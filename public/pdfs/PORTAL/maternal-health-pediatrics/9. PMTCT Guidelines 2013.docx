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D56" w:rsidRDefault="00221015" w:rsidP="00221015">
      <w:pPr>
        <w:tabs>
          <w:tab w:val="left" w:pos="4004"/>
        </w:tabs>
        <w:autoSpaceDE w:val="0"/>
        <w:autoSpaceDN w:val="0"/>
        <w:adjustRightInd w:val="0"/>
        <w:spacing w:after="0" w:line="240" w:lineRule="auto"/>
        <w:rPr>
          <w:rFonts w:ascii="Times New Roman" w:hAnsi="Times New Roman" w:cs="Times New Roman"/>
          <w:b/>
          <w:bCs/>
          <w:color w:val="000000"/>
          <w:sz w:val="24"/>
          <w:szCs w:val="24"/>
        </w:rPr>
      </w:pPr>
      <w:bookmarkStart w:id="0" w:name="_GoBack"/>
      <w:bookmarkEnd w:id="0"/>
      <w:r w:rsidRPr="00367B08">
        <w:rPr>
          <w:rFonts w:ascii="Calibri" w:eastAsia="Calibri" w:hAnsi="Calibri" w:cs="Times New Roman"/>
          <w:noProof/>
          <w:lang w:eastAsia="en-ZA"/>
        </w:rPr>
        <w:drawing>
          <wp:anchor distT="0" distB="0" distL="114300" distR="114300" simplePos="0" relativeHeight="251783168" behindDoc="1" locked="0" layoutInCell="1" allowOverlap="1" wp14:anchorId="70137E82" wp14:editId="36E92B8D">
            <wp:simplePos x="0" y="0"/>
            <wp:positionH relativeFrom="column">
              <wp:posOffset>770890</wp:posOffset>
            </wp:positionH>
            <wp:positionV relativeFrom="paragraph">
              <wp:posOffset>6090920</wp:posOffset>
            </wp:positionV>
            <wp:extent cx="4763770" cy="1673860"/>
            <wp:effectExtent l="0" t="0" r="0" b="2540"/>
            <wp:wrapThrough wrapText="bothSides">
              <wp:wrapPolygon edited="0">
                <wp:start x="0" y="0"/>
                <wp:lineTo x="0" y="21387"/>
                <wp:lineTo x="21508" y="21387"/>
                <wp:lineTo x="21508" y="0"/>
                <wp:lineTo x="0" y="0"/>
              </wp:wrapPolygon>
            </wp:wrapThrough>
            <wp:docPr id="6" name="Picture 6" descr="https://si0.twimg.com/profile_images/1380012097/new_health_logo_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0.twimg.com/profile_images/1380012097/new_health_logo_25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221015" w:rsidRPr="00FB2E7C" w:rsidRDefault="00221015" w:rsidP="00221015">
      <w:pPr>
        <w:spacing w:before="100" w:beforeAutospacing="1" w:after="100" w:afterAutospacing="1" w:line="24" w:lineRule="atLeast"/>
        <w:jc w:val="center"/>
        <w:rPr>
          <w:rFonts w:ascii="Arial" w:hAnsi="Arial" w:cs="Arial"/>
          <w:b/>
          <w:color w:val="0000FF"/>
          <w:sz w:val="36"/>
          <w:lang w:val="en-GB"/>
        </w:rPr>
      </w:pPr>
      <w:r w:rsidRPr="00FB2E7C">
        <w:rPr>
          <w:rFonts w:ascii="Arial" w:hAnsi="Arial" w:cs="Arial"/>
          <w:b/>
          <w:color w:val="0000FF"/>
          <w:sz w:val="36"/>
          <w:lang w:val="en-GB"/>
        </w:rPr>
        <w:t>THE SOUTH AFRICAN</w:t>
      </w:r>
      <w:r>
        <w:rPr>
          <w:rFonts w:ascii="Arial" w:hAnsi="Arial" w:cs="Arial"/>
          <w:b/>
          <w:color w:val="0000FF"/>
          <w:sz w:val="36"/>
          <w:lang w:val="en-GB"/>
        </w:rPr>
        <w:t xml:space="preserve"> </w:t>
      </w:r>
      <w:r w:rsidRPr="00FB2E7C">
        <w:rPr>
          <w:rFonts w:ascii="Arial" w:hAnsi="Arial" w:cs="Arial"/>
          <w:b/>
          <w:color w:val="0000FF"/>
          <w:sz w:val="36"/>
          <w:lang w:val="en-GB"/>
        </w:rPr>
        <w:t>ANTIRETROVIRALTREATMENT GUIDELINES</w:t>
      </w:r>
    </w:p>
    <w:p w:rsidR="00221015" w:rsidRPr="00FB2E7C" w:rsidRDefault="00221015" w:rsidP="00221015">
      <w:pPr>
        <w:spacing w:before="100" w:beforeAutospacing="1" w:after="100" w:afterAutospacing="1" w:line="24" w:lineRule="atLeast"/>
        <w:jc w:val="center"/>
        <w:rPr>
          <w:rFonts w:ascii="Arial" w:hAnsi="Arial" w:cs="Arial"/>
          <w:color w:val="0000FF"/>
          <w:sz w:val="36"/>
          <w:lang w:val="en-GB"/>
        </w:rPr>
      </w:pPr>
      <w:r w:rsidRPr="00FB2E7C">
        <w:rPr>
          <w:rFonts w:ascii="Arial" w:hAnsi="Arial" w:cs="Arial"/>
          <w:b/>
          <w:color w:val="0000FF"/>
          <w:sz w:val="36"/>
          <w:lang w:val="en-GB"/>
        </w:rPr>
        <w:t>2013</w:t>
      </w: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530C0E" w:rsidRDefault="00530C0E" w:rsidP="00221015">
      <w:pPr>
        <w:autoSpaceDE w:val="0"/>
        <w:autoSpaceDN w:val="0"/>
        <w:adjustRightInd w:val="0"/>
        <w:spacing w:after="0" w:line="240" w:lineRule="auto"/>
        <w:jc w:val="center"/>
        <w:rPr>
          <w:rFonts w:ascii="Times New Roman" w:hAnsi="Times New Roman" w:cs="Times New Roman"/>
          <w:b/>
          <w:bCs/>
          <w:color w:val="000000"/>
          <w:sz w:val="24"/>
          <w:szCs w:val="24"/>
          <w:highlight w:val="cyan"/>
        </w:rPr>
      </w:pPr>
      <w:r w:rsidRPr="00530C0E">
        <w:rPr>
          <w:rFonts w:ascii="Times New Roman" w:hAnsi="Times New Roman" w:cs="Times New Roman"/>
          <w:b/>
          <w:bCs/>
          <w:color w:val="000000"/>
          <w:sz w:val="24"/>
          <w:szCs w:val="24"/>
        </w:rPr>
        <w:t>PMTCT GUIDELINES</w:t>
      </w:r>
      <w:r w:rsidR="00C73D56">
        <w:rPr>
          <w:rFonts w:ascii="Times New Roman" w:hAnsi="Times New Roman" w:cs="Times New Roman"/>
          <w:b/>
          <w:bCs/>
          <w:color w:val="000000"/>
          <w:sz w:val="24"/>
          <w:szCs w:val="24"/>
        </w:rPr>
        <w:t>: REVISED MARCH 2013</w:t>
      </w:r>
      <w:r>
        <w:rPr>
          <w:rFonts w:ascii="Times New Roman" w:hAnsi="Times New Roman" w:cs="Times New Roman"/>
          <w:b/>
          <w:bCs/>
          <w:color w:val="000000"/>
          <w:sz w:val="24"/>
          <w:szCs w:val="24"/>
          <w:highlight w:val="cyan"/>
        </w:rPr>
        <w:br/>
      </w:r>
    </w:p>
    <w:p w:rsidR="00530C0E" w:rsidRDefault="00530C0E" w:rsidP="00221015">
      <w:pPr>
        <w:autoSpaceDE w:val="0"/>
        <w:autoSpaceDN w:val="0"/>
        <w:adjustRightInd w:val="0"/>
        <w:spacing w:after="0" w:line="240" w:lineRule="auto"/>
        <w:jc w:val="center"/>
        <w:rPr>
          <w:rFonts w:ascii="Times New Roman" w:hAnsi="Times New Roman" w:cs="Times New Roman"/>
          <w:b/>
          <w:bCs/>
          <w:color w:val="000000"/>
          <w:sz w:val="24"/>
          <w:szCs w:val="24"/>
          <w:highlight w:val="cyan"/>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TABLE OF CONTENTS:</w:t>
      </w:r>
    </w:p>
    <w:p w:rsidR="00C73D56" w:rsidRPr="00F6475B" w:rsidRDefault="00C73D56" w:rsidP="00862B5B">
      <w:pPr>
        <w:autoSpaceDE w:val="0"/>
        <w:autoSpaceDN w:val="0"/>
        <w:adjustRightInd w:val="0"/>
        <w:spacing w:after="0" w:line="240" w:lineRule="auto"/>
        <w:rPr>
          <w:rFonts w:ascii="Times New Roman" w:hAnsi="Times New Roman" w:cs="Times New Roman"/>
          <w:bCs/>
          <w:color w:val="000000"/>
          <w:sz w:val="24"/>
          <w:szCs w:val="24"/>
        </w:rPr>
      </w:pPr>
    </w:p>
    <w:p w:rsidR="00C73D56" w:rsidRPr="00F6475B" w:rsidRDefault="00C73D56" w:rsidP="00862B5B">
      <w:pPr>
        <w:autoSpaceDE w:val="0"/>
        <w:autoSpaceDN w:val="0"/>
        <w:adjustRightInd w:val="0"/>
        <w:spacing w:after="0" w:line="240" w:lineRule="auto"/>
        <w:rPr>
          <w:rFonts w:ascii="Times New Roman" w:hAnsi="Times New Roman" w:cs="Times New Roman"/>
          <w:bCs/>
          <w:color w:val="000000"/>
          <w:sz w:val="24"/>
          <w:szCs w:val="24"/>
        </w:rPr>
      </w:pPr>
    </w:p>
    <w:p w:rsidR="00C73D56" w:rsidRPr="00F6475B" w:rsidRDefault="00C73D56"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sidRPr="00F6475B">
        <w:rPr>
          <w:rFonts w:ascii="Times New Roman" w:hAnsi="Times New Roman" w:cs="Times New Roman"/>
          <w:bCs/>
          <w:color w:val="000000"/>
          <w:sz w:val="24"/>
          <w:szCs w:val="24"/>
        </w:rPr>
        <w:t>Executive summary</w:t>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r>
      <w:r w:rsidR="009A7077">
        <w:rPr>
          <w:rFonts w:ascii="Times New Roman" w:hAnsi="Times New Roman" w:cs="Times New Roman"/>
          <w:bCs/>
          <w:color w:val="000000"/>
          <w:sz w:val="24"/>
          <w:szCs w:val="24"/>
        </w:rPr>
        <w:tab/>
        <w:t>3</w:t>
      </w:r>
    </w:p>
    <w:p w:rsidR="00C73D56" w:rsidRPr="00F6475B" w:rsidRDefault="00C73D56"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sidRPr="00F6475B">
        <w:rPr>
          <w:rFonts w:ascii="Times New Roman" w:hAnsi="Times New Roman" w:cs="Times New Roman"/>
          <w:bCs/>
          <w:color w:val="000000"/>
          <w:sz w:val="24"/>
          <w:szCs w:val="24"/>
        </w:rPr>
        <w:t>PMTCT processes and goals of intervention</w:t>
      </w:r>
      <w:r w:rsidR="001B4718">
        <w:rPr>
          <w:rFonts w:ascii="Times New Roman" w:hAnsi="Times New Roman" w:cs="Times New Roman"/>
          <w:bCs/>
          <w:color w:val="000000"/>
          <w:sz w:val="24"/>
          <w:szCs w:val="24"/>
        </w:rPr>
        <w:tab/>
      </w:r>
      <w:r w:rsidR="001B4718">
        <w:rPr>
          <w:rFonts w:ascii="Times New Roman" w:hAnsi="Times New Roman" w:cs="Times New Roman"/>
          <w:bCs/>
          <w:color w:val="000000"/>
          <w:sz w:val="24"/>
          <w:szCs w:val="24"/>
        </w:rPr>
        <w:tab/>
      </w:r>
      <w:r w:rsidR="001B4718">
        <w:rPr>
          <w:rFonts w:ascii="Times New Roman" w:hAnsi="Times New Roman" w:cs="Times New Roman"/>
          <w:bCs/>
          <w:color w:val="000000"/>
          <w:sz w:val="24"/>
          <w:szCs w:val="24"/>
        </w:rPr>
        <w:tab/>
      </w:r>
      <w:r w:rsidR="001B4718">
        <w:rPr>
          <w:rFonts w:ascii="Times New Roman" w:hAnsi="Times New Roman" w:cs="Times New Roman"/>
          <w:bCs/>
          <w:color w:val="000000"/>
          <w:sz w:val="24"/>
          <w:szCs w:val="24"/>
        </w:rPr>
        <w:tab/>
      </w:r>
      <w:r w:rsidR="001B4718">
        <w:rPr>
          <w:rFonts w:ascii="Times New Roman" w:hAnsi="Times New Roman" w:cs="Times New Roman"/>
          <w:bCs/>
          <w:color w:val="000000"/>
          <w:sz w:val="24"/>
          <w:szCs w:val="24"/>
        </w:rPr>
        <w:tab/>
        <w:t>5</w:t>
      </w:r>
    </w:p>
    <w:p w:rsidR="009A7077" w:rsidRDefault="00C73D56"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sidRPr="00F6475B">
        <w:rPr>
          <w:rFonts w:ascii="Times New Roman" w:hAnsi="Times New Roman" w:cs="Times New Roman"/>
          <w:bCs/>
          <w:color w:val="000000"/>
          <w:sz w:val="24"/>
          <w:szCs w:val="24"/>
        </w:rPr>
        <w:t>Keeping women and children healthy</w:t>
      </w:r>
      <w:r w:rsidR="00063BC1">
        <w:rPr>
          <w:rFonts w:ascii="Times New Roman" w:hAnsi="Times New Roman" w:cs="Times New Roman"/>
          <w:bCs/>
          <w:color w:val="000000"/>
          <w:sz w:val="24"/>
          <w:szCs w:val="24"/>
        </w:rPr>
        <w:t xml:space="preserve"> </w:t>
      </w:r>
      <w:r w:rsidRPr="00F6475B">
        <w:rPr>
          <w:rFonts w:ascii="Times New Roman" w:hAnsi="Times New Roman" w:cs="Times New Roman"/>
          <w:bCs/>
          <w:color w:val="000000"/>
          <w:sz w:val="24"/>
          <w:szCs w:val="24"/>
        </w:rPr>
        <w:t xml:space="preserve">and improving their </w:t>
      </w:r>
    </w:p>
    <w:p w:rsidR="00C73D56" w:rsidRPr="00F6475B" w:rsidRDefault="00C73D56" w:rsidP="009A7077">
      <w:pPr>
        <w:pStyle w:val="ListParagraph"/>
        <w:autoSpaceDE w:val="0"/>
        <w:autoSpaceDN w:val="0"/>
        <w:adjustRightInd w:val="0"/>
        <w:spacing w:after="0" w:line="240" w:lineRule="auto"/>
        <w:rPr>
          <w:rFonts w:ascii="Times New Roman" w:hAnsi="Times New Roman" w:cs="Times New Roman"/>
          <w:bCs/>
          <w:color w:val="000000"/>
          <w:sz w:val="24"/>
          <w:szCs w:val="24"/>
        </w:rPr>
      </w:pPr>
      <w:r w:rsidRPr="00F6475B">
        <w:rPr>
          <w:rFonts w:ascii="Times New Roman" w:hAnsi="Times New Roman" w:cs="Times New Roman"/>
          <w:bCs/>
          <w:color w:val="000000"/>
          <w:sz w:val="24"/>
          <w:szCs w:val="24"/>
        </w:rPr>
        <w:t>quality of life and reducing mortality</w:t>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t>12</w:t>
      </w:r>
    </w:p>
    <w:p w:rsidR="00C73D56" w:rsidRPr="00F6475B" w:rsidRDefault="00C73D56"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sidRPr="00F6475B">
        <w:rPr>
          <w:rFonts w:ascii="Times New Roman" w:hAnsi="Times New Roman" w:cs="Times New Roman"/>
          <w:bCs/>
          <w:color w:val="000000"/>
          <w:sz w:val="24"/>
          <w:szCs w:val="24"/>
        </w:rPr>
        <w:t xml:space="preserve">Provider </w:t>
      </w:r>
      <w:r w:rsidR="00F83399">
        <w:rPr>
          <w:rFonts w:ascii="Times New Roman" w:hAnsi="Times New Roman" w:cs="Times New Roman"/>
          <w:bCs/>
          <w:color w:val="000000"/>
          <w:sz w:val="24"/>
          <w:szCs w:val="24"/>
        </w:rPr>
        <w:t>initiated counseling and testing for women and infants</w:t>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t>15</w:t>
      </w:r>
    </w:p>
    <w:p w:rsidR="00C73D56" w:rsidRPr="00F6475B" w:rsidRDefault="00C73D56" w:rsidP="002F57A7">
      <w:pPr>
        <w:pStyle w:val="ListParagraph"/>
        <w:numPr>
          <w:ilvl w:val="0"/>
          <w:numId w:val="42"/>
        </w:numPr>
        <w:autoSpaceDE w:val="0"/>
        <w:autoSpaceDN w:val="0"/>
        <w:adjustRightInd w:val="0"/>
        <w:spacing w:after="0" w:line="240" w:lineRule="auto"/>
        <w:rPr>
          <w:rFonts w:ascii="Times New Roman" w:hAnsi="Times New Roman" w:cs="Times New Roman"/>
          <w:color w:val="000000"/>
          <w:sz w:val="24"/>
          <w:szCs w:val="24"/>
        </w:rPr>
      </w:pPr>
      <w:r w:rsidRPr="00F6475B">
        <w:rPr>
          <w:rFonts w:ascii="Times New Roman" w:hAnsi="Times New Roman" w:cs="Times New Roman"/>
          <w:bCs/>
          <w:color w:val="000000"/>
          <w:sz w:val="24"/>
          <w:szCs w:val="24"/>
        </w:rPr>
        <w:t xml:space="preserve">Routine clinical care for HIV positive pregnant women </w:t>
      </w:r>
      <w:r w:rsidR="00EF1067">
        <w:rPr>
          <w:rFonts w:ascii="Times New Roman" w:hAnsi="Times New Roman" w:cs="Times New Roman"/>
          <w:bCs/>
          <w:color w:val="000000"/>
          <w:sz w:val="24"/>
          <w:szCs w:val="24"/>
        </w:rPr>
        <w:tab/>
      </w:r>
      <w:r w:rsidR="00EF1067">
        <w:rPr>
          <w:rFonts w:ascii="Times New Roman" w:hAnsi="Times New Roman" w:cs="Times New Roman"/>
          <w:bCs/>
          <w:color w:val="000000"/>
          <w:sz w:val="24"/>
          <w:szCs w:val="24"/>
        </w:rPr>
        <w:tab/>
      </w:r>
      <w:r w:rsidR="00EF106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25</w:t>
      </w:r>
    </w:p>
    <w:p w:rsidR="00C73D56" w:rsidRDefault="000B7470"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sidRPr="00F6475B">
        <w:rPr>
          <w:rFonts w:ascii="Times New Roman" w:hAnsi="Times New Roman" w:cs="Times New Roman"/>
          <w:bCs/>
          <w:color w:val="000000"/>
          <w:sz w:val="24"/>
          <w:szCs w:val="24"/>
        </w:rPr>
        <w:t>Regimens</w:t>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t>37</w:t>
      </w:r>
    </w:p>
    <w:p w:rsidR="003168A6" w:rsidRDefault="003168A6"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Establishing exclusive </w:t>
      </w:r>
      <w:r w:rsidR="00E84447">
        <w:rPr>
          <w:rFonts w:ascii="Times New Roman" w:hAnsi="Times New Roman" w:cs="Times New Roman"/>
          <w:bCs/>
          <w:color w:val="000000"/>
          <w:sz w:val="24"/>
          <w:szCs w:val="24"/>
        </w:rPr>
        <w:t>breastfeeding</w:t>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t>41</w:t>
      </w:r>
    </w:p>
    <w:p w:rsidR="003168A6" w:rsidRPr="00F6475B" w:rsidRDefault="003168A6" w:rsidP="002F57A7">
      <w:pPr>
        <w:pStyle w:val="ListParagraph"/>
        <w:numPr>
          <w:ilvl w:val="0"/>
          <w:numId w:val="42"/>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Mother infant follow up</w:t>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r>
      <w:r w:rsidR="00E84447">
        <w:rPr>
          <w:rFonts w:ascii="Times New Roman" w:hAnsi="Times New Roman" w:cs="Times New Roman"/>
          <w:bCs/>
          <w:color w:val="000000"/>
          <w:sz w:val="24"/>
          <w:szCs w:val="24"/>
        </w:rPr>
        <w:tab/>
        <w:t>44</w:t>
      </w:r>
    </w:p>
    <w:p w:rsidR="00C73D56" w:rsidRPr="00F6475B" w:rsidRDefault="00C73D56" w:rsidP="00862B5B">
      <w:pPr>
        <w:autoSpaceDE w:val="0"/>
        <w:autoSpaceDN w:val="0"/>
        <w:adjustRightInd w:val="0"/>
        <w:spacing w:after="0" w:line="240" w:lineRule="auto"/>
        <w:rPr>
          <w:rFonts w:ascii="Times New Roman" w:hAnsi="Times New Roman" w:cs="Times New Roman"/>
          <w:bCs/>
          <w:color w:val="000000"/>
          <w:sz w:val="24"/>
          <w:szCs w:val="24"/>
        </w:rPr>
      </w:pPr>
    </w:p>
    <w:p w:rsidR="00C73D56" w:rsidRPr="00F6475B" w:rsidRDefault="00C73D56" w:rsidP="00862B5B">
      <w:pPr>
        <w:autoSpaceDE w:val="0"/>
        <w:autoSpaceDN w:val="0"/>
        <w:adjustRightInd w:val="0"/>
        <w:spacing w:after="0" w:line="240" w:lineRule="auto"/>
        <w:rPr>
          <w:rFonts w:ascii="Times New Roman" w:hAnsi="Times New Roman" w:cs="Times New Roman"/>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C73D56" w:rsidRDefault="00C73D56" w:rsidP="00862B5B">
      <w:pPr>
        <w:autoSpaceDE w:val="0"/>
        <w:autoSpaceDN w:val="0"/>
        <w:adjustRightInd w:val="0"/>
        <w:spacing w:after="0" w:line="240" w:lineRule="auto"/>
        <w:rPr>
          <w:rFonts w:ascii="Times New Roman" w:hAnsi="Times New Roman" w:cs="Times New Roman"/>
          <w:b/>
          <w:bCs/>
          <w:color w:val="000000"/>
          <w:sz w:val="24"/>
          <w:szCs w:val="24"/>
        </w:rPr>
      </w:pPr>
    </w:p>
    <w:p w:rsidR="00862B5B" w:rsidRPr="00D1431F"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r w:rsidRPr="00D1431F">
        <w:rPr>
          <w:rFonts w:ascii="Times New Roman" w:hAnsi="Times New Roman" w:cs="Times New Roman"/>
          <w:b/>
          <w:bCs/>
          <w:color w:val="000000"/>
          <w:sz w:val="24"/>
          <w:szCs w:val="24"/>
        </w:rPr>
        <w:t>CHAPTER 1</w:t>
      </w:r>
      <w:r w:rsidR="00F6475B">
        <w:rPr>
          <w:rFonts w:ascii="Times New Roman" w:hAnsi="Times New Roman" w:cs="Times New Roman"/>
          <w:b/>
          <w:bCs/>
          <w:color w:val="000000"/>
          <w:sz w:val="24"/>
          <w:szCs w:val="24"/>
        </w:rPr>
        <w:t>:</w:t>
      </w:r>
      <w:r w:rsidR="001B4718">
        <w:rPr>
          <w:rFonts w:ascii="Times New Roman" w:hAnsi="Times New Roman" w:cs="Times New Roman"/>
          <w:b/>
          <w:bCs/>
          <w:color w:val="000000"/>
          <w:sz w:val="24"/>
          <w:szCs w:val="24"/>
        </w:rPr>
        <w:t xml:space="preserve"> </w:t>
      </w:r>
      <w:r w:rsidRPr="00D1431F">
        <w:rPr>
          <w:rFonts w:ascii="Times New Roman" w:hAnsi="Times New Roman" w:cs="Times New Roman"/>
          <w:b/>
          <w:bCs/>
          <w:color w:val="000000"/>
          <w:sz w:val="24"/>
          <w:szCs w:val="24"/>
        </w:rPr>
        <w:t>EXECUTIVE SUMMARY</w:t>
      </w:r>
    </w:p>
    <w:p w:rsidR="00862B5B" w:rsidRPr="00AD65AA" w:rsidRDefault="00862B5B" w:rsidP="00862B5B">
      <w:pPr>
        <w:autoSpaceDE w:val="0"/>
        <w:autoSpaceDN w:val="0"/>
        <w:adjustRightInd w:val="0"/>
        <w:spacing w:after="0" w:line="240" w:lineRule="auto"/>
        <w:rPr>
          <w:rFonts w:ascii="Times New Roman" w:hAnsi="Times New Roman" w:cs="Times New Roman"/>
          <w:color w:val="000000"/>
          <w:sz w:val="24"/>
          <w:szCs w:val="24"/>
          <w:highlight w:val="cyan"/>
        </w:rPr>
      </w:pPr>
    </w:p>
    <w:p w:rsidR="00862B5B" w:rsidRPr="00D1431F"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This document is an update of the natio</w:t>
      </w:r>
      <w:r w:rsidR="00D1431F" w:rsidRPr="00D1431F">
        <w:rPr>
          <w:rFonts w:ascii="Times New Roman" w:hAnsi="Times New Roman" w:cs="Times New Roman"/>
          <w:color w:val="000000"/>
          <w:sz w:val="24"/>
          <w:szCs w:val="24"/>
        </w:rPr>
        <w:t>nal PMTCT Policy and Guidelines 2010.</w:t>
      </w:r>
      <w:r w:rsidRPr="00D1431F">
        <w:rPr>
          <w:rFonts w:ascii="Times New Roman" w:hAnsi="Times New Roman" w:cs="Times New Roman"/>
          <w:color w:val="000000"/>
          <w:sz w:val="24"/>
          <w:szCs w:val="24"/>
        </w:rPr>
        <w:t xml:space="preserve"> It aims to provide continued guidance towards a reduction in the vertical transmission of HIV, building on work done since the incepti</w:t>
      </w:r>
      <w:r w:rsidR="00D1431F" w:rsidRPr="00D1431F">
        <w:rPr>
          <w:rFonts w:ascii="Times New Roman" w:hAnsi="Times New Roman" w:cs="Times New Roman"/>
          <w:color w:val="000000"/>
          <w:sz w:val="24"/>
          <w:szCs w:val="24"/>
        </w:rPr>
        <w:t>on of the programme and the 2010</w:t>
      </w:r>
      <w:r w:rsidRPr="00D1431F">
        <w:rPr>
          <w:rFonts w:ascii="Times New Roman" w:hAnsi="Times New Roman" w:cs="Times New Roman"/>
          <w:color w:val="000000"/>
          <w:sz w:val="24"/>
          <w:szCs w:val="24"/>
        </w:rPr>
        <w:t xml:space="preserve"> Policy and Guidelines document. In line with the international standards for a comprehensive strategy, the PMTCT policy recognises that in order to prevent HIV among women and children, the four elements of PMTCT are integral.</w:t>
      </w:r>
    </w:p>
    <w:p w:rsidR="00862B5B" w:rsidRPr="00D1431F" w:rsidRDefault="00862B5B" w:rsidP="00862B5B">
      <w:pPr>
        <w:autoSpaceDE w:val="0"/>
        <w:autoSpaceDN w:val="0"/>
        <w:adjustRightInd w:val="0"/>
        <w:spacing w:after="0" w:line="240" w:lineRule="auto"/>
        <w:rPr>
          <w:rFonts w:ascii="Times New Roman" w:hAnsi="Times New Roman" w:cs="Times New Roman"/>
          <w:color w:val="000000"/>
          <w:sz w:val="24"/>
          <w:szCs w:val="24"/>
        </w:rPr>
      </w:pPr>
    </w:p>
    <w:p w:rsidR="00862B5B" w:rsidRPr="00D1431F"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These include:</w:t>
      </w:r>
    </w:p>
    <w:p w:rsidR="00862B5B" w:rsidRPr="00D1431F" w:rsidRDefault="00862B5B" w:rsidP="00862B5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Primary prevention of HIV, especially among women of childbearing age;</w:t>
      </w:r>
    </w:p>
    <w:p w:rsidR="00862B5B" w:rsidRPr="00D1431F" w:rsidRDefault="00862B5B" w:rsidP="00862B5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Preventing unintended pregnancies among women living with HIV;</w:t>
      </w:r>
    </w:p>
    <w:p w:rsidR="00862B5B" w:rsidRPr="00D1431F" w:rsidRDefault="00862B5B" w:rsidP="00862B5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Preventing HIV transmission from a woman living with HIV to her infant; and</w:t>
      </w:r>
    </w:p>
    <w:p w:rsidR="00862B5B" w:rsidRPr="00D1431F" w:rsidRDefault="00862B5B" w:rsidP="00862B5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Providing appropriate treatment, care, and support to women living with HIV and their children and families.</w:t>
      </w:r>
    </w:p>
    <w:p w:rsidR="00862B5B" w:rsidRPr="00AD65AA" w:rsidRDefault="00862B5B" w:rsidP="00862B5B">
      <w:pPr>
        <w:autoSpaceDE w:val="0"/>
        <w:autoSpaceDN w:val="0"/>
        <w:adjustRightInd w:val="0"/>
        <w:spacing w:after="0" w:line="240" w:lineRule="auto"/>
        <w:rPr>
          <w:rFonts w:ascii="Times New Roman" w:hAnsi="Times New Roman" w:cs="Times New Roman"/>
          <w:color w:val="000000"/>
          <w:sz w:val="24"/>
          <w:szCs w:val="24"/>
          <w:highlight w:val="cyan"/>
        </w:rPr>
      </w:pPr>
    </w:p>
    <w:p w:rsidR="00862B5B" w:rsidRPr="00D1431F"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The National PMTCT programme aims to ensure:</w:t>
      </w:r>
    </w:p>
    <w:p w:rsidR="00862B5B" w:rsidRPr="00D1431F" w:rsidRDefault="00862B5B" w:rsidP="00862B5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b/>
          <w:bCs/>
          <w:color w:val="000000"/>
          <w:sz w:val="24"/>
          <w:szCs w:val="24"/>
        </w:rPr>
        <w:t xml:space="preserve">Primary prevention </w:t>
      </w:r>
      <w:r w:rsidRPr="00D1431F">
        <w:rPr>
          <w:rFonts w:ascii="Times New Roman" w:hAnsi="Times New Roman" w:cs="Times New Roman"/>
          <w:color w:val="000000"/>
          <w:sz w:val="24"/>
          <w:szCs w:val="24"/>
        </w:rPr>
        <w:t>of HIV, especially among women of child-bearing age.</w:t>
      </w:r>
    </w:p>
    <w:p w:rsidR="00862B5B" w:rsidRDefault="00862B5B" w:rsidP="00862B5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b/>
          <w:bCs/>
          <w:color w:val="000000"/>
          <w:sz w:val="24"/>
          <w:szCs w:val="24"/>
        </w:rPr>
        <w:t xml:space="preserve">Integration of PMTCT interventions </w:t>
      </w:r>
      <w:r w:rsidRPr="00D1431F">
        <w:rPr>
          <w:rFonts w:ascii="Times New Roman" w:hAnsi="Times New Roman" w:cs="Times New Roman"/>
          <w:color w:val="000000"/>
          <w:sz w:val="24"/>
          <w:szCs w:val="24"/>
        </w:rPr>
        <w:t>with basic antenatal care (BANC), sexual and</w:t>
      </w:r>
    </w:p>
    <w:p w:rsidR="00862B5B" w:rsidRPr="00F10F7A" w:rsidRDefault="00862B5B" w:rsidP="001B4718">
      <w:pPr>
        <w:autoSpaceDE w:val="0"/>
        <w:autoSpaceDN w:val="0"/>
        <w:adjustRightInd w:val="0"/>
        <w:spacing w:after="0" w:line="240" w:lineRule="auto"/>
        <w:ind w:left="360" w:firstLine="360"/>
        <w:rPr>
          <w:rFonts w:ascii="Times New Roman" w:hAnsi="Times New Roman" w:cs="Times New Roman"/>
          <w:color w:val="000000"/>
          <w:sz w:val="24"/>
          <w:szCs w:val="24"/>
        </w:rPr>
      </w:pPr>
      <w:r w:rsidRPr="00F10F7A">
        <w:rPr>
          <w:rFonts w:ascii="Times New Roman" w:hAnsi="Times New Roman" w:cs="Times New Roman"/>
          <w:color w:val="000000"/>
          <w:sz w:val="24"/>
          <w:szCs w:val="24"/>
        </w:rPr>
        <w:t>reproductive health (SRH), Child and Adolescent Health, CCMT and TB services.</w:t>
      </w:r>
    </w:p>
    <w:p w:rsidR="00862B5B" w:rsidRPr="00D1431F" w:rsidRDefault="00862B5B" w:rsidP="00862B5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b/>
          <w:bCs/>
          <w:color w:val="000000"/>
          <w:sz w:val="24"/>
          <w:szCs w:val="24"/>
        </w:rPr>
        <w:t xml:space="preserve">Strengthening postnatal care </w:t>
      </w:r>
      <w:r w:rsidRPr="00D1431F">
        <w:rPr>
          <w:rFonts w:ascii="Times New Roman" w:hAnsi="Times New Roman" w:cs="Times New Roman"/>
          <w:color w:val="000000"/>
          <w:sz w:val="24"/>
          <w:szCs w:val="24"/>
        </w:rPr>
        <w:t>for the mother-baby pair.</w:t>
      </w:r>
    </w:p>
    <w:p w:rsidR="00862B5B" w:rsidRPr="00D1431F" w:rsidRDefault="00862B5B" w:rsidP="00862B5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b/>
          <w:bCs/>
          <w:color w:val="000000"/>
          <w:sz w:val="24"/>
          <w:szCs w:val="24"/>
        </w:rPr>
        <w:t xml:space="preserve">Provision of an expanded package </w:t>
      </w:r>
      <w:r w:rsidRPr="00D1431F">
        <w:rPr>
          <w:rFonts w:ascii="Times New Roman" w:hAnsi="Times New Roman" w:cs="Times New Roman"/>
          <w:color w:val="000000"/>
          <w:sz w:val="24"/>
          <w:szCs w:val="24"/>
        </w:rPr>
        <w:t>of PMTCT services, including:</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Routine offer of HIV counselling and testing for all pregnant women attending antenatal care</w:t>
      </w:r>
    </w:p>
    <w:p w:rsidR="00702548" w:rsidRPr="00D1431F" w:rsidRDefault="00702548" w:rsidP="00702548">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Routine TB symptom screening at each visit with TB investigation or referral for TB investigations if symptom screen positive.</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Provision of provider-initiated counselling and testing services in the context of PMTCT, in facilities offering routine antenatal care.</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Involvement of the partner and the family in order to ensure a comprehensive approach.</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Provision of other appropriate treatments, such as those for opportunistic infections (OI) management and nutritional support.</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Provision of psychosocial support to HIV-positive pregnant women.</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Provision of quality, objective, and individualized counselling on safe infant feeding practices (as defined in this document) for HIV-positive women in health facilities offering routine ANC services, through trained lay counsellors and health care professionals.</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Strengthened obstetric practices which reduce MTCT.</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Provision of antiretroviral prophylaxis to infants</w:t>
      </w:r>
      <w:r w:rsidR="00E64530">
        <w:rPr>
          <w:rFonts w:ascii="Times New Roman" w:hAnsi="Times New Roman" w:cs="Times New Roman"/>
          <w:color w:val="000000"/>
          <w:sz w:val="24"/>
          <w:szCs w:val="24"/>
        </w:rPr>
        <w:t>, initiated soon after birth and continued for 6 weeks</w:t>
      </w:r>
      <w:r w:rsidRPr="00D1431F">
        <w:rPr>
          <w:rFonts w:ascii="Times New Roman" w:hAnsi="Times New Roman" w:cs="Times New Roman"/>
          <w:color w:val="000000"/>
          <w:sz w:val="24"/>
          <w:szCs w:val="24"/>
        </w:rPr>
        <w:t>.</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Integrated follow-up of infants born to HIV-positive women through routine child health services and the Integrated Management of Childhood Illness (IMCI) Strategy.</w:t>
      </w:r>
    </w:p>
    <w:p w:rsidR="00862B5B"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Early infant HIV testing using HIV DNA-PCR at 6 weeks of age for all infants born to HIV-positive women (integrated with the EPI 6-week visit), irrespective of feeding option.</w:t>
      </w:r>
    </w:p>
    <w:p w:rsidR="00E64530" w:rsidRPr="00D1431F" w:rsidRDefault="00E64530"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Testing of all HIV-exposed infants </w:t>
      </w:r>
      <w:r w:rsidRPr="00F10F7A">
        <w:rPr>
          <w:rFonts w:ascii="Times New Roman" w:hAnsi="Times New Roman" w:cs="Times New Roman"/>
          <w:b/>
          <w:color w:val="000000"/>
          <w:sz w:val="24"/>
          <w:szCs w:val="24"/>
        </w:rPr>
        <w:t>at any age</w:t>
      </w:r>
      <w:r>
        <w:rPr>
          <w:rFonts w:ascii="Times New Roman" w:hAnsi="Times New Roman" w:cs="Times New Roman"/>
          <w:color w:val="000000"/>
          <w:sz w:val="24"/>
          <w:szCs w:val="24"/>
        </w:rPr>
        <w:t xml:space="preserve"> from birth if symptomatic </w:t>
      </w:r>
      <w:r w:rsidR="00D11431">
        <w:rPr>
          <w:rFonts w:ascii="Times New Roman" w:hAnsi="Times New Roman" w:cs="Times New Roman"/>
          <w:color w:val="000000"/>
          <w:sz w:val="24"/>
          <w:szCs w:val="24"/>
        </w:rPr>
        <w:t>of HIV including a</w:t>
      </w:r>
      <w:r w:rsidR="00F10F7A">
        <w:rPr>
          <w:rFonts w:ascii="Times New Roman" w:hAnsi="Times New Roman" w:cs="Times New Roman"/>
          <w:color w:val="000000"/>
          <w:sz w:val="24"/>
          <w:szCs w:val="24"/>
        </w:rPr>
        <w:t>l</w:t>
      </w:r>
      <w:r w:rsidR="00D11431">
        <w:rPr>
          <w:rFonts w:ascii="Times New Roman" w:hAnsi="Times New Roman" w:cs="Times New Roman"/>
          <w:color w:val="000000"/>
          <w:sz w:val="24"/>
          <w:szCs w:val="24"/>
        </w:rPr>
        <w:t>l premature and low birth weig</w:t>
      </w:r>
      <w:r w:rsidR="00F10F7A">
        <w:rPr>
          <w:rFonts w:ascii="Times New Roman" w:hAnsi="Times New Roman" w:cs="Times New Roman"/>
          <w:color w:val="000000"/>
          <w:sz w:val="24"/>
          <w:szCs w:val="24"/>
        </w:rPr>
        <w:t>h</w:t>
      </w:r>
      <w:r w:rsidR="00D11431">
        <w:rPr>
          <w:rFonts w:ascii="Times New Roman" w:hAnsi="Times New Roman" w:cs="Times New Roman"/>
          <w:color w:val="000000"/>
          <w:sz w:val="24"/>
          <w:szCs w:val="24"/>
        </w:rPr>
        <w:t>t infants who are expected to have a higher incidence of transmission.</w:t>
      </w:r>
    </w:p>
    <w:p w:rsidR="00862B5B" w:rsidRPr="00D1431F" w:rsidRDefault="00862B5B" w:rsidP="00862B5B">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D1431F">
        <w:rPr>
          <w:rFonts w:ascii="Times New Roman" w:hAnsi="Times New Roman" w:cs="Times New Roman"/>
          <w:color w:val="000000"/>
          <w:sz w:val="24"/>
          <w:szCs w:val="24"/>
        </w:rPr>
        <w:t>Strengthening of community-based household and door-to-door activities to educate and enhance the utilization rates and effectiveness of health programs.</w:t>
      </w:r>
    </w:p>
    <w:p w:rsidR="006132F8" w:rsidRPr="006D7656" w:rsidRDefault="008543A0" w:rsidP="00CE0285">
      <w:pPr>
        <w:spacing w:after="0" w:line="240" w:lineRule="auto"/>
        <w:rPr>
          <w:rFonts w:ascii="Times" w:hAnsi="Times" w:cs="Times New Roman"/>
          <w:b/>
          <w:bCs/>
          <w:iCs/>
          <w:sz w:val="24"/>
          <w:szCs w:val="24"/>
        </w:rPr>
      </w:pPr>
      <w:r>
        <w:rPr>
          <w:b/>
          <w:bCs/>
          <w:sz w:val="26"/>
          <w:szCs w:val="26"/>
        </w:rPr>
        <w:br w:type="page"/>
      </w:r>
      <w:r w:rsidR="006132F8" w:rsidRPr="006D7656">
        <w:rPr>
          <w:rFonts w:ascii="Times" w:hAnsi="Times" w:cs="Times New Roman"/>
          <w:b/>
          <w:bCs/>
          <w:iCs/>
          <w:sz w:val="24"/>
          <w:szCs w:val="24"/>
        </w:rPr>
        <w:lastRenderedPageBreak/>
        <w:t>CHAPTER 2</w:t>
      </w:r>
    </w:p>
    <w:p w:rsidR="006132F8" w:rsidRPr="006D7656" w:rsidRDefault="006132F8" w:rsidP="006D7656">
      <w:pPr>
        <w:pStyle w:val="Default"/>
        <w:rPr>
          <w:b/>
        </w:rPr>
      </w:pPr>
      <w:r w:rsidRPr="006D7656">
        <w:rPr>
          <w:b/>
        </w:rPr>
        <w:t>PMTCT PROCESSES AND GOALS OF INTERVENTION</w:t>
      </w:r>
    </w:p>
    <w:p w:rsidR="006D7656" w:rsidRPr="006D7656" w:rsidRDefault="006D7656" w:rsidP="006D7656">
      <w:pPr>
        <w:pStyle w:val="Default"/>
        <w:rPr>
          <w:b/>
        </w:rPr>
      </w:pPr>
    </w:p>
    <w:p w:rsidR="008814BE" w:rsidRDefault="008814BE" w:rsidP="008814BE">
      <w:pPr>
        <w:pStyle w:val="Default"/>
      </w:pPr>
      <w:r w:rsidRPr="008814BE">
        <w:t>The PMTCT program</w:t>
      </w:r>
      <w:r w:rsidR="00441177">
        <w:t>me</w:t>
      </w:r>
      <w:r w:rsidRPr="008814BE">
        <w:t xml:space="preserve"> reaches out to all women before pregnancy, during pregnancy, through labour and delivery and through the post natal period up</w:t>
      </w:r>
      <w:r w:rsidR="00063BC1">
        <w:t xml:space="preserve"> </w:t>
      </w:r>
      <w:r w:rsidRPr="008814BE">
        <w:t>to a period of 18 months.</w:t>
      </w:r>
    </w:p>
    <w:p w:rsidR="009A3FCD" w:rsidRPr="008814BE" w:rsidRDefault="009A3FCD" w:rsidP="008814BE">
      <w:pPr>
        <w:pStyle w:val="Default"/>
      </w:pPr>
      <w:r w:rsidRPr="00F10F7A">
        <w:t>The programme aims to result in healthy mothers and HIV-uninfected infants. The screening and referral for TB management in this population is also addressed</w:t>
      </w:r>
      <w:r>
        <w:t>.</w:t>
      </w:r>
    </w:p>
    <w:p w:rsidR="008814BE" w:rsidRPr="008814BE" w:rsidRDefault="008814BE" w:rsidP="008814BE">
      <w:pPr>
        <w:pStyle w:val="Default"/>
      </w:pPr>
    </w:p>
    <w:p w:rsidR="006132F8" w:rsidRPr="00D1431F" w:rsidRDefault="006132F8" w:rsidP="006132F8">
      <w:pPr>
        <w:pStyle w:val="CM58"/>
        <w:spacing w:after="337"/>
        <w:jc w:val="both"/>
        <w:rPr>
          <w:rFonts w:ascii="Times New Roman" w:hAnsi="Times New Roman" w:cs="Times New Roman"/>
        </w:rPr>
      </w:pPr>
      <w:r w:rsidRPr="00D1431F">
        <w:rPr>
          <w:rFonts w:ascii="Times New Roman" w:hAnsi="Times New Roman" w:cs="Times New Roman"/>
          <w:b/>
          <w:bCs/>
          <w:i/>
          <w:iCs/>
        </w:rPr>
        <w:t xml:space="preserve">Figure 1: Summary of PMTCT Processes </w:t>
      </w:r>
    </w:p>
    <w:p w:rsidR="006132F8" w:rsidRPr="00C63C36" w:rsidRDefault="00D1431F" w:rsidP="008543A0">
      <w:pPr>
        <w:pStyle w:val="CM58"/>
        <w:spacing w:after="337"/>
        <w:jc w:val="both"/>
        <w:rPr>
          <w:rFonts w:ascii="Times New Roman" w:hAnsi="Times New Roman" w:cs="Times New Roman"/>
          <w:bCs/>
          <w:iCs/>
        </w:rPr>
      </w:pPr>
      <w:r w:rsidRPr="00C63C36">
        <w:rPr>
          <w:rFonts w:ascii="Times New Roman" w:hAnsi="Times New Roman" w:cs="Times New Roman"/>
          <w:bCs/>
          <w:iCs/>
        </w:rPr>
        <w:t>The below flow diagram highlights the various components in the PMTCT program with management as per HIV status of the woman and HIV exposure for infants</w:t>
      </w:r>
    </w:p>
    <w:p w:rsidR="00D1431F" w:rsidRPr="00D1431F" w:rsidRDefault="00671F90" w:rsidP="00D1431F">
      <w:pPr>
        <w:pStyle w:val="Default"/>
        <w:rPr>
          <w:highlight w:val="cyan"/>
        </w:rPr>
      </w:pPr>
      <w:r>
        <w:rPr>
          <w:noProof/>
        </w:rPr>
        <mc:AlternateContent>
          <mc:Choice Requires="wps">
            <w:drawing>
              <wp:anchor distT="0" distB="0" distL="114300" distR="114300" simplePos="0" relativeHeight="251682816" behindDoc="0" locked="0" layoutInCell="1" allowOverlap="1" wp14:anchorId="68F33CD3" wp14:editId="08EEF7AF">
                <wp:simplePos x="0" y="0"/>
                <wp:positionH relativeFrom="column">
                  <wp:posOffset>2971800</wp:posOffset>
                </wp:positionH>
                <wp:positionV relativeFrom="paragraph">
                  <wp:posOffset>267335</wp:posOffset>
                </wp:positionV>
                <wp:extent cx="1257300" cy="1257300"/>
                <wp:effectExtent l="0" t="0" r="38100" b="38100"/>
                <wp:wrapSquare wrapText="bothSides"/>
                <wp:docPr id="41" name="Text Box 41"/>
                <wp:cNvGraphicFramePr/>
                <a:graphic xmlns:a="http://schemas.openxmlformats.org/drawingml/2006/main">
                  <a:graphicData uri="http://schemas.microsoft.com/office/word/2010/wordprocessingShape">
                    <wps:wsp>
                      <wps:cNvSpPr txBox="1"/>
                      <wps:spPr>
                        <a:xfrm>
                          <a:off x="0" y="0"/>
                          <a:ext cx="1257300" cy="1257300"/>
                        </a:xfrm>
                        <a:prstGeom prst="rect">
                          <a:avLst/>
                        </a:prstGeom>
                        <a:noFill/>
                        <a:ln>
                          <a:solidFill>
                            <a:srgbClr val="FF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C0662" w:rsidRPr="00D1431F" w:rsidRDefault="002C0662" w:rsidP="00D1431F">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Management during labour and delivery for a</w:t>
                            </w:r>
                            <w:r w:rsidRPr="00D1431F">
                              <w:rPr>
                                <w14:textOutline w14:w="9525" w14:cap="rnd" w14:cmpd="sng" w14:algn="ctr">
                                  <w14:solidFill>
                                    <w14:schemeClr w14:val="tx1"/>
                                  </w14:solidFill>
                                  <w14:prstDash w14:val="solid"/>
                                  <w14:bevel/>
                                </w14:textOutline>
                              </w:rPr>
                              <w:t xml:space="preserve">ll </w:t>
                            </w:r>
                            <w:r>
                              <w:rPr>
                                <w14:textOutline w14:w="9525" w14:cap="rnd" w14:cmpd="sng" w14:algn="ctr">
                                  <w14:solidFill>
                                    <w14:schemeClr w14:val="tx1"/>
                                  </w14:solidFill>
                                  <w14:prstDash w14:val="solid"/>
                                  <w14:bevel/>
                                </w14:textOutline>
                              </w:rPr>
                              <w:t>pregnant women as per HIV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234pt;margin-top:21.05pt;width:99pt;height:9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" filled="f" strokecolor="red">
                <v:textbox>
                  <w:txbxContent>
                    <w:p w:rsidR="002C0662" w:rsidRPr="00D1431F" w:rsidRDefault="002C0662" w:rsidP="00D1431F">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Management during labour and delivery for a</w:t>
                      </w:r>
                      <w:r w:rsidRPr="00D1431F">
                        <w:rPr>
                          <w14:textOutline w14:w="9525" w14:cap="rnd" w14:cmpd="sng" w14:algn="ctr">
                            <w14:solidFill>
                              <w14:schemeClr w14:val="tx1"/>
                            </w14:solidFill>
                            <w14:prstDash w14:val="solid"/>
                            <w14:bevel/>
                          </w14:textOutline>
                        </w:rPr>
                        <w:t xml:space="preserve">ll </w:t>
                      </w:r>
                      <w:r>
                        <w:rPr>
                          <w14:textOutline w14:w="9525" w14:cap="rnd" w14:cmpd="sng" w14:algn="ctr">
                            <w14:solidFill>
                              <w14:schemeClr w14:val="tx1"/>
                            </w14:solidFill>
                            <w14:prstDash w14:val="solid"/>
                            <w14:bevel/>
                          </w14:textOutline>
                        </w:rPr>
                        <w:t>pregnant women as per HIV status</w:t>
                      </w:r>
                    </w:p>
                  </w:txbxContent>
                </v:textbox>
                <w10:wrap type="square"/>
              </v:shape>
            </w:pict>
          </mc:Fallback>
        </mc:AlternateContent>
      </w:r>
      <w:r w:rsidR="007D38C6">
        <w:rPr>
          <w:noProof/>
        </w:rPr>
        <mc:AlternateContent>
          <mc:Choice Requires="wps">
            <w:drawing>
              <wp:anchor distT="0" distB="0" distL="114300" distR="114300" simplePos="0" relativeHeight="251684864" behindDoc="0" locked="0" layoutInCell="1" allowOverlap="1" wp14:anchorId="76B4999F" wp14:editId="6C8852FB">
                <wp:simplePos x="0" y="0"/>
                <wp:positionH relativeFrom="column">
                  <wp:posOffset>4505325</wp:posOffset>
                </wp:positionH>
                <wp:positionV relativeFrom="paragraph">
                  <wp:posOffset>208915</wp:posOffset>
                </wp:positionV>
                <wp:extent cx="1257300" cy="1828800"/>
                <wp:effectExtent l="0" t="0" r="19050" b="19050"/>
                <wp:wrapSquare wrapText="bothSides"/>
                <wp:docPr id="42" name="Text Box 42"/>
                <wp:cNvGraphicFramePr/>
                <a:graphic xmlns:a="http://schemas.openxmlformats.org/drawingml/2006/main">
                  <a:graphicData uri="http://schemas.microsoft.com/office/word/2010/wordprocessingShape">
                    <wps:wsp>
                      <wps:cNvSpPr txBox="1"/>
                      <wps:spPr>
                        <a:xfrm>
                          <a:off x="0" y="0"/>
                          <a:ext cx="1257300" cy="1828800"/>
                        </a:xfrm>
                        <a:prstGeom prst="rect">
                          <a:avLst/>
                        </a:prstGeom>
                        <a:noFill/>
                        <a:ln>
                          <a:solidFill>
                            <a:srgbClr val="FF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C0662" w:rsidRPr="00D1431F" w:rsidRDefault="002C0662" w:rsidP="00D1431F">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All women in the post natal period – management as per HIV status + follow up of all infants – management as per HIV exposure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27" type="#_x0000_t202" style="position:absolute;margin-left:354.75pt;margin-top:16.45pt;width:99pt;height:2in;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" filled="f" strokecolor="red">
                <v:textbox>
                  <w:txbxContent>
                    <w:p w:rsidR="002C0662" w:rsidRPr="00D1431F" w:rsidRDefault="002C0662" w:rsidP="00D1431F">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All women in the post natal period – management as per HIV status + follow up of all infants – management as per HIV exposure status</w:t>
                      </w:r>
                    </w:p>
                  </w:txbxContent>
                </v:textbox>
                <w10:wrap type="square"/>
              </v:shape>
            </w:pict>
          </mc:Fallback>
        </mc:AlternateContent>
      </w:r>
    </w:p>
    <w:p w:rsidR="00D1431F" w:rsidRDefault="00C63C36" w:rsidP="00D1431F">
      <w:pPr>
        <w:pStyle w:val="Default"/>
        <w:rPr>
          <w:highlight w:val="cyan"/>
        </w:rPr>
      </w:pPr>
      <w:r>
        <w:rPr>
          <w:noProof/>
        </w:rPr>
        <mc:AlternateContent>
          <mc:Choice Requires="wps">
            <w:drawing>
              <wp:anchor distT="0" distB="0" distL="114300" distR="114300" simplePos="0" relativeHeight="251779072" behindDoc="0" locked="0" layoutInCell="1" allowOverlap="1" wp14:anchorId="3CDB8309" wp14:editId="1E6C0090">
                <wp:simplePos x="0" y="0"/>
                <wp:positionH relativeFrom="column">
                  <wp:posOffset>2628900</wp:posOffset>
                </wp:positionH>
                <wp:positionV relativeFrom="paragraph">
                  <wp:posOffset>688340</wp:posOffset>
                </wp:positionV>
                <wp:extent cx="28575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07pt;margin-top:54.2pt;width:22.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81120" behindDoc="0" locked="0" layoutInCell="1" allowOverlap="1" wp14:anchorId="685F8A58" wp14:editId="2C4FC703">
                <wp:simplePos x="0" y="0"/>
                <wp:positionH relativeFrom="column">
                  <wp:posOffset>4229100</wp:posOffset>
                </wp:positionH>
                <wp:positionV relativeFrom="paragraph">
                  <wp:posOffset>697865</wp:posOffset>
                </wp:positionV>
                <wp:extent cx="27622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33pt;margin-top:54.95pt;width:21.7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77024" behindDoc="0" locked="0" layoutInCell="1" allowOverlap="1" wp14:anchorId="323B58B6" wp14:editId="503EF430">
                <wp:simplePos x="0" y="0"/>
                <wp:positionH relativeFrom="column">
                  <wp:posOffset>1028700</wp:posOffset>
                </wp:positionH>
                <wp:positionV relativeFrom="paragraph">
                  <wp:posOffset>678815</wp:posOffset>
                </wp:positionV>
                <wp:extent cx="29527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81pt;margin-top:53.45pt;width:23.2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" strokecolor="#4579b8 [3044]">
                <v:stroke endarrow="open"/>
              </v:shape>
            </w:pict>
          </mc:Fallback>
        </mc:AlternateContent>
      </w:r>
      <w:r w:rsidR="00D1431F">
        <w:rPr>
          <w:noProof/>
        </w:rPr>
        <mc:AlternateContent>
          <mc:Choice Requires="wps">
            <w:drawing>
              <wp:anchor distT="0" distB="0" distL="114300" distR="114300" simplePos="0" relativeHeight="251680768" behindDoc="0" locked="0" layoutInCell="1" allowOverlap="1" wp14:anchorId="38E90D50" wp14:editId="05AF221F">
                <wp:simplePos x="0" y="0"/>
                <wp:positionH relativeFrom="column">
                  <wp:posOffset>1371600</wp:posOffset>
                </wp:positionH>
                <wp:positionV relativeFrom="paragraph">
                  <wp:posOffset>41275</wp:posOffset>
                </wp:positionV>
                <wp:extent cx="1257300" cy="1714500"/>
                <wp:effectExtent l="0" t="0" r="38100" b="38100"/>
                <wp:wrapSquare wrapText="bothSides"/>
                <wp:docPr id="40" name="Text Box 40"/>
                <wp:cNvGraphicFramePr/>
                <a:graphic xmlns:a="http://schemas.openxmlformats.org/drawingml/2006/main">
                  <a:graphicData uri="http://schemas.microsoft.com/office/word/2010/wordprocessingShape">
                    <wps:wsp>
                      <wps:cNvSpPr txBox="1"/>
                      <wps:spPr>
                        <a:xfrm>
                          <a:off x="0" y="0"/>
                          <a:ext cx="1257300" cy="1714500"/>
                        </a:xfrm>
                        <a:prstGeom prst="rect">
                          <a:avLst/>
                        </a:prstGeom>
                        <a:noFill/>
                        <a:ln>
                          <a:solidFill>
                            <a:srgbClr val="FF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C0662" w:rsidRPr="00D1431F" w:rsidRDefault="002C0662" w:rsidP="00D1431F">
                            <w:pPr>
                              <w:rPr>
                                <w14:textOutline w14:w="9525" w14:cap="rnd" w14:cmpd="sng" w14:algn="ctr">
                                  <w14:solidFill>
                                    <w14:schemeClr w14:val="tx1"/>
                                  </w14:solidFill>
                                  <w14:prstDash w14:val="solid"/>
                                  <w14:bevel/>
                                </w14:textOutline>
                              </w:rPr>
                            </w:pPr>
                            <w:r w:rsidRPr="00D1431F">
                              <w:rPr>
                                <w14:textOutline w14:w="9525" w14:cap="rnd" w14:cmpd="sng" w14:algn="ctr">
                                  <w14:solidFill>
                                    <w14:schemeClr w14:val="tx1"/>
                                  </w14:solidFill>
                                  <w14:prstDash w14:val="solid"/>
                                  <w14:bevel/>
                                </w14:textOutline>
                              </w:rPr>
                              <w:t xml:space="preserve">All </w:t>
                            </w:r>
                            <w:r>
                              <w:rPr>
                                <w14:textOutline w14:w="9525" w14:cap="rnd" w14:cmpd="sng" w14:algn="ctr">
                                  <w14:solidFill>
                                    <w14:schemeClr w14:val="tx1"/>
                                  </w14:solidFill>
                                  <w14:prstDash w14:val="solid"/>
                                  <w14:bevel/>
                                </w14:textOutline>
                              </w:rPr>
                              <w:t>pregnant women – to offer HIV counselling and testing services at ANC and further management as per HIV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28" type="#_x0000_t202" style="position:absolute;margin-left:108pt;margin-top:3.25pt;width:99pt;height:1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" filled="f" strokecolor="red">
                <v:textbox>
                  <w:txbxContent>
                    <w:p w:rsidR="002C0662" w:rsidRPr="00D1431F" w:rsidRDefault="002C0662" w:rsidP="00D1431F">
                      <w:pPr>
                        <w:rPr>
                          <w14:textOutline w14:w="9525" w14:cap="rnd" w14:cmpd="sng" w14:algn="ctr">
                            <w14:solidFill>
                              <w14:schemeClr w14:val="tx1"/>
                            </w14:solidFill>
                            <w14:prstDash w14:val="solid"/>
                            <w14:bevel/>
                          </w14:textOutline>
                        </w:rPr>
                      </w:pPr>
                      <w:r w:rsidRPr="00D1431F">
                        <w:rPr>
                          <w14:textOutline w14:w="9525" w14:cap="rnd" w14:cmpd="sng" w14:algn="ctr">
                            <w14:solidFill>
                              <w14:schemeClr w14:val="tx1"/>
                            </w14:solidFill>
                            <w14:prstDash w14:val="solid"/>
                            <w14:bevel/>
                          </w14:textOutline>
                        </w:rPr>
                        <w:t xml:space="preserve">All </w:t>
                      </w:r>
                      <w:r>
                        <w:rPr>
                          <w14:textOutline w14:w="9525" w14:cap="rnd" w14:cmpd="sng" w14:algn="ctr">
                            <w14:solidFill>
                              <w14:schemeClr w14:val="tx1"/>
                            </w14:solidFill>
                            <w14:prstDash w14:val="solid"/>
                            <w14:bevel/>
                          </w14:textOutline>
                        </w:rPr>
                        <w:t>pregnant women – to offer HIV counselling and testing services at ANC and further management as per HIV status</w:t>
                      </w:r>
                    </w:p>
                  </w:txbxContent>
                </v:textbox>
                <w10:wrap type="square"/>
              </v:shape>
            </w:pict>
          </mc:Fallback>
        </mc:AlternateContent>
      </w:r>
      <w:r w:rsidR="00D1431F">
        <w:rPr>
          <w:noProof/>
        </w:rPr>
        <mc:AlternateContent>
          <mc:Choice Requires="wps">
            <w:drawing>
              <wp:anchor distT="0" distB="0" distL="114300" distR="114300" simplePos="0" relativeHeight="251678720" behindDoc="0" locked="0" layoutInCell="1" allowOverlap="1" wp14:anchorId="7B4CEB8A" wp14:editId="38488978">
                <wp:simplePos x="0" y="0"/>
                <wp:positionH relativeFrom="column">
                  <wp:posOffset>-228600</wp:posOffset>
                </wp:positionH>
                <wp:positionV relativeFrom="paragraph">
                  <wp:posOffset>41275</wp:posOffset>
                </wp:positionV>
                <wp:extent cx="1257300" cy="1257300"/>
                <wp:effectExtent l="0" t="0" r="19050" b="19050"/>
                <wp:wrapSquare wrapText="bothSides"/>
                <wp:docPr id="39" name="Text Box 39"/>
                <wp:cNvGraphicFramePr/>
                <a:graphic xmlns:a="http://schemas.openxmlformats.org/drawingml/2006/main">
                  <a:graphicData uri="http://schemas.microsoft.com/office/word/2010/wordprocessingShape">
                    <wps:wsp>
                      <wps:cNvSpPr txBox="1"/>
                      <wps:spPr>
                        <a:xfrm>
                          <a:off x="0" y="0"/>
                          <a:ext cx="1257300" cy="1257300"/>
                        </a:xfrm>
                        <a:prstGeom prst="rect">
                          <a:avLst/>
                        </a:prstGeom>
                        <a:noFill/>
                        <a:ln>
                          <a:solidFill>
                            <a:srgbClr val="FF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C0662" w:rsidRPr="00D1431F" w:rsidRDefault="002C0662">
                            <w:pPr>
                              <w:rPr>
                                <w14:textOutline w14:w="9525" w14:cap="rnd" w14:cmpd="sng" w14:algn="ctr">
                                  <w14:solidFill>
                                    <w14:schemeClr w14:val="tx1"/>
                                  </w14:solidFill>
                                  <w14:prstDash w14:val="solid"/>
                                  <w14:bevel/>
                                </w14:textOutline>
                              </w:rPr>
                            </w:pPr>
                            <w:r w:rsidRPr="00D1431F">
                              <w:rPr>
                                <w14:textOutline w14:w="9525" w14:cap="rnd" w14:cmpd="sng" w14:algn="ctr">
                                  <w14:solidFill>
                                    <w14:schemeClr w14:val="tx1"/>
                                  </w14:solidFill>
                                  <w14:prstDash w14:val="solid"/>
                                  <w14:bevel/>
                                </w14:textOutline>
                              </w:rPr>
                              <w:t>All women in reproductive age group: sexual and reproductive health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29" type="#_x0000_t202" style="position:absolute;margin-left:-18pt;margin-top:3.25pt;width:99pt;height: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" filled="f" strokecolor="red">
                <v:textbox>
                  <w:txbxContent>
                    <w:p w:rsidR="002C0662" w:rsidRPr="00D1431F" w:rsidRDefault="002C0662">
                      <w:pPr>
                        <w:rPr>
                          <w14:textOutline w14:w="9525" w14:cap="rnd" w14:cmpd="sng" w14:algn="ctr">
                            <w14:solidFill>
                              <w14:schemeClr w14:val="tx1"/>
                            </w14:solidFill>
                            <w14:prstDash w14:val="solid"/>
                            <w14:bevel/>
                          </w14:textOutline>
                        </w:rPr>
                      </w:pPr>
                      <w:r w:rsidRPr="00D1431F">
                        <w:rPr>
                          <w14:textOutline w14:w="9525" w14:cap="rnd" w14:cmpd="sng" w14:algn="ctr">
                            <w14:solidFill>
                              <w14:schemeClr w14:val="tx1"/>
                            </w14:solidFill>
                            <w14:prstDash w14:val="solid"/>
                            <w14:bevel/>
                          </w14:textOutline>
                        </w:rPr>
                        <w:t>All women in reproductive age group: sexual and reproductive health services</w:t>
                      </w:r>
                    </w:p>
                  </w:txbxContent>
                </v:textbox>
                <w10:wrap type="square"/>
              </v:shape>
            </w:pict>
          </mc:Fallback>
        </mc:AlternateContent>
      </w:r>
    </w:p>
    <w:p w:rsidR="00D1431F" w:rsidRDefault="00D1431F" w:rsidP="00D1431F">
      <w:pPr>
        <w:pStyle w:val="Default"/>
        <w:rPr>
          <w:highlight w:val="cyan"/>
        </w:rPr>
      </w:pPr>
    </w:p>
    <w:p w:rsidR="008543A0" w:rsidRDefault="008543A0" w:rsidP="008543A0">
      <w:pPr>
        <w:pStyle w:val="Default"/>
        <w:rPr>
          <w:rFonts w:ascii="Times New Roman" w:hAnsi="Times New Roman" w:cs="Times New Roman"/>
          <w:highlight w:val="cyan"/>
        </w:rPr>
      </w:pPr>
    </w:p>
    <w:p w:rsidR="006D7656" w:rsidRPr="00CE0285" w:rsidRDefault="006D7656" w:rsidP="008543A0">
      <w:pPr>
        <w:pStyle w:val="Default"/>
        <w:rPr>
          <w:rFonts w:ascii="Times New Roman" w:hAnsi="Times New Roman" w:cs="Times New Roman"/>
          <w:highlight w:val="cyan"/>
        </w:rPr>
      </w:pPr>
    </w:p>
    <w:p w:rsidR="00C37505" w:rsidRDefault="008543A0" w:rsidP="008543A0">
      <w:pPr>
        <w:pStyle w:val="Default"/>
        <w:rPr>
          <w:rFonts w:ascii="Times New Roman" w:hAnsi="Times New Roman" w:cs="Times New Roman"/>
        </w:rPr>
      </w:pPr>
      <w:r w:rsidRPr="00EA1BFC">
        <w:rPr>
          <w:rFonts w:ascii="Times New Roman" w:hAnsi="Times New Roman" w:cs="Times New Roman"/>
        </w:rPr>
        <w:t xml:space="preserve">2.1 </w:t>
      </w:r>
      <w:r w:rsidR="00C37505" w:rsidRPr="00C37505">
        <w:rPr>
          <w:rFonts w:ascii="Times New Roman" w:hAnsi="Times New Roman" w:cs="Times New Roman"/>
          <w:b/>
        </w:rPr>
        <w:t>ALL WOMEN IN THE REPRODUCTIVE AGE GROUP</w:t>
      </w:r>
    </w:p>
    <w:p w:rsidR="00C37505" w:rsidRDefault="00C37505" w:rsidP="008543A0">
      <w:pPr>
        <w:pStyle w:val="Default"/>
        <w:rPr>
          <w:rFonts w:ascii="Times New Roman" w:hAnsi="Times New Roman" w:cs="Times New Roman"/>
        </w:rPr>
      </w:pPr>
    </w:p>
    <w:p w:rsidR="00C37505" w:rsidRPr="00C37505" w:rsidRDefault="00C37505" w:rsidP="008543A0">
      <w:pPr>
        <w:pStyle w:val="Default"/>
        <w:rPr>
          <w:rFonts w:ascii="Times New Roman" w:hAnsi="Times New Roman" w:cs="Times New Roman"/>
          <w:b/>
        </w:rPr>
      </w:pPr>
      <w:r w:rsidRPr="00C37505">
        <w:rPr>
          <w:rFonts w:ascii="Times New Roman" w:hAnsi="Times New Roman" w:cs="Times New Roman"/>
          <w:b/>
        </w:rPr>
        <w:t>Goals of interventions:</w:t>
      </w:r>
    </w:p>
    <w:p w:rsidR="00C37505" w:rsidRDefault="00C37505" w:rsidP="002F57A7">
      <w:pPr>
        <w:pStyle w:val="Default"/>
        <w:numPr>
          <w:ilvl w:val="0"/>
          <w:numId w:val="40"/>
        </w:numPr>
        <w:rPr>
          <w:rFonts w:ascii="Times New Roman" w:hAnsi="Times New Roman" w:cs="Times New Roman"/>
        </w:rPr>
      </w:pPr>
      <w:r>
        <w:rPr>
          <w:rFonts w:ascii="Times New Roman" w:hAnsi="Times New Roman" w:cs="Times New Roman"/>
        </w:rPr>
        <w:t>Improve the quality of sexual and reproductive health services</w:t>
      </w:r>
    </w:p>
    <w:p w:rsidR="00C37505" w:rsidRDefault="00C37505" w:rsidP="002F57A7">
      <w:pPr>
        <w:pStyle w:val="Default"/>
        <w:numPr>
          <w:ilvl w:val="0"/>
          <w:numId w:val="40"/>
        </w:numPr>
        <w:rPr>
          <w:rFonts w:ascii="Times New Roman" w:hAnsi="Times New Roman" w:cs="Times New Roman"/>
        </w:rPr>
      </w:pPr>
      <w:r>
        <w:rPr>
          <w:rFonts w:ascii="Times New Roman" w:hAnsi="Times New Roman" w:cs="Times New Roman"/>
        </w:rPr>
        <w:t>Improve access to family planning services</w:t>
      </w:r>
    </w:p>
    <w:p w:rsidR="00C37505" w:rsidRDefault="00C37505" w:rsidP="002F57A7">
      <w:pPr>
        <w:pStyle w:val="Default"/>
        <w:numPr>
          <w:ilvl w:val="0"/>
          <w:numId w:val="40"/>
        </w:numPr>
        <w:rPr>
          <w:rFonts w:ascii="Times New Roman" w:hAnsi="Times New Roman" w:cs="Times New Roman"/>
        </w:rPr>
      </w:pPr>
      <w:r>
        <w:rPr>
          <w:rFonts w:ascii="Times New Roman" w:hAnsi="Times New Roman" w:cs="Times New Roman"/>
        </w:rPr>
        <w:t>Improve access to safer sex options</w:t>
      </w:r>
    </w:p>
    <w:p w:rsidR="00C37505" w:rsidRDefault="00C37505" w:rsidP="002F57A7">
      <w:pPr>
        <w:pStyle w:val="Default"/>
        <w:numPr>
          <w:ilvl w:val="0"/>
          <w:numId w:val="40"/>
        </w:numPr>
        <w:rPr>
          <w:rFonts w:ascii="Times New Roman" w:hAnsi="Times New Roman" w:cs="Times New Roman"/>
        </w:rPr>
      </w:pPr>
      <w:r>
        <w:rPr>
          <w:rFonts w:ascii="Times New Roman" w:hAnsi="Times New Roman" w:cs="Times New Roman"/>
        </w:rPr>
        <w:t>Prevent transmission of HIV infection</w:t>
      </w:r>
    </w:p>
    <w:p w:rsidR="00C37505" w:rsidRDefault="00C37505" w:rsidP="002F57A7">
      <w:pPr>
        <w:pStyle w:val="Default"/>
        <w:numPr>
          <w:ilvl w:val="0"/>
          <w:numId w:val="40"/>
        </w:numPr>
        <w:rPr>
          <w:rFonts w:ascii="Times New Roman" w:hAnsi="Times New Roman" w:cs="Times New Roman"/>
        </w:rPr>
      </w:pPr>
      <w:r>
        <w:rPr>
          <w:rFonts w:ascii="Times New Roman" w:hAnsi="Times New Roman" w:cs="Times New Roman"/>
        </w:rPr>
        <w:t>Improve access to HCT services to know HIV status</w:t>
      </w:r>
    </w:p>
    <w:p w:rsidR="00C37505" w:rsidRDefault="00C37505" w:rsidP="008543A0">
      <w:pPr>
        <w:pStyle w:val="Default"/>
        <w:rPr>
          <w:rFonts w:ascii="Times New Roman" w:hAnsi="Times New Roman" w:cs="Times New Roman"/>
        </w:rPr>
      </w:pPr>
    </w:p>
    <w:p w:rsidR="00C37505" w:rsidRDefault="00C37505" w:rsidP="008543A0">
      <w:pPr>
        <w:pStyle w:val="Default"/>
        <w:rPr>
          <w:rFonts w:ascii="Times New Roman" w:hAnsi="Times New Roman" w:cs="Times New Roman"/>
        </w:rPr>
      </w:pPr>
    </w:p>
    <w:p w:rsidR="008543A0" w:rsidRPr="008814BE" w:rsidRDefault="00C37505" w:rsidP="008543A0">
      <w:pPr>
        <w:pStyle w:val="Default"/>
        <w:rPr>
          <w:rFonts w:ascii="Times New Roman" w:hAnsi="Times New Roman" w:cs="Times New Roman"/>
          <w:b/>
        </w:rPr>
      </w:pPr>
      <w:r>
        <w:rPr>
          <w:rFonts w:ascii="Times New Roman" w:hAnsi="Times New Roman" w:cs="Times New Roman"/>
        </w:rPr>
        <w:t xml:space="preserve">2.2. </w:t>
      </w:r>
      <w:r w:rsidR="008543A0" w:rsidRPr="008814BE">
        <w:rPr>
          <w:rFonts w:ascii="Times New Roman" w:hAnsi="Times New Roman" w:cs="Times New Roman"/>
          <w:b/>
        </w:rPr>
        <w:t>ANTENATAL CARE</w:t>
      </w:r>
    </w:p>
    <w:p w:rsidR="008543A0" w:rsidRPr="00EA1BFC" w:rsidRDefault="008543A0" w:rsidP="008543A0">
      <w:pPr>
        <w:pStyle w:val="Default"/>
        <w:rPr>
          <w:rFonts w:ascii="Times New Roman" w:hAnsi="Times New Roman" w:cs="Times New Roman"/>
        </w:rPr>
      </w:pPr>
    </w:p>
    <w:p w:rsidR="008543A0" w:rsidRPr="00C37505" w:rsidRDefault="008543A0" w:rsidP="008543A0">
      <w:pPr>
        <w:pStyle w:val="Default"/>
        <w:rPr>
          <w:rFonts w:ascii="Times New Roman" w:hAnsi="Times New Roman" w:cs="Times New Roman"/>
          <w:b/>
        </w:rPr>
      </w:pPr>
      <w:r w:rsidRPr="00C37505">
        <w:rPr>
          <w:rFonts w:ascii="Times New Roman" w:hAnsi="Times New Roman" w:cs="Times New Roman"/>
          <w:b/>
        </w:rPr>
        <w:t>Goals of interventions:</w:t>
      </w:r>
    </w:p>
    <w:p w:rsidR="008543A0" w:rsidRPr="00EA1BFC" w:rsidRDefault="008543A0" w:rsidP="00B73ED3">
      <w:pPr>
        <w:pStyle w:val="Default"/>
        <w:numPr>
          <w:ilvl w:val="0"/>
          <w:numId w:val="27"/>
        </w:numPr>
        <w:rPr>
          <w:rFonts w:ascii="Times New Roman" w:hAnsi="Times New Roman" w:cs="Times New Roman"/>
          <w:color w:val="auto"/>
        </w:rPr>
      </w:pPr>
      <w:r w:rsidRPr="00EA1BFC">
        <w:rPr>
          <w:rFonts w:ascii="Times New Roman" w:hAnsi="Times New Roman" w:cs="Times New Roman"/>
          <w:color w:val="auto"/>
        </w:rPr>
        <w:t xml:space="preserve">Improve the quality of the mother’s health and prevent mortality </w:t>
      </w:r>
    </w:p>
    <w:p w:rsidR="008543A0" w:rsidRPr="00EA1BFC" w:rsidRDefault="008543A0" w:rsidP="00B73ED3">
      <w:pPr>
        <w:pStyle w:val="Default"/>
        <w:numPr>
          <w:ilvl w:val="0"/>
          <w:numId w:val="27"/>
        </w:numPr>
        <w:rPr>
          <w:rFonts w:ascii="Times New Roman" w:hAnsi="Times New Roman" w:cs="Times New Roman"/>
          <w:color w:val="auto"/>
        </w:rPr>
      </w:pPr>
      <w:r w:rsidRPr="00EA1BFC">
        <w:rPr>
          <w:rFonts w:ascii="Times New Roman" w:hAnsi="Times New Roman" w:cs="Times New Roman"/>
          <w:color w:val="auto"/>
        </w:rPr>
        <w:t xml:space="preserve">Identify women who are HIV-positive </w:t>
      </w:r>
      <w:r w:rsidR="00C37505">
        <w:rPr>
          <w:rFonts w:ascii="Times New Roman" w:hAnsi="Times New Roman" w:cs="Times New Roman"/>
          <w:color w:val="auto"/>
        </w:rPr>
        <w:t>including those who may sero</w:t>
      </w:r>
      <w:r w:rsidR="00D44B8A">
        <w:rPr>
          <w:rFonts w:ascii="Times New Roman" w:hAnsi="Times New Roman" w:cs="Times New Roman"/>
          <w:color w:val="auto"/>
        </w:rPr>
        <w:t>-</w:t>
      </w:r>
      <w:r w:rsidR="00C37505">
        <w:rPr>
          <w:rFonts w:ascii="Times New Roman" w:hAnsi="Times New Roman" w:cs="Times New Roman"/>
          <w:color w:val="auto"/>
        </w:rPr>
        <w:t>convert during pregnancy</w:t>
      </w:r>
    </w:p>
    <w:p w:rsidR="00441177" w:rsidRDefault="008543A0" w:rsidP="00441177">
      <w:pPr>
        <w:pStyle w:val="Default"/>
        <w:numPr>
          <w:ilvl w:val="0"/>
          <w:numId w:val="27"/>
        </w:numPr>
        <w:rPr>
          <w:rFonts w:ascii="Times New Roman" w:hAnsi="Times New Roman" w:cs="Times New Roman"/>
          <w:color w:val="auto"/>
        </w:rPr>
      </w:pPr>
      <w:r w:rsidRPr="00EA1BFC">
        <w:rPr>
          <w:rFonts w:ascii="Times New Roman" w:hAnsi="Times New Roman" w:cs="Times New Roman"/>
          <w:color w:val="auto"/>
        </w:rPr>
        <w:t xml:space="preserve">Ensure </w:t>
      </w:r>
      <w:r w:rsidR="00441177">
        <w:rPr>
          <w:rFonts w:ascii="Times New Roman" w:hAnsi="Times New Roman" w:cs="Times New Roman"/>
          <w:color w:val="auto"/>
        </w:rPr>
        <w:t>ALL</w:t>
      </w:r>
      <w:r w:rsidRPr="00EA1BFC">
        <w:rPr>
          <w:rFonts w:ascii="Times New Roman" w:hAnsi="Times New Roman" w:cs="Times New Roman"/>
          <w:color w:val="auto"/>
        </w:rPr>
        <w:t xml:space="preserve"> women enter the PMTCT programme</w:t>
      </w:r>
    </w:p>
    <w:p w:rsidR="00441177" w:rsidRDefault="00441177" w:rsidP="007D38C6">
      <w:pPr>
        <w:pStyle w:val="Default"/>
        <w:numPr>
          <w:ilvl w:val="1"/>
          <w:numId w:val="27"/>
        </w:numPr>
        <w:rPr>
          <w:rFonts w:ascii="Times New Roman" w:hAnsi="Times New Roman" w:cs="Times New Roman"/>
          <w:color w:val="auto"/>
        </w:rPr>
      </w:pPr>
      <w:r>
        <w:rPr>
          <w:rFonts w:ascii="Times New Roman" w:hAnsi="Times New Roman" w:cs="Times New Roman"/>
          <w:color w:val="auto"/>
        </w:rPr>
        <w:t>If HIV-infected then require prompt provision of ARVs and further counselling</w:t>
      </w:r>
    </w:p>
    <w:p w:rsidR="00441177" w:rsidRDefault="00441177" w:rsidP="007D38C6">
      <w:pPr>
        <w:pStyle w:val="Default"/>
        <w:numPr>
          <w:ilvl w:val="1"/>
          <w:numId w:val="27"/>
        </w:numPr>
        <w:rPr>
          <w:rFonts w:ascii="Times New Roman" w:hAnsi="Times New Roman" w:cs="Times New Roman"/>
          <w:color w:val="auto"/>
        </w:rPr>
      </w:pPr>
      <w:r>
        <w:rPr>
          <w:rFonts w:ascii="Times New Roman" w:hAnsi="Times New Roman" w:cs="Times New Roman"/>
          <w:color w:val="auto"/>
        </w:rPr>
        <w:t>If HIV-uninfected require specific co</w:t>
      </w:r>
      <w:r w:rsidR="00C63C36">
        <w:rPr>
          <w:rFonts w:ascii="Times New Roman" w:hAnsi="Times New Roman" w:cs="Times New Roman"/>
          <w:color w:val="auto"/>
        </w:rPr>
        <w:t>unselling and advice on repeat</w:t>
      </w:r>
      <w:r>
        <w:rPr>
          <w:rFonts w:ascii="Times New Roman" w:hAnsi="Times New Roman" w:cs="Times New Roman"/>
          <w:color w:val="auto"/>
        </w:rPr>
        <w:t xml:space="preserve"> testing</w:t>
      </w:r>
      <w:r w:rsidR="00C63C36">
        <w:rPr>
          <w:rFonts w:ascii="Times New Roman" w:hAnsi="Times New Roman" w:cs="Times New Roman"/>
          <w:color w:val="auto"/>
        </w:rPr>
        <w:t xml:space="preserve"> every 3 months after a negative test, and</w:t>
      </w:r>
      <w:r w:rsidR="007418F1">
        <w:rPr>
          <w:rFonts w:ascii="Times New Roman" w:hAnsi="Times New Roman" w:cs="Times New Roman"/>
          <w:color w:val="auto"/>
        </w:rPr>
        <w:t>/or</w:t>
      </w:r>
      <w:r w:rsidR="00C63C36">
        <w:rPr>
          <w:rFonts w:ascii="Times New Roman" w:hAnsi="Times New Roman" w:cs="Times New Roman"/>
          <w:color w:val="auto"/>
        </w:rPr>
        <w:t xml:space="preserve"> at </w:t>
      </w:r>
      <w:r w:rsidR="007D38C6">
        <w:rPr>
          <w:rFonts w:ascii="Times New Roman" w:hAnsi="Times New Roman" w:cs="Times New Roman"/>
          <w:color w:val="auto"/>
        </w:rPr>
        <w:t>32 weeks, labour and</w:t>
      </w:r>
      <w:r>
        <w:rPr>
          <w:rFonts w:ascii="Times New Roman" w:hAnsi="Times New Roman" w:cs="Times New Roman"/>
          <w:color w:val="auto"/>
        </w:rPr>
        <w:t xml:space="preserve"> through breastfeeding</w:t>
      </w:r>
      <w:r w:rsidR="00407D6B">
        <w:rPr>
          <w:rFonts w:ascii="Times New Roman" w:hAnsi="Times New Roman" w:cs="Times New Roman"/>
          <w:color w:val="auto"/>
        </w:rPr>
        <w:t xml:space="preserve"> every 3 months</w:t>
      </w:r>
    </w:p>
    <w:p w:rsidR="008543A0" w:rsidRPr="00441177" w:rsidRDefault="00441177" w:rsidP="007D38C6">
      <w:pPr>
        <w:pStyle w:val="Default"/>
        <w:numPr>
          <w:ilvl w:val="1"/>
          <w:numId w:val="27"/>
        </w:numPr>
        <w:rPr>
          <w:rFonts w:ascii="Times New Roman" w:hAnsi="Times New Roman" w:cs="Times New Roman"/>
          <w:color w:val="auto"/>
        </w:rPr>
      </w:pPr>
      <w:r>
        <w:rPr>
          <w:rFonts w:ascii="Times New Roman" w:hAnsi="Times New Roman" w:cs="Times New Roman"/>
          <w:color w:val="auto"/>
        </w:rPr>
        <w:t>ALL women to have TB screening</w:t>
      </w:r>
      <w:r w:rsidR="00407D6B">
        <w:rPr>
          <w:rFonts w:ascii="Times New Roman" w:hAnsi="Times New Roman" w:cs="Times New Roman"/>
          <w:color w:val="auto"/>
        </w:rPr>
        <w:t xml:space="preserve"> </w:t>
      </w:r>
    </w:p>
    <w:p w:rsidR="008543A0" w:rsidRPr="00C37505" w:rsidRDefault="008543A0" w:rsidP="00B73ED3">
      <w:pPr>
        <w:pStyle w:val="Default"/>
        <w:numPr>
          <w:ilvl w:val="0"/>
          <w:numId w:val="27"/>
        </w:numPr>
        <w:rPr>
          <w:rFonts w:ascii="Times New Roman" w:hAnsi="Times New Roman" w:cs="Times New Roman"/>
          <w:color w:val="auto"/>
        </w:rPr>
      </w:pPr>
      <w:r w:rsidRPr="00C37505">
        <w:rPr>
          <w:rFonts w:ascii="Times New Roman" w:hAnsi="Times New Roman" w:cs="Times New Roman"/>
          <w:color w:val="auto"/>
        </w:rPr>
        <w:lastRenderedPageBreak/>
        <w:t xml:space="preserve">Prevent mother-to-child transmission </w:t>
      </w:r>
      <w:r w:rsidR="00C37505">
        <w:rPr>
          <w:rFonts w:ascii="Times New Roman" w:hAnsi="Times New Roman" w:cs="Times New Roman"/>
          <w:color w:val="auto"/>
        </w:rPr>
        <w:t>of HIV</w:t>
      </w:r>
    </w:p>
    <w:p w:rsidR="008543A0" w:rsidRPr="00C37505" w:rsidRDefault="008543A0" w:rsidP="00B73ED3">
      <w:pPr>
        <w:pStyle w:val="Default"/>
        <w:numPr>
          <w:ilvl w:val="0"/>
          <w:numId w:val="27"/>
        </w:numPr>
        <w:rPr>
          <w:rFonts w:ascii="Times New Roman" w:hAnsi="Times New Roman" w:cs="Times New Roman"/>
          <w:color w:val="auto"/>
        </w:rPr>
      </w:pPr>
      <w:r w:rsidRPr="00C37505">
        <w:rPr>
          <w:rFonts w:ascii="Times New Roman" w:hAnsi="Times New Roman" w:cs="Times New Roman"/>
          <w:color w:val="auto"/>
        </w:rPr>
        <w:t xml:space="preserve">Provide </w:t>
      </w:r>
      <w:r w:rsidR="00EA1BFC" w:rsidRPr="00C37505">
        <w:rPr>
          <w:rFonts w:ascii="Times New Roman" w:hAnsi="Times New Roman" w:cs="Times New Roman"/>
          <w:color w:val="auto"/>
        </w:rPr>
        <w:t>ART,</w:t>
      </w:r>
      <w:r w:rsidRPr="00C37505">
        <w:rPr>
          <w:rFonts w:ascii="Times New Roman" w:hAnsi="Times New Roman" w:cs="Times New Roman"/>
          <w:color w:val="auto"/>
        </w:rPr>
        <w:t xml:space="preserve"> </w:t>
      </w:r>
      <w:r w:rsidR="00EA1BFC" w:rsidRPr="00C37505">
        <w:rPr>
          <w:rFonts w:ascii="Times New Roman" w:hAnsi="Times New Roman" w:cs="Times New Roman"/>
          <w:color w:val="auto"/>
        </w:rPr>
        <w:t xml:space="preserve">as soon as HIV positive status known, in </w:t>
      </w:r>
      <w:r w:rsidRPr="00C37505">
        <w:rPr>
          <w:rFonts w:ascii="Times New Roman" w:hAnsi="Times New Roman" w:cs="Times New Roman"/>
          <w:color w:val="auto"/>
        </w:rPr>
        <w:t>pregnancy</w:t>
      </w:r>
      <w:r w:rsidR="00EA1BFC" w:rsidRPr="00C37505">
        <w:rPr>
          <w:rFonts w:ascii="Times New Roman" w:hAnsi="Times New Roman" w:cs="Times New Roman"/>
          <w:color w:val="auto"/>
        </w:rPr>
        <w:t xml:space="preserve"> for maternal health</w:t>
      </w:r>
      <w:r w:rsidR="00C37505">
        <w:rPr>
          <w:rFonts w:ascii="Times New Roman" w:hAnsi="Times New Roman" w:cs="Times New Roman"/>
          <w:color w:val="auto"/>
        </w:rPr>
        <w:t xml:space="preserve"> and to reduce HIV transmission to the baby</w:t>
      </w:r>
      <w:r w:rsidR="00EA1BFC" w:rsidRPr="00C37505">
        <w:rPr>
          <w:rFonts w:ascii="Times New Roman" w:hAnsi="Times New Roman" w:cs="Times New Roman"/>
          <w:color w:val="auto"/>
        </w:rPr>
        <w:t xml:space="preserve"> </w:t>
      </w:r>
      <w:r w:rsidRPr="00C37505">
        <w:rPr>
          <w:rFonts w:ascii="Times New Roman" w:hAnsi="Times New Roman" w:cs="Times New Roman"/>
          <w:color w:val="auto"/>
        </w:rPr>
        <w:t xml:space="preserve"> </w:t>
      </w:r>
    </w:p>
    <w:p w:rsidR="008543A0" w:rsidRPr="00CE0285" w:rsidRDefault="008543A0" w:rsidP="008543A0">
      <w:pPr>
        <w:pStyle w:val="Default"/>
        <w:rPr>
          <w:highlight w:val="cyan"/>
        </w:rPr>
      </w:pPr>
    </w:p>
    <w:p w:rsidR="008543A0" w:rsidRPr="00EA1BFC" w:rsidRDefault="00C37505" w:rsidP="008543A0">
      <w:pPr>
        <w:pStyle w:val="CM57"/>
        <w:jc w:val="both"/>
        <w:rPr>
          <w:b/>
          <w:bCs/>
        </w:rPr>
      </w:pPr>
      <w:r>
        <w:rPr>
          <w:b/>
          <w:bCs/>
        </w:rPr>
        <w:t xml:space="preserve">2.3 </w:t>
      </w:r>
      <w:r w:rsidR="008543A0" w:rsidRPr="00EA1BFC">
        <w:rPr>
          <w:b/>
          <w:bCs/>
        </w:rPr>
        <w:t xml:space="preserve">LABOUR AND DELIVERY </w:t>
      </w:r>
    </w:p>
    <w:p w:rsidR="008543A0" w:rsidRPr="00EA1BFC" w:rsidRDefault="008543A0" w:rsidP="008543A0">
      <w:pPr>
        <w:pStyle w:val="Default"/>
      </w:pPr>
    </w:p>
    <w:p w:rsidR="008543A0" w:rsidRPr="00EA1BFC" w:rsidRDefault="008543A0" w:rsidP="008543A0">
      <w:pPr>
        <w:pStyle w:val="CM57"/>
        <w:jc w:val="both"/>
      </w:pPr>
      <w:r w:rsidRPr="00EA1BFC">
        <w:rPr>
          <w:b/>
          <w:bCs/>
        </w:rPr>
        <w:t xml:space="preserve">Goals of interventions: </w:t>
      </w:r>
    </w:p>
    <w:p w:rsidR="00C37505" w:rsidRDefault="00C37505" w:rsidP="00B73ED3">
      <w:pPr>
        <w:pStyle w:val="Default"/>
        <w:numPr>
          <w:ilvl w:val="0"/>
          <w:numId w:val="28"/>
        </w:numPr>
        <w:rPr>
          <w:color w:val="auto"/>
        </w:rPr>
      </w:pPr>
      <w:r>
        <w:rPr>
          <w:color w:val="auto"/>
        </w:rPr>
        <w:t xml:space="preserve">Provide HIV </w:t>
      </w:r>
      <w:r w:rsidR="00C63C36">
        <w:rPr>
          <w:color w:val="auto"/>
        </w:rPr>
        <w:t>counselling</w:t>
      </w:r>
      <w:r>
        <w:rPr>
          <w:color w:val="auto"/>
        </w:rPr>
        <w:t xml:space="preserve"> and testing services to all women with unknown status</w:t>
      </w:r>
      <w:r w:rsidR="009A3FCD">
        <w:rPr>
          <w:color w:val="auto"/>
        </w:rPr>
        <w:t xml:space="preserve"> </w:t>
      </w:r>
    </w:p>
    <w:p w:rsidR="008543A0" w:rsidRPr="00EA1BFC" w:rsidRDefault="008543A0" w:rsidP="00B73ED3">
      <w:pPr>
        <w:pStyle w:val="Default"/>
        <w:numPr>
          <w:ilvl w:val="0"/>
          <w:numId w:val="28"/>
        </w:numPr>
        <w:rPr>
          <w:color w:val="auto"/>
        </w:rPr>
      </w:pPr>
      <w:r w:rsidRPr="00EA1BFC">
        <w:rPr>
          <w:color w:val="auto"/>
        </w:rPr>
        <w:t xml:space="preserve">Identify HIV-positive women </w:t>
      </w:r>
    </w:p>
    <w:p w:rsidR="008543A0" w:rsidRPr="00EA1BFC" w:rsidRDefault="008543A0" w:rsidP="00B73ED3">
      <w:pPr>
        <w:pStyle w:val="Default"/>
        <w:numPr>
          <w:ilvl w:val="0"/>
          <w:numId w:val="28"/>
        </w:numPr>
        <w:rPr>
          <w:color w:val="auto"/>
        </w:rPr>
      </w:pPr>
      <w:r w:rsidRPr="00EA1BFC">
        <w:rPr>
          <w:color w:val="auto"/>
        </w:rPr>
        <w:t xml:space="preserve">Provide adequate PMTCT coverage </w:t>
      </w:r>
    </w:p>
    <w:p w:rsidR="00D44B8A" w:rsidRPr="00D44B8A" w:rsidRDefault="00D44B8A" w:rsidP="00D44B8A">
      <w:pPr>
        <w:pStyle w:val="Default"/>
        <w:numPr>
          <w:ilvl w:val="0"/>
          <w:numId w:val="28"/>
        </w:numPr>
        <w:rPr>
          <w:color w:val="auto"/>
        </w:rPr>
      </w:pPr>
      <w:r>
        <w:rPr>
          <w:color w:val="auto"/>
        </w:rPr>
        <w:t>Screen for TB in all women irrespective of HIV-status</w:t>
      </w:r>
    </w:p>
    <w:p w:rsidR="008543A0" w:rsidRPr="00EA1BFC" w:rsidRDefault="00C37505" w:rsidP="00B73ED3">
      <w:pPr>
        <w:pStyle w:val="Default"/>
        <w:numPr>
          <w:ilvl w:val="0"/>
          <w:numId w:val="28"/>
        </w:numPr>
        <w:rPr>
          <w:color w:val="auto"/>
        </w:rPr>
      </w:pPr>
      <w:r>
        <w:rPr>
          <w:color w:val="auto"/>
        </w:rPr>
        <w:t>Continuity of care with</w:t>
      </w:r>
      <w:r w:rsidR="008543A0" w:rsidRPr="00EA1BFC">
        <w:rPr>
          <w:color w:val="auto"/>
        </w:rPr>
        <w:t xml:space="preserve"> prophylactic and treatment antiretroviral regimens </w:t>
      </w:r>
    </w:p>
    <w:p w:rsidR="008543A0" w:rsidRDefault="008543A0" w:rsidP="00B73ED3">
      <w:pPr>
        <w:pStyle w:val="Default"/>
        <w:numPr>
          <w:ilvl w:val="0"/>
          <w:numId w:val="28"/>
        </w:numPr>
        <w:rPr>
          <w:color w:val="auto"/>
        </w:rPr>
      </w:pPr>
      <w:r w:rsidRPr="00EA1BFC">
        <w:rPr>
          <w:color w:val="auto"/>
        </w:rPr>
        <w:t xml:space="preserve">Initiate neonates born to HIV-positive mothers with antiretroviral prophylaxis immediately at birth </w:t>
      </w:r>
    </w:p>
    <w:p w:rsidR="00C37505" w:rsidRDefault="00C37505" w:rsidP="00B73ED3">
      <w:pPr>
        <w:pStyle w:val="Default"/>
        <w:numPr>
          <w:ilvl w:val="0"/>
          <w:numId w:val="28"/>
        </w:numPr>
        <w:rPr>
          <w:color w:val="auto"/>
        </w:rPr>
      </w:pPr>
      <w:r>
        <w:rPr>
          <w:color w:val="auto"/>
        </w:rPr>
        <w:t>Establish safe infant feeding practices supporting exclusive breastfeeding and kangaroo mother care for all mothers and infants</w:t>
      </w:r>
    </w:p>
    <w:p w:rsidR="00C37505" w:rsidRPr="00C37505" w:rsidRDefault="000C0A75" w:rsidP="00C37505">
      <w:pPr>
        <w:pStyle w:val="Default"/>
        <w:spacing w:line="596" w:lineRule="atLeast"/>
        <w:ind w:right="2317"/>
        <w:jc w:val="both"/>
        <w:rPr>
          <w:b/>
          <w:bCs/>
          <w:color w:val="auto"/>
        </w:rPr>
      </w:pPr>
      <w:r>
        <w:rPr>
          <w:b/>
          <w:bCs/>
          <w:color w:val="auto"/>
        </w:rPr>
        <w:t>2.4</w:t>
      </w:r>
      <w:r w:rsidR="00C37505" w:rsidRPr="00C37505">
        <w:rPr>
          <w:b/>
          <w:bCs/>
          <w:color w:val="auto"/>
        </w:rPr>
        <w:t xml:space="preserve"> POSTNATAL FOLLOW-UP OF MOTHER AND INFANT </w:t>
      </w:r>
    </w:p>
    <w:p w:rsidR="00C37505" w:rsidRPr="00C37505" w:rsidRDefault="00C37505" w:rsidP="00C37505">
      <w:pPr>
        <w:pStyle w:val="Default"/>
        <w:spacing w:line="596" w:lineRule="atLeast"/>
        <w:ind w:right="2317"/>
        <w:jc w:val="both"/>
        <w:rPr>
          <w:color w:val="auto"/>
        </w:rPr>
      </w:pPr>
      <w:r w:rsidRPr="00C37505">
        <w:rPr>
          <w:b/>
          <w:bCs/>
          <w:color w:val="auto"/>
        </w:rPr>
        <w:t>Goals of interventions</w:t>
      </w:r>
      <w:r w:rsidRPr="00C37505">
        <w:rPr>
          <w:color w:val="auto"/>
        </w:rPr>
        <w:t xml:space="preserve">: </w:t>
      </w:r>
    </w:p>
    <w:p w:rsidR="00C37505" w:rsidRPr="00C37505" w:rsidRDefault="00C37505" w:rsidP="002F57A7">
      <w:pPr>
        <w:pStyle w:val="Default"/>
        <w:numPr>
          <w:ilvl w:val="0"/>
          <w:numId w:val="29"/>
        </w:numPr>
        <w:spacing w:after="118"/>
        <w:rPr>
          <w:color w:val="auto"/>
        </w:rPr>
      </w:pPr>
      <w:r w:rsidRPr="00C37505">
        <w:rPr>
          <w:color w:val="auto"/>
        </w:rPr>
        <w:t xml:space="preserve">Provide follow-up post-partum care including a postnatal visit within 3 </w:t>
      </w:r>
      <w:r>
        <w:rPr>
          <w:color w:val="auto"/>
        </w:rPr>
        <w:t xml:space="preserve">– 6 </w:t>
      </w:r>
      <w:r w:rsidRPr="00C37505">
        <w:rPr>
          <w:color w:val="auto"/>
        </w:rPr>
        <w:t xml:space="preserve">days </w:t>
      </w:r>
      <w:r>
        <w:rPr>
          <w:color w:val="auto"/>
        </w:rPr>
        <w:t>for mother and baby</w:t>
      </w:r>
    </w:p>
    <w:p w:rsidR="00C37505" w:rsidRPr="00C37505" w:rsidRDefault="00C37505" w:rsidP="002F57A7">
      <w:pPr>
        <w:pStyle w:val="Default"/>
        <w:numPr>
          <w:ilvl w:val="0"/>
          <w:numId w:val="29"/>
        </w:numPr>
        <w:spacing w:after="118"/>
        <w:rPr>
          <w:color w:val="auto"/>
        </w:rPr>
      </w:pPr>
      <w:r w:rsidRPr="00C37505">
        <w:rPr>
          <w:color w:val="auto"/>
        </w:rPr>
        <w:t xml:space="preserve">Improve the quality of the mother’s health and reduce mortality by including family planning counselling and cervical cancer screening where applicable </w:t>
      </w:r>
    </w:p>
    <w:p w:rsidR="00E14349" w:rsidRDefault="00C37505" w:rsidP="002F57A7">
      <w:pPr>
        <w:pStyle w:val="Default"/>
        <w:numPr>
          <w:ilvl w:val="0"/>
          <w:numId w:val="29"/>
        </w:numPr>
        <w:spacing w:after="118"/>
        <w:rPr>
          <w:color w:val="auto"/>
        </w:rPr>
      </w:pPr>
      <w:r w:rsidRPr="00C37505">
        <w:rPr>
          <w:color w:val="auto"/>
        </w:rPr>
        <w:t xml:space="preserve">Provide post-exposure prophylaxis </w:t>
      </w:r>
      <w:r w:rsidR="00E14349">
        <w:rPr>
          <w:color w:val="auto"/>
        </w:rPr>
        <w:t xml:space="preserve">of HIV </w:t>
      </w:r>
      <w:r w:rsidRPr="00C37505">
        <w:rPr>
          <w:color w:val="auto"/>
        </w:rPr>
        <w:t>for</w:t>
      </w:r>
      <w:r w:rsidR="0063711F">
        <w:rPr>
          <w:color w:val="auto"/>
        </w:rPr>
        <w:t xml:space="preserve"> HIV-exposed</w:t>
      </w:r>
      <w:r w:rsidRPr="00C37505">
        <w:rPr>
          <w:color w:val="auto"/>
        </w:rPr>
        <w:t xml:space="preserve"> infants</w:t>
      </w:r>
    </w:p>
    <w:p w:rsidR="00C37505" w:rsidRPr="00C37505" w:rsidRDefault="00E14349" w:rsidP="002F57A7">
      <w:pPr>
        <w:pStyle w:val="Default"/>
        <w:numPr>
          <w:ilvl w:val="0"/>
          <w:numId w:val="29"/>
        </w:numPr>
        <w:spacing w:after="118"/>
        <w:rPr>
          <w:color w:val="auto"/>
        </w:rPr>
      </w:pPr>
      <w:r>
        <w:rPr>
          <w:color w:val="auto"/>
        </w:rPr>
        <w:t>Screen and where indicated exclude TB in mothers and infants</w:t>
      </w:r>
      <w:r w:rsidR="00C37505" w:rsidRPr="00C37505">
        <w:rPr>
          <w:color w:val="auto"/>
        </w:rPr>
        <w:t xml:space="preserve"> </w:t>
      </w:r>
    </w:p>
    <w:p w:rsidR="00C37505" w:rsidRPr="00C37505" w:rsidRDefault="00C37505" w:rsidP="002F57A7">
      <w:pPr>
        <w:pStyle w:val="Default"/>
        <w:numPr>
          <w:ilvl w:val="0"/>
          <w:numId w:val="29"/>
        </w:numPr>
        <w:spacing w:after="118"/>
        <w:rPr>
          <w:color w:val="auto"/>
        </w:rPr>
      </w:pPr>
      <w:r w:rsidRPr="00C37505">
        <w:rPr>
          <w:color w:val="auto"/>
        </w:rPr>
        <w:t xml:space="preserve">Reduce postnatal HIV transmission through breastfeeding </w:t>
      </w:r>
    </w:p>
    <w:p w:rsidR="00C37505" w:rsidRPr="0080730B" w:rsidRDefault="00C37505" w:rsidP="002F57A7">
      <w:pPr>
        <w:pStyle w:val="Default"/>
        <w:numPr>
          <w:ilvl w:val="0"/>
          <w:numId w:val="29"/>
        </w:numPr>
        <w:spacing w:line="338" w:lineRule="atLeast"/>
        <w:ind w:right="445"/>
        <w:jc w:val="both"/>
        <w:rPr>
          <w:b/>
          <w:i/>
          <w:color w:val="auto"/>
          <w:sz w:val="20"/>
          <w:szCs w:val="20"/>
        </w:rPr>
      </w:pPr>
      <w:r w:rsidRPr="00C37505">
        <w:rPr>
          <w:color w:val="auto"/>
        </w:rPr>
        <w:t xml:space="preserve">Identify all HIV-exposed infants </w:t>
      </w:r>
      <w:r>
        <w:rPr>
          <w:color w:val="auto"/>
        </w:rPr>
        <w:t>as early</w:t>
      </w:r>
      <w:r w:rsidR="0063711F">
        <w:rPr>
          <w:color w:val="auto"/>
        </w:rPr>
        <w:t>. T</w:t>
      </w:r>
      <w:r w:rsidR="00E14349">
        <w:rPr>
          <w:color w:val="auto"/>
        </w:rPr>
        <w:t>his means a PCR HIV test for all symptomatic infants</w:t>
      </w:r>
      <w:r w:rsidR="001B3772">
        <w:rPr>
          <w:color w:val="auto"/>
        </w:rPr>
        <w:t>*</w:t>
      </w:r>
      <w:r w:rsidR="00863ECD">
        <w:rPr>
          <w:color w:val="auto"/>
        </w:rPr>
        <w:t xml:space="preserve"> </w:t>
      </w:r>
      <w:r w:rsidR="00E14349">
        <w:rPr>
          <w:color w:val="auto"/>
        </w:rPr>
        <w:t>anytime after birth and at 6 weeks (for asymptomatic infants) at routine EPI 6 week visit.</w:t>
      </w:r>
      <w:r w:rsidR="0080730B">
        <w:rPr>
          <w:color w:val="auto"/>
        </w:rPr>
        <w:t xml:space="preserve"> (</w:t>
      </w:r>
      <w:r w:rsidR="0080730B">
        <w:rPr>
          <w:b/>
          <w:color w:val="auto"/>
        </w:rPr>
        <w:t xml:space="preserve">* </w:t>
      </w:r>
      <w:r w:rsidR="0080730B" w:rsidRPr="0080730B">
        <w:rPr>
          <w:b/>
          <w:i/>
          <w:color w:val="auto"/>
          <w:sz w:val="20"/>
          <w:szCs w:val="20"/>
        </w:rPr>
        <w:t xml:space="preserve">Symptomatic Infants – any infants displaying the following </w:t>
      </w:r>
      <w:r w:rsidR="00863ECD">
        <w:rPr>
          <w:b/>
          <w:i/>
          <w:color w:val="auto"/>
          <w:sz w:val="20"/>
          <w:szCs w:val="20"/>
        </w:rPr>
        <w:t>failing to thrive (includes LBW</w:t>
      </w:r>
      <w:r w:rsidR="0080730B" w:rsidRPr="0080730B">
        <w:rPr>
          <w:b/>
          <w:i/>
          <w:color w:val="auto"/>
          <w:sz w:val="20"/>
          <w:szCs w:val="20"/>
        </w:rPr>
        <w:t>), haematological abn</w:t>
      </w:r>
      <w:r w:rsidR="0019004B">
        <w:rPr>
          <w:b/>
          <w:i/>
          <w:color w:val="auto"/>
          <w:sz w:val="20"/>
          <w:szCs w:val="20"/>
        </w:rPr>
        <w:t>ormality</w:t>
      </w:r>
      <w:r w:rsidR="0080730B" w:rsidRPr="0080730B">
        <w:rPr>
          <w:b/>
          <w:i/>
          <w:color w:val="auto"/>
          <w:sz w:val="20"/>
          <w:szCs w:val="20"/>
        </w:rPr>
        <w:t xml:space="preserve"> like anaemia or thrombocytopaenia, congenital pneumonia, pneumonia, hepatosplenomegaly, extensive oral candidiasis, sign</w:t>
      </w:r>
      <w:r w:rsidR="00B4727B">
        <w:rPr>
          <w:b/>
          <w:i/>
          <w:color w:val="auto"/>
          <w:sz w:val="20"/>
          <w:szCs w:val="20"/>
        </w:rPr>
        <w:t>ificant lymphadenopathy, any OIs</w:t>
      </w:r>
      <w:r w:rsidR="0080730B">
        <w:rPr>
          <w:b/>
          <w:i/>
          <w:color w:val="auto"/>
          <w:sz w:val="20"/>
          <w:szCs w:val="20"/>
        </w:rPr>
        <w:t>)</w:t>
      </w:r>
    </w:p>
    <w:p w:rsidR="00A358F0" w:rsidRPr="000C0A75" w:rsidRDefault="00C37505" w:rsidP="002F57A7">
      <w:pPr>
        <w:pStyle w:val="Default"/>
        <w:numPr>
          <w:ilvl w:val="0"/>
          <w:numId w:val="29"/>
        </w:numPr>
        <w:rPr>
          <w:color w:val="auto"/>
        </w:rPr>
      </w:pPr>
      <w:r w:rsidRPr="00C37505">
        <w:rPr>
          <w:color w:val="auto"/>
        </w:rPr>
        <w:t>Identify all HIV-</w:t>
      </w:r>
      <w:r w:rsidR="00E14349">
        <w:rPr>
          <w:color w:val="auto"/>
        </w:rPr>
        <w:t>infected</w:t>
      </w:r>
      <w:r w:rsidRPr="00C37505">
        <w:rPr>
          <w:color w:val="auto"/>
        </w:rPr>
        <w:t xml:space="preserve"> infants </w:t>
      </w:r>
      <w:r w:rsidRPr="00C37505">
        <w:rPr>
          <w:i/>
          <w:iCs/>
          <w:color w:val="auto"/>
        </w:rPr>
        <w:t xml:space="preserve">and </w:t>
      </w:r>
      <w:r w:rsidR="000B443B">
        <w:rPr>
          <w:color w:val="auto"/>
        </w:rPr>
        <w:t xml:space="preserve">start ART </w:t>
      </w:r>
      <w:r w:rsidR="00E14349">
        <w:rPr>
          <w:color w:val="auto"/>
        </w:rPr>
        <w:t>promptly (</w:t>
      </w:r>
      <w:r w:rsidR="00E14349" w:rsidRPr="000C0A75">
        <w:rPr>
          <w:color w:val="auto"/>
        </w:rPr>
        <w:t xml:space="preserve">within </w:t>
      </w:r>
      <w:r w:rsidR="005B7E26" w:rsidRPr="000C0A75">
        <w:rPr>
          <w:color w:val="auto"/>
        </w:rPr>
        <w:t>7 days</w:t>
      </w:r>
      <w:r w:rsidR="00E14349" w:rsidRPr="000C0A75">
        <w:rPr>
          <w:color w:val="auto"/>
        </w:rPr>
        <w:t>)</w:t>
      </w:r>
    </w:p>
    <w:p w:rsidR="006D7656" w:rsidRDefault="006D7656" w:rsidP="006D7656">
      <w:pPr>
        <w:pStyle w:val="Default"/>
        <w:rPr>
          <w:color w:val="auto"/>
        </w:rPr>
      </w:pPr>
    </w:p>
    <w:p w:rsidR="006D7656" w:rsidRPr="006D7656" w:rsidRDefault="006D7656" w:rsidP="006D7656">
      <w:pPr>
        <w:pStyle w:val="CM58"/>
        <w:spacing w:after="337" w:line="338" w:lineRule="atLeast"/>
        <w:jc w:val="both"/>
      </w:pPr>
      <w:r w:rsidRPr="006D7656">
        <w:t xml:space="preserve">NB: All HIV-exposed infants not on ART should have a rapid test at 18 months of age to confirm HIV status conferred by the 6-week PCR test and 6 weeks post breast feeding test. </w:t>
      </w:r>
    </w:p>
    <w:p w:rsidR="006D7656" w:rsidRPr="0033586B" w:rsidRDefault="006D7656" w:rsidP="006D7656">
      <w:pPr>
        <w:pStyle w:val="CM57"/>
        <w:spacing w:after="270" w:line="308" w:lineRule="atLeast"/>
      </w:pPr>
      <w:r w:rsidRPr="0033586B">
        <w:t xml:space="preserve">All HIV-infected individuals should have provision of TB screening, INH prophylaxis, CTX prophylaxis, nutritional and psychosocial support, cervical cancer screening, </w:t>
      </w:r>
      <w:r w:rsidR="00197B59" w:rsidRPr="0033586B">
        <w:t xml:space="preserve">family planning options, </w:t>
      </w:r>
      <w:r w:rsidRPr="0033586B">
        <w:t xml:space="preserve">monitoring of CD4 cell count and, clinical staging. </w:t>
      </w:r>
    </w:p>
    <w:p w:rsidR="006D7656" w:rsidRPr="0080730B" w:rsidRDefault="006D7656" w:rsidP="006D7656">
      <w:pPr>
        <w:pStyle w:val="Default"/>
        <w:spacing w:line="338" w:lineRule="atLeast"/>
        <w:ind w:right="445"/>
        <w:jc w:val="both"/>
        <w:rPr>
          <w:color w:val="auto"/>
        </w:rPr>
      </w:pPr>
      <w:r w:rsidRPr="0033586B">
        <w:rPr>
          <w:color w:val="auto"/>
        </w:rPr>
        <w:t xml:space="preserve">Mothers of unknown HIV status or who are HIV negative should be </w:t>
      </w:r>
      <w:r w:rsidR="001B3772" w:rsidRPr="0033586B">
        <w:rPr>
          <w:color w:val="auto"/>
        </w:rPr>
        <w:t>tested for</w:t>
      </w:r>
      <w:r w:rsidRPr="0033586B">
        <w:rPr>
          <w:color w:val="auto"/>
        </w:rPr>
        <w:t xml:space="preserve"> HIV test at 6</w:t>
      </w:r>
      <w:r w:rsidR="00B4727B">
        <w:rPr>
          <w:color w:val="auto"/>
        </w:rPr>
        <w:t xml:space="preserve"> weeks, 3 months, 9 months and one</w:t>
      </w:r>
      <w:r w:rsidR="006D7A35">
        <w:rPr>
          <w:color w:val="auto"/>
        </w:rPr>
        <w:t xml:space="preserve"> year post</w:t>
      </w:r>
      <w:r w:rsidRPr="0033586B">
        <w:rPr>
          <w:color w:val="auto"/>
        </w:rPr>
        <w:t xml:space="preserve">partum, particularly if they are breast </w:t>
      </w:r>
      <w:r w:rsidRPr="0033586B">
        <w:rPr>
          <w:color w:val="auto"/>
        </w:rPr>
        <w:lastRenderedPageBreak/>
        <w:t>feeding</w:t>
      </w:r>
      <w:r w:rsidRPr="006D7656">
        <w:rPr>
          <w:b/>
          <w:color w:val="auto"/>
        </w:rPr>
        <w:t xml:space="preserve">. </w:t>
      </w:r>
      <w:r w:rsidR="001B3772" w:rsidRPr="0080730B">
        <w:rPr>
          <w:color w:val="auto"/>
        </w:rPr>
        <w:t>Note at initial PICT in the ANC, mothers would be consenting once for the protocol of initial and repeated HIV testing</w:t>
      </w:r>
      <w:r w:rsidR="00CE1F3D" w:rsidRPr="0080730B">
        <w:rPr>
          <w:color w:val="auto"/>
        </w:rPr>
        <w:t xml:space="preserve"> throughout HIV exposure</w:t>
      </w:r>
      <w:r w:rsidR="001B3772" w:rsidRPr="0080730B">
        <w:rPr>
          <w:color w:val="auto"/>
        </w:rPr>
        <w:t xml:space="preserve"> so as to ensure that this is efficiently done without any requirement for further counselling unless indicated.</w:t>
      </w:r>
    </w:p>
    <w:p w:rsidR="006D7656" w:rsidRPr="006D7656" w:rsidRDefault="006D7656" w:rsidP="006D7656">
      <w:pPr>
        <w:spacing w:after="0" w:line="240" w:lineRule="auto"/>
        <w:rPr>
          <w:rFonts w:ascii="Times New Roman" w:hAnsi="Times New Roman" w:cs="Times New Roman"/>
          <w:b/>
          <w:sz w:val="24"/>
          <w:szCs w:val="24"/>
        </w:rPr>
      </w:pPr>
    </w:p>
    <w:p w:rsidR="006D7656" w:rsidRDefault="006D7656" w:rsidP="006D7656">
      <w:pPr>
        <w:pStyle w:val="Default"/>
        <w:rPr>
          <w:color w:val="auto"/>
        </w:rPr>
        <w:sectPr w:rsidR="006D7656">
          <w:footerReference w:type="even" r:id="rId9"/>
          <w:footerReference w:type="default" r:id="rId10"/>
          <w:pgSz w:w="11906" w:h="16838"/>
          <w:pgMar w:top="1440" w:right="1440" w:bottom="1440" w:left="1440" w:header="708" w:footer="708" w:gutter="0"/>
          <w:cols w:space="708"/>
          <w:docGrid w:linePitch="360"/>
        </w:sectPr>
      </w:pPr>
    </w:p>
    <w:p w:rsidR="000B443B" w:rsidRPr="000B443B" w:rsidRDefault="000B443B" w:rsidP="000B443B">
      <w:pPr>
        <w:spacing w:after="0" w:line="240" w:lineRule="auto"/>
        <w:ind w:left="360"/>
        <w:rPr>
          <w:rFonts w:ascii="Times New Roman" w:hAnsi="Times New Roman" w:cs="Times New Roman"/>
          <w:sz w:val="24"/>
          <w:szCs w:val="24"/>
        </w:rPr>
      </w:pPr>
      <w:r w:rsidRPr="000B443B">
        <w:rPr>
          <w:rFonts w:ascii="Times New Roman" w:hAnsi="Times New Roman" w:cs="Times New Roman"/>
          <w:sz w:val="24"/>
          <w:szCs w:val="24"/>
        </w:rPr>
        <w:lastRenderedPageBreak/>
        <w:t xml:space="preserve">Figure 2: </w:t>
      </w:r>
      <w:r w:rsidRPr="000B443B">
        <w:rPr>
          <w:rFonts w:ascii="Times New Roman" w:hAnsi="Times New Roman" w:cs="Times New Roman"/>
          <w:b/>
          <w:sz w:val="24"/>
          <w:szCs w:val="24"/>
        </w:rPr>
        <w:t>PMTCT Algorithm 1</w:t>
      </w:r>
      <w:r w:rsidRPr="000B443B">
        <w:rPr>
          <w:rFonts w:ascii="Times New Roman" w:hAnsi="Times New Roman" w:cs="Times New Roman"/>
          <w:sz w:val="24"/>
          <w:szCs w:val="24"/>
        </w:rPr>
        <w:t>: for all women who are newly diagnosed as HIV positive anytime during pregnancy AND women who enter ANC  with known HIV positive status and not yet on ART.</w:t>
      </w:r>
    </w:p>
    <w:p w:rsidR="000B443B" w:rsidRDefault="000B443B" w:rsidP="000B443B">
      <w:pPr>
        <w:pStyle w:val="Default"/>
        <w:ind w:left="720"/>
        <w:rPr>
          <w:color w:val="auto"/>
          <w:sz w:val="22"/>
          <w:szCs w:val="22"/>
        </w:rPr>
      </w:pPr>
    </w:p>
    <w:p w:rsidR="000B443B" w:rsidRDefault="000B443B" w:rsidP="002F57A7">
      <w:pPr>
        <w:pStyle w:val="Default"/>
        <w:numPr>
          <w:ilvl w:val="0"/>
          <w:numId w:val="29"/>
        </w:numPr>
        <w:rPr>
          <w:color w:val="auto"/>
          <w:sz w:val="22"/>
          <w:szCs w:val="22"/>
        </w:rPr>
      </w:pPr>
      <w:r>
        <w:rPr>
          <w:noProof/>
        </w:rPr>
        <mc:AlternateContent>
          <mc:Choice Requires="wps">
            <w:drawing>
              <wp:anchor distT="0" distB="0" distL="114300" distR="114300" simplePos="0" relativeHeight="251686912" behindDoc="0" locked="0" layoutInCell="1" allowOverlap="1" wp14:anchorId="734694AB" wp14:editId="0D918963">
                <wp:simplePos x="0" y="0"/>
                <wp:positionH relativeFrom="column">
                  <wp:posOffset>114300</wp:posOffset>
                </wp:positionH>
                <wp:positionV relativeFrom="paragraph">
                  <wp:posOffset>59690</wp:posOffset>
                </wp:positionV>
                <wp:extent cx="4467225" cy="92075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4467225" cy="92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b/>
                                <w:noProof/>
                                <w:sz w:val="20"/>
                                <w:szCs w:val="20"/>
                                <w:lang w:eastAsia="en-ZA"/>
                              </w:rPr>
                            </w:pPr>
                            <w:r w:rsidRPr="00176C5D">
                              <w:rPr>
                                <w:b/>
                                <w:noProof/>
                                <w:sz w:val="20"/>
                                <w:szCs w:val="20"/>
                                <w:lang w:eastAsia="en-ZA"/>
                              </w:rPr>
                              <w:t xml:space="preserve">First antenatal visit </w:t>
                            </w:r>
                            <w:r>
                              <w:rPr>
                                <w:b/>
                                <w:noProof/>
                                <w:sz w:val="20"/>
                                <w:szCs w:val="20"/>
                                <w:lang w:eastAsia="en-ZA"/>
                              </w:rPr>
                              <w:t xml:space="preserve">: </w:t>
                            </w:r>
                            <w:r w:rsidRPr="00176C5D">
                              <w:rPr>
                                <w:b/>
                                <w:noProof/>
                                <w:sz w:val="20"/>
                                <w:szCs w:val="20"/>
                                <w:lang w:eastAsia="en-ZA"/>
                              </w:rPr>
                              <w:t xml:space="preserve">HIV-positive not on ART (known and newly diagnosed) </w:t>
                            </w:r>
                          </w:p>
                          <w:p w:rsidR="002C0662" w:rsidRPr="00176C5D" w:rsidRDefault="002C0662" w:rsidP="000B443B">
                            <w:pPr>
                              <w:spacing w:line="240" w:lineRule="auto"/>
                              <w:jc w:val="center"/>
                              <w:rPr>
                                <w:noProof/>
                                <w:sz w:val="20"/>
                                <w:szCs w:val="20"/>
                                <w:lang w:eastAsia="en-ZA"/>
                              </w:rPr>
                            </w:pPr>
                            <w:r w:rsidRPr="00176C5D">
                              <w:rPr>
                                <w:noProof/>
                                <w:sz w:val="20"/>
                                <w:szCs w:val="20"/>
                                <w:lang w:eastAsia="en-ZA"/>
                              </w:rPr>
                              <w:t>History &amp; clinical assessmen</w:t>
                            </w:r>
                            <w:r>
                              <w:rPr>
                                <w:noProof/>
                                <w:sz w:val="20"/>
                                <w:szCs w:val="20"/>
                                <w:lang w:eastAsia="en-ZA"/>
                              </w:rPr>
                              <w:t>t</w:t>
                            </w:r>
                            <w:r w:rsidRPr="00176C5D">
                              <w:rPr>
                                <w:noProof/>
                                <w:sz w:val="20"/>
                                <w:szCs w:val="20"/>
                                <w:lang w:eastAsia="en-ZA"/>
                              </w:rPr>
                              <w:t xml:space="preserve"> including for TB &amp;  WHO staging, </w:t>
                            </w:r>
                          </w:p>
                          <w:p w:rsidR="002C0662" w:rsidRPr="00176C5D" w:rsidRDefault="002C0662" w:rsidP="000B443B">
                            <w:pPr>
                              <w:spacing w:line="240" w:lineRule="auto"/>
                              <w:jc w:val="center"/>
                              <w:rPr>
                                <w:noProof/>
                                <w:sz w:val="20"/>
                                <w:szCs w:val="20"/>
                                <w:lang w:eastAsia="en-ZA"/>
                              </w:rPr>
                            </w:pPr>
                            <w:r w:rsidRPr="00176C5D">
                              <w:rPr>
                                <w:noProof/>
                                <w:sz w:val="20"/>
                                <w:szCs w:val="20"/>
                                <w:lang w:eastAsia="en-ZA"/>
                              </w:rPr>
                              <w:t xml:space="preserve">Bloods sent for creatinine, CD4 </w:t>
                            </w:r>
                          </w:p>
                          <w:p w:rsidR="002C0662" w:rsidRPr="00176C5D" w:rsidRDefault="002C0662" w:rsidP="000B443B">
                            <w:pPr>
                              <w:jc w:val="center"/>
                              <w:rPr>
                                <w:noProof/>
                                <w:sz w:val="20"/>
                                <w:szCs w:val="20"/>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0" type="#_x0000_t202" style="position:absolute;left:0;text-align:left;margin-left:9pt;margin-top:4.7pt;width:351.75pt;height: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" fillcolor="white [3201]" strokeweight=".5pt">
                <v:textbox inset="2mm,,2mm">
                  <w:txbxContent>
                    <w:p w:rsidR="002C0662" w:rsidRPr="00176C5D" w:rsidRDefault="002C0662" w:rsidP="000B443B">
                      <w:pPr>
                        <w:jc w:val="center"/>
                        <w:rPr>
                          <w:b/>
                          <w:noProof/>
                          <w:sz w:val="20"/>
                          <w:szCs w:val="20"/>
                          <w:lang w:eastAsia="en-ZA"/>
                        </w:rPr>
                      </w:pPr>
                      <w:r w:rsidRPr="00176C5D">
                        <w:rPr>
                          <w:b/>
                          <w:noProof/>
                          <w:sz w:val="20"/>
                          <w:szCs w:val="20"/>
                          <w:lang w:eastAsia="en-ZA"/>
                        </w:rPr>
                        <w:t xml:space="preserve">First antenatal visit </w:t>
                      </w:r>
                      <w:r>
                        <w:rPr>
                          <w:b/>
                          <w:noProof/>
                          <w:sz w:val="20"/>
                          <w:szCs w:val="20"/>
                          <w:lang w:eastAsia="en-ZA"/>
                        </w:rPr>
                        <w:t xml:space="preserve">: </w:t>
                      </w:r>
                      <w:r w:rsidRPr="00176C5D">
                        <w:rPr>
                          <w:b/>
                          <w:noProof/>
                          <w:sz w:val="20"/>
                          <w:szCs w:val="20"/>
                          <w:lang w:eastAsia="en-ZA"/>
                        </w:rPr>
                        <w:t xml:space="preserve">HIV-positive not on ART (known and newly diagnosed) </w:t>
                      </w:r>
                    </w:p>
                    <w:p w:rsidR="002C0662" w:rsidRPr="00176C5D" w:rsidRDefault="002C0662" w:rsidP="000B443B">
                      <w:pPr>
                        <w:spacing w:line="240" w:lineRule="auto"/>
                        <w:jc w:val="center"/>
                        <w:rPr>
                          <w:noProof/>
                          <w:sz w:val="20"/>
                          <w:szCs w:val="20"/>
                          <w:lang w:eastAsia="en-ZA"/>
                        </w:rPr>
                      </w:pPr>
                      <w:r w:rsidRPr="00176C5D">
                        <w:rPr>
                          <w:noProof/>
                          <w:sz w:val="20"/>
                          <w:szCs w:val="20"/>
                          <w:lang w:eastAsia="en-ZA"/>
                        </w:rPr>
                        <w:t>History &amp; clinical assessmen</w:t>
                      </w:r>
                      <w:r>
                        <w:rPr>
                          <w:noProof/>
                          <w:sz w:val="20"/>
                          <w:szCs w:val="20"/>
                          <w:lang w:eastAsia="en-ZA"/>
                        </w:rPr>
                        <w:t>t</w:t>
                      </w:r>
                      <w:r w:rsidRPr="00176C5D">
                        <w:rPr>
                          <w:noProof/>
                          <w:sz w:val="20"/>
                          <w:szCs w:val="20"/>
                          <w:lang w:eastAsia="en-ZA"/>
                        </w:rPr>
                        <w:t xml:space="preserve"> including for TB &amp;  WHO staging, </w:t>
                      </w:r>
                    </w:p>
                    <w:p w:rsidR="002C0662" w:rsidRPr="00176C5D" w:rsidRDefault="002C0662" w:rsidP="000B443B">
                      <w:pPr>
                        <w:spacing w:line="240" w:lineRule="auto"/>
                        <w:jc w:val="center"/>
                        <w:rPr>
                          <w:noProof/>
                          <w:sz w:val="20"/>
                          <w:szCs w:val="20"/>
                          <w:lang w:eastAsia="en-ZA"/>
                        </w:rPr>
                      </w:pPr>
                      <w:r w:rsidRPr="00176C5D">
                        <w:rPr>
                          <w:noProof/>
                          <w:sz w:val="20"/>
                          <w:szCs w:val="20"/>
                          <w:lang w:eastAsia="en-ZA"/>
                        </w:rPr>
                        <w:t xml:space="preserve">Bloods sent for creatinine, CD4 </w:t>
                      </w:r>
                    </w:p>
                    <w:p w:rsidR="002C0662" w:rsidRPr="00176C5D" w:rsidRDefault="002C0662" w:rsidP="000B443B">
                      <w:pPr>
                        <w:jc w:val="center"/>
                        <w:rPr>
                          <w:noProof/>
                          <w:sz w:val="20"/>
                          <w:szCs w:val="20"/>
                          <w:lang w:eastAsia="en-ZA"/>
                        </w:rPr>
                      </w:pPr>
                    </w:p>
                  </w:txbxContent>
                </v:textbox>
              </v:shape>
            </w:pict>
          </mc:Fallback>
        </mc:AlternateContent>
      </w:r>
    </w:p>
    <w:p w:rsidR="000B443B" w:rsidRDefault="000B443B" w:rsidP="002F57A7">
      <w:pPr>
        <w:pStyle w:val="Default"/>
        <w:numPr>
          <w:ilvl w:val="0"/>
          <w:numId w:val="29"/>
        </w:numPr>
        <w:rPr>
          <w:color w:val="auto"/>
          <w:sz w:val="22"/>
          <w:szCs w:val="22"/>
        </w:rPr>
      </w:pPr>
    </w:p>
    <w:p w:rsidR="000B443B" w:rsidRDefault="000B443B" w:rsidP="002F57A7">
      <w:pPr>
        <w:pStyle w:val="Default"/>
        <w:numPr>
          <w:ilvl w:val="0"/>
          <w:numId w:val="29"/>
        </w:numPr>
        <w:rPr>
          <w:color w:val="auto"/>
          <w:sz w:val="22"/>
          <w:szCs w:val="22"/>
        </w:rPr>
      </w:pPr>
    </w:p>
    <w:p w:rsidR="000B443B" w:rsidRDefault="000B443B" w:rsidP="002F57A7">
      <w:pPr>
        <w:pStyle w:val="Default"/>
        <w:numPr>
          <w:ilvl w:val="0"/>
          <w:numId w:val="29"/>
        </w:numPr>
        <w:rPr>
          <w:color w:val="auto"/>
          <w:sz w:val="22"/>
          <w:szCs w:val="22"/>
        </w:rPr>
      </w:pPr>
    </w:p>
    <w:p w:rsidR="000B443B" w:rsidRDefault="000B443B" w:rsidP="002F57A7">
      <w:pPr>
        <w:pStyle w:val="Default"/>
        <w:numPr>
          <w:ilvl w:val="0"/>
          <w:numId w:val="29"/>
        </w:numPr>
        <w:rPr>
          <w:color w:val="auto"/>
          <w:sz w:val="22"/>
          <w:szCs w:val="22"/>
        </w:rPr>
      </w:pPr>
    </w:p>
    <w:p w:rsidR="000B443B" w:rsidRDefault="000B443B" w:rsidP="002F57A7">
      <w:pPr>
        <w:pStyle w:val="Default"/>
        <w:numPr>
          <w:ilvl w:val="0"/>
          <w:numId w:val="29"/>
        </w:numPr>
        <w:rPr>
          <w:color w:val="auto"/>
          <w:sz w:val="22"/>
          <w:szCs w:val="22"/>
        </w:rPr>
      </w:pPr>
      <w:r>
        <w:rPr>
          <w:noProof/>
        </w:rPr>
        <mc:AlternateContent>
          <mc:Choice Requires="wps">
            <w:drawing>
              <wp:anchor distT="0" distB="0" distL="114300" distR="114300" simplePos="0" relativeHeight="251705344" behindDoc="0" locked="0" layoutInCell="1" allowOverlap="1" wp14:anchorId="43862220" wp14:editId="75A03FA0">
                <wp:simplePos x="0" y="0"/>
                <wp:positionH relativeFrom="column">
                  <wp:posOffset>2857500</wp:posOffset>
                </wp:positionH>
                <wp:positionV relativeFrom="paragraph">
                  <wp:posOffset>97155</wp:posOffset>
                </wp:positionV>
                <wp:extent cx="230505" cy="228600"/>
                <wp:effectExtent l="50800" t="0" r="23495" b="76200"/>
                <wp:wrapNone/>
                <wp:docPr id="66" name="Straight Arrow Connector 66"/>
                <wp:cNvGraphicFramePr/>
                <a:graphic xmlns:a="http://schemas.openxmlformats.org/drawingml/2006/main">
                  <a:graphicData uri="http://schemas.microsoft.com/office/word/2010/wordprocessingShape">
                    <wps:wsp>
                      <wps:cNvCnPr/>
                      <wps:spPr>
                        <a:xfrm flipH="1">
                          <a:off x="0" y="0"/>
                          <a:ext cx="230505" cy="228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25pt;margin-top:7.65pt;width:18.15pt;height:18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" strokecolor="black [3213]">
                <v:stroke endarrow="open"/>
              </v:shape>
            </w:pict>
          </mc:Fallback>
        </mc:AlternateContent>
      </w:r>
      <w:r>
        <w:rPr>
          <w:noProof/>
        </w:rPr>
        <mc:AlternateContent>
          <mc:Choice Requires="wps">
            <w:drawing>
              <wp:anchor distT="0" distB="0" distL="114300" distR="114300" simplePos="0" relativeHeight="251706368" behindDoc="0" locked="0" layoutInCell="1" allowOverlap="1" wp14:anchorId="3CF73CD4" wp14:editId="2999B3AA">
                <wp:simplePos x="0" y="0"/>
                <wp:positionH relativeFrom="column">
                  <wp:posOffset>3429000</wp:posOffset>
                </wp:positionH>
                <wp:positionV relativeFrom="paragraph">
                  <wp:posOffset>97155</wp:posOffset>
                </wp:positionV>
                <wp:extent cx="450215" cy="281305"/>
                <wp:effectExtent l="0" t="0" r="108585" b="74295"/>
                <wp:wrapNone/>
                <wp:docPr id="67" name="Straight Arrow Connector 67"/>
                <wp:cNvGraphicFramePr/>
                <a:graphic xmlns:a="http://schemas.openxmlformats.org/drawingml/2006/main">
                  <a:graphicData uri="http://schemas.microsoft.com/office/word/2010/wordprocessingShape">
                    <wps:wsp>
                      <wps:cNvCnPr/>
                      <wps:spPr>
                        <a:xfrm>
                          <a:off x="0" y="0"/>
                          <a:ext cx="450215" cy="281305"/>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270pt;margin-top:7.65pt;width:35.45pt;height:22.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">
                <v:stroke endarrow="open"/>
              </v:shape>
            </w:pict>
          </mc:Fallback>
        </mc:AlternateContent>
      </w:r>
    </w:p>
    <w:p w:rsidR="000B443B" w:rsidRPr="000B443B" w:rsidRDefault="000B443B" w:rsidP="002F57A7">
      <w:pPr>
        <w:pStyle w:val="Default"/>
        <w:numPr>
          <w:ilvl w:val="0"/>
          <w:numId w:val="29"/>
        </w:numPr>
        <w:rPr>
          <w:color w:val="auto"/>
          <w:sz w:val="22"/>
          <w:szCs w:val="22"/>
        </w:rPr>
      </w:pPr>
    </w:p>
    <w:p w:rsidR="000B443B" w:rsidRDefault="000B443B" w:rsidP="002F57A7">
      <w:pPr>
        <w:pStyle w:val="Default"/>
        <w:numPr>
          <w:ilvl w:val="0"/>
          <w:numId w:val="29"/>
        </w:numPr>
        <w:rPr>
          <w:color w:val="auto"/>
          <w:sz w:val="22"/>
          <w:szCs w:val="22"/>
        </w:rPr>
      </w:pPr>
      <w:r>
        <w:rPr>
          <w:noProof/>
        </w:rPr>
        <mc:AlternateContent>
          <mc:Choice Requires="wps">
            <w:drawing>
              <wp:anchor distT="0" distB="0" distL="114300" distR="114300" simplePos="0" relativeHeight="251707392" behindDoc="0" locked="0" layoutInCell="1" allowOverlap="1" wp14:anchorId="7AD1AE7B" wp14:editId="591FAD20">
                <wp:simplePos x="0" y="0"/>
                <wp:positionH relativeFrom="column">
                  <wp:posOffset>114300</wp:posOffset>
                </wp:positionH>
                <wp:positionV relativeFrom="paragraph">
                  <wp:posOffset>26670</wp:posOffset>
                </wp:positionV>
                <wp:extent cx="3429000" cy="628650"/>
                <wp:effectExtent l="0" t="0" r="25400" b="31750"/>
                <wp:wrapNone/>
                <wp:docPr id="68" name="Text Box 68"/>
                <wp:cNvGraphicFramePr/>
                <a:graphic xmlns:a="http://schemas.openxmlformats.org/drawingml/2006/main">
                  <a:graphicData uri="http://schemas.microsoft.com/office/word/2010/wordprocessingShape">
                    <wps:wsp>
                      <wps:cNvSpPr txBox="1"/>
                      <wps:spPr>
                        <a:xfrm>
                          <a:off x="0" y="0"/>
                          <a:ext cx="34290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noProof/>
                                <w:sz w:val="20"/>
                                <w:szCs w:val="20"/>
                                <w:lang w:eastAsia="en-ZA"/>
                              </w:rPr>
                            </w:pPr>
                            <w:r w:rsidRPr="00176C5D">
                              <w:rPr>
                                <w:noProof/>
                                <w:sz w:val="20"/>
                                <w:szCs w:val="20"/>
                                <w:lang w:eastAsia="en-ZA"/>
                              </w:rPr>
                              <w:t xml:space="preserve">If </w:t>
                            </w:r>
                            <w:r>
                              <w:rPr>
                                <w:noProof/>
                                <w:sz w:val="20"/>
                                <w:szCs w:val="20"/>
                                <w:lang w:eastAsia="en-ZA"/>
                              </w:rPr>
                              <w:t xml:space="preserve">no </w:t>
                            </w:r>
                            <w:r w:rsidRPr="00176C5D">
                              <w:rPr>
                                <w:noProof/>
                                <w:sz w:val="20"/>
                                <w:szCs w:val="20"/>
                                <w:lang w:eastAsia="en-ZA"/>
                              </w:rPr>
                              <w:t>active psychiatric illness or history of renal disease</w:t>
                            </w:r>
                          </w:p>
                          <w:p w:rsidR="002C0662" w:rsidRPr="00176C5D" w:rsidRDefault="002C0662" w:rsidP="000B443B">
                            <w:pPr>
                              <w:jc w:val="center"/>
                              <w:rPr>
                                <w:b/>
                                <w:noProof/>
                                <w:sz w:val="20"/>
                                <w:szCs w:val="20"/>
                                <w:lang w:eastAsia="en-ZA"/>
                              </w:rPr>
                            </w:pPr>
                            <w:r w:rsidRPr="00176C5D">
                              <w:rPr>
                                <w:b/>
                                <w:noProof/>
                                <w:sz w:val="20"/>
                                <w:szCs w:val="20"/>
                                <w:lang w:eastAsia="en-ZA"/>
                              </w:rPr>
                              <w:t xml:space="preserve">Start </w:t>
                            </w:r>
                            <w:r>
                              <w:rPr>
                                <w:b/>
                                <w:noProof/>
                                <w:sz w:val="20"/>
                                <w:szCs w:val="20"/>
                                <w:lang w:eastAsia="en-ZA"/>
                              </w:rPr>
                              <w:t xml:space="preserve">FDC (TDF,  FTC/3TC, EFV) </w:t>
                            </w:r>
                            <w:r w:rsidRPr="00176C5D">
                              <w:rPr>
                                <w:b/>
                                <w:noProof/>
                                <w:sz w:val="20"/>
                                <w:szCs w:val="20"/>
                                <w:lang w:eastAsia="en-ZA"/>
                              </w:rPr>
                              <w:t>same day</w:t>
                            </w:r>
                          </w:p>
                          <w:p w:rsidR="002C0662" w:rsidRDefault="002C0662" w:rsidP="000B443B">
                            <w:pPr>
                              <w:jc w:val="center"/>
                              <w:rPr>
                                <w:noProof/>
                                <w:sz w:val="16"/>
                                <w:szCs w:val="16"/>
                                <w:lang w:eastAsia="en-ZA"/>
                              </w:rPr>
                            </w:pPr>
                            <w:r>
                              <w:rPr>
                                <w:noProof/>
                                <w:sz w:val="16"/>
                                <w:szCs w:val="16"/>
                                <w:lang w:eastAsia="en-ZA"/>
                              </w:rPr>
                              <w:t>Return in 1 week to review results</w:t>
                            </w:r>
                          </w:p>
                          <w:p w:rsidR="002C0662" w:rsidRDefault="002C0662" w:rsidP="000B443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left:0;text-align:left;margin-left:9pt;margin-top:2.1pt;width:270pt;height: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" fillcolor="white [3201]" strokeweight=".5pt">
                <v:textbox inset="2mm,,2mm">
                  <w:txbxContent>
                    <w:p w:rsidR="002C0662" w:rsidRPr="00176C5D" w:rsidRDefault="002C0662" w:rsidP="000B443B">
                      <w:pPr>
                        <w:jc w:val="center"/>
                        <w:rPr>
                          <w:noProof/>
                          <w:sz w:val="20"/>
                          <w:szCs w:val="20"/>
                          <w:lang w:eastAsia="en-ZA"/>
                        </w:rPr>
                      </w:pPr>
                      <w:r w:rsidRPr="00176C5D">
                        <w:rPr>
                          <w:noProof/>
                          <w:sz w:val="20"/>
                          <w:szCs w:val="20"/>
                          <w:lang w:eastAsia="en-ZA"/>
                        </w:rPr>
                        <w:t xml:space="preserve">If </w:t>
                      </w:r>
                      <w:r>
                        <w:rPr>
                          <w:noProof/>
                          <w:sz w:val="20"/>
                          <w:szCs w:val="20"/>
                          <w:lang w:eastAsia="en-ZA"/>
                        </w:rPr>
                        <w:t xml:space="preserve">no </w:t>
                      </w:r>
                      <w:r w:rsidRPr="00176C5D">
                        <w:rPr>
                          <w:noProof/>
                          <w:sz w:val="20"/>
                          <w:szCs w:val="20"/>
                          <w:lang w:eastAsia="en-ZA"/>
                        </w:rPr>
                        <w:t>active psychiatric illness or history of renal disease</w:t>
                      </w:r>
                    </w:p>
                    <w:p w:rsidR="002C0662" w:rsidRPr="00176C5D" w:rsidRDefault="002C0662" w:rsidP="000B443B">
                      <w:pPr>
                        <w:jc w:val="center"/>
                        <w:rPr>
                          <w:b/>
                          <w:noProof/>
                          <w:sz w:val="20"/>
                          <w:szCs w:val="20"/>
                          <w:lang w:eastAsia="en-ZA"/>
                        </w:rPr>
                      </w:pPr>
                      <w:r w:rsidRPr="00176C5D">
                        <w:rPr>
                          <w:b/>
                          <w:noProof/>
                          <w:sz w:val="20"/>
                          <w:szCs w:val="20"/>
                          <w:lang w:eastAsia="en-ZA"/>
                        </w:rPr>
                        <w:t xml:space="preserve">Start </w:t>
                      </w:r>
                      <w:r>
                        <w:rPr>
                          <w:b/>
                          <w:noProof/>
                          <w:sz w:val="20"/>
                          <w:szCs w:val="20"/>
                          <w:lang w:eastAsia="en-ZA"/>
                        </w:rPr>
                        <w:t xml:space="preserve">FDC (TDF,  FTC/3TC, EFV) </w:t>
                      </w:r>
                      <w:r w:rsidRPr="00176C5D">
                        <w:rPr>
                          <w:b/>
                          <w:noProof/>
                          <w:sz w:val="20"/>
                          <w:szCs w:val="20"/>
                          <w:lang w:eastAsia="en-ZA"/>
                        </w:rPr>
                        <w:t>same day</w:t>
                      </w:r>
                    </w:p>
                    <w:p w:rsidR="002C0662" w:rsidRDefault="002C0662" w:rsidP="000B443B">
                      <w:pPr>
                        <w:jc w:val="center"/>
                        <w:rPr>
                          <w:noProof/>
                          <w:sz w:val="16"/>
                          <w:szCs w:val="16"/>
                          <w:lang w:eastAsia="en-ZA"/>
                        </w:rPr>
                      </w:pPr>
                      <w:r>
                        <w:rPr>
                          <w:noProof/>
                          <w:sz w:val="16"/>
                          <w:szCs w:val="16"/>
                          <w:lang w:eastAsia="en-ZA"/>
                        </w:rPr>
                        <w:t>Return in 1 week to review results</w:t>
                      </w:r>
                    </w:p>
                    <w:p w:rsidR="002C0662" w:rsidRDefault="002C0662" w:rsidP="000B443B">
                      <w:pPr>
                        <w:rPr>
                          <w:noProof/>
                          <w:sz w:val="16"/>
                          <w:szCs w:val="16"/>
                          <w:lang w:eastAsia="en-ZA"/>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F419BFD" wp14:editId="0309F9F4">
                <wp:simplePos x="0" y="0"/>
                <wp:positionH relativeFrom="column">
                  <wp:posOffset>3886200</wp:posOffset>
                </wp:positionH>
                <wp:positionV relativeFrom="paragraph">
                  <wp:posOffset>19050</wp:posOffset>
                </wp:positionV>
                <wp:extent cx="2857500" cy="628650"/>
                <wp:effectExtent l="0" t="0" r="38100" b="31750"/>
                <wp:wrapNone/>
                <wp:docPr id="48" name="Text Box 48"/>
                <wp:cNvGraphicFramePr/>
                <a:graphic xmlns:a="http://schemas.openxmlformats.org/drawingml/2006/main">
                  <a:graphicData uri="http://schemas.microsoft.com/office/word/2010/wordprocessingShape">
                    <wps:wsp>
                      <wps:cNvSpPr txBox="1"/>
                      <wps:spPr>
                        <a:xfrm>
                          <a:off x="0" y="0"/>
                          <a:ext cx="28575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noProof/>
                                <w:sz w:val="20"/>
                                <w:szCs w:val="20"/>
                                <w:lang w:eastAsia="en-ZA"/>
                              </w:rPr>
                            </w:pPr>
                            <w:r w:rsidRPr="00176C5D">
                              <w:rPr>
                                <w:noProof/>
                                <w:sz w:val="20"/>
                                <w:szCs w:val="20"/>
                                <w:lang w:eastAsia="en-ZA"/>
                              </w:rPr>
                              <w:t>If active psychiatric illness or history of renal disease</w:t>
                            </w:r>
                          </w:p>
                          <w:p w:rsidR="002C0662" w:rsidRPr="007B556B" w:rsidRDefault="002C0662" w:rsidP="000B443B">
                            <w:pPr>
                              <w:jc w:val="center"/>
                              <w:rPr>
                                <w:noProof/>
                                <w:sz w:val="20"/>
                                <w:szCs w:val="20"/>
                                <w:lang w:eastAsia="en-ZA"/>
                              </w:rPr>
                            </w:pPr>
                            <w:r w:rsidRPr="00176C5D">
                              <w:rPr>
                                <w:b/>
                                <w:noProof/>
                                <w:sz w:val="20"/>
                                <w:szCs w:val="20"/>
                                <w:lang w:eastAsia="en-ZA"/>
                              </w:rPr>
                              <w:t>Start AZT 300mg same day</w:t>
                            </w:r>
                            <w:r>
                              <w:rPr>
                                <w:b/>
                                <w:noProof/>
                                <w:sz w:val="20"/>
                                <w:szCs w:val="20"/>
                                <w:lang w:eastAsia="en-ZA"/>
                              </w:rPr>
                              <w:t xml:space="preserve"> </w:t>
                            </w:r>
                            <w:r w:rsidRPr="007B556B">
                              <w:rPr>
                                <w:noProof/>
                                <w:sz w:val="20"/>
                                <w:szCs w:val="20"/>
                                <w:lang w:eastAsia="en-ZA"/>
                              </w:rPr>
                              <w:t>(provided Hb &gt;7g/dL)</w:t>
                            </w:r>
                          </w:p>
                          <w:p w:rsidR="002C0662" w:rsidRDefault="002C0662" w:rsidP="000B443B">
                            <w:pPr>
                              <w:jc w:val="center"/>
                              <w:rPr>
                                <w:noProof/>
                                <w:sz w:val="16"/>
                                <w:szCs w:val="16"/>
                                <w:lang w:eastAsia="en-ZA"/>
                              </w:rPr>
                            </w:pPr>
                            <w:r>
                              <w:rPr>
                                <w:noProof/>
                                <w:sz w:val="16"/>
                                <w:szCs w:val="16"/>
                                <w:lang w:eastAsia="en-ZA"/>
                              </w:rPr>
                              <w:t>Return in 1 week to review results</w:t>
                            </w:r>
                          </w:p>
                          <w:p w:rsidR="002C0662" w:rsidRDefault="002C0662" w:rsidP="000B443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2" type="#_x0000_t202" style="position:absolute;left:0;text-align:left;margin-left:306pt;margin-top:1.5pt;width:225pt;height: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" fillcolor="white [3201]" strokeweight=".5pt">
                <v:textbox inset="2mm,,2mm">
                  <w:txbxContent>
                    <w:p w:rsidR="002C0662" w:rsidRPr="00176C5D" w:rsidRDefault="002C0662" w:rsidP="000B443B">
                      <w:pPr>
                        <w:jc w:val="center"/>
                        <w:rPr>
                          <w:noProof/>
                          <w:sz w:val="20"/>
                          <w:szCs w:val="20"/>
                          <w:lang w:eastAsia="en-ZA"/>
                        </w:rPr>
                      </w:pPr>
                      <w:r w:rsidRPr="00176C5D">
                        <w:rPr>
                          <w:noProof/>
                          <w:sz w:val="20"/>
                          <w:szCs w:val="20"/>
                          <w:lang w:eastAsia="en-ZA"/>
                        </w:rPr>
                        <w:t>If active psychiatric illness or history of renal disease</w:t>
                      </w:r>
                    </w:p>
                    <w:p w:rsidR="002C0662" w:rsidRPr="007B556B" w:rsidRDefault="002C0662" w:rsidP="000B443B">
                      <w:pPr>
                        <w:jc w:val="center"/>
                        <w:rPr>
                          <w:noProof/>
                          <w:sz w:val="20"/>
                          <w:szCs w:val="20"/>
                          <w:lang w:eastAsia="en-ZA"/>
                        </w:rPr>
                      </w:pPr>
                      <w:r w:rsidRPr="00176C5D">
                        <w:rPr>
                          <w:b/>
                          <w:noProof/>
                          <w:sz w:val="20"/>
                          <w:szCs w:val="20"/>
                          <w:lang w:eastAsia="en-ZA"/>
                        </w:rPr>
                        <w:t>Start AZT 300mg same day</w:t>
                      </w:r>
                      <w:r>
                        <w:rPr>
                          <w:b/>
                          <w:noProof/>
                          <w:sz w:val="20"/>
                          <w:szCs w:val="20"/>
                          <w:lang w:eastAsia="en-ZA"/>
                        </w:rPr>
                        <w:t xml:space="preserve"> </w:t>
                      </w:r>
                      <w:r w:rsidRPr="007B556B">
                        <w:rPr>
                          <w:noProof/>
                          <w:sz w:val="20"/>
                          <w:szCs w:val="20"/>
                          <w:lang w:eastAsia="en-ZA"/>
                        </w:rPr>
                        <w:t>(provided Hb &gt;7g/dL)</w:t>
                      </w:r>
                    </w:p>
                    <w:p w:rsidR="002C0662" w:rsidRDefault="002C0662" w:rsidP="000B443B">
                      <w:pPr>
                        <w:jc w:val="center"/>
                        <w:rPr>
                          <w:noProof/>
                          <w:sz w:val="16"/>
                          <w:szCs w:val="16"/>
                          <w:lang w:eastAsia="en-ZA"/>
                        </w:rPr>
                      </w:pPr>
                      <w:r>
                        <w:rPr>
                          <w:noProof/>
                          <w:sz w:val="16"/>
                          <w:szCs w:val="16"/>
                          <w:lang w:eastAsia="en-ZA"/>
                        </w:rPr>
                        <w:t>Return in 1 week to review results</w:t>
                      </w:r>
                    </w:p>
                    <w:p w:rsidR="002C0662" w:rsidRDefault="002C0662" w:rsidP="000B443B">
                      <w:pPr>
                        <w:rPr>
                          <w:noProof/>
                          <w:sz w:val="16"/>
                          <w:szCs w:val="16"/>
                          <w:lang w:eastAsia="en-ZA"/>
                        </w:rPr>
                      </w:pPr>
                    </w:p>
                  </w:txbxContent>
                </v:textbox>
              </v:shape>
            </w:pict>
          </mc:Fallback>
        </mc:AlternateContent>
      </w:r>
    </w:p>
    <w:p w:rsidR="000B443B" w:rsidRDefault="000B443B" w:rsidP="002F57A7">
      <w:pPr>
        <w:pStyle w:val="Default"/>
        <w:numPr>
          <w:ilvl w:val="0"/>
          <w:numId w:val="29"/>
        </w:numPr>
        <w:rPr>
          <w:color w:val="auto"/>
          <w:sz w:val="22"/>
          <w:szCs w:val="22"/>
        </w:rPr>
      </w:pPr>
    </w:p>
    <w:p w:rsidR="000B443B" w:rsidRDefault="000B443B" w:rsidP="002F57A7">
      <w:pPr>
        <w:pStyle w:val="Default"/>
        <w:numPr>
          <w:ilvl w:val="0"/>
          <w:numId w:val="29"/>
        </w:numPr>
        <w:rPr>
          <w:color w:val="auto"/>
          <w:sz w:val="22"/>
          <w:szCs w:val="22"/>
        </w:rPr>
      </w:pPr>
    </w:p>
    <w:p w:rsidR="000B443B" w:rsidRDefault="000B443B" w:rsidP="002F57A7">
      <w:pPr>
        <w:pStyle w:val="ListParagraph"/>
        <w:numPr>
          <w:ilvl w:val="0"/>
          <w:numId w:val="29"/>
        </w:numPr>
      </w:pPr>
      <w:r>
        <w:rPr>
          <w:noProof/>
          <w:lang w:eastAsia="en-ZA"/>
        </w:rPr>
        <mc:AlternateContent>
          <mc:Choice Requires="wps">
            <w:drawing>
              <wp:anchor distT="0" distB="0" distL="114300" distR="114300" simplePos="0" relativeHeight="251709440" behindDoc="0" locked="0" layoutInCell="1" allowOverlap="1" wp14:anchorId="30C6AC3B" wp14:editId="55299E33">
                <wp:simplePos x="0" y="0"/>
                <wp:positionH relativeFrom="column">
                  <wp:posOffset>6057900</wp:posOffset>
                </wp:positionH>
                <wp:positionV relativeFrom="paragraph">
                  <wp:posOffset>134620</wp:posOffset>
                </wp:positionV>
                <wp:extent cx="228600" cy="114300"/>
                <wp:effectExtent l="0" t="0" r="101600" b="88900"/>
                <wp:wrapNone/>
                <wp:docPr id="71" name="Straight Arrow Connector 71"/>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477pt;margin-top:10.6pt;width:18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">
                <v:stroke endarrow="open"/>
              </v:shape>
            </w:pict>
          </mc:Fallback>
        </mc:AlternateContent>
      </w:r>
      <w:r>
        <w:rPr>
          <w:noProof/>
          <w:lang w:eastAsia="en-ZA"/>
        </w:rPr>
        <mc:AlternateContent>
          <mc:Choice Requires="wps">
            <w:drawing>
              <wp:anchor distT="0" distB="0" distL="114300" distR="114300" simplePos="0" relativeHeight="251703296" behindDoc="0" locked="0" layoutInCell="1" allowOverlap="1" wp14:anchorId="7499FD3C" wp14:editId="5294DE9B">
                <wp:simplePos x="0" y="0"/>
                <wp:positionH relativeFrom="column">
                  <wp:posOffset>2317750</wp:posOffset>
                </wp:positionH>
                <wp:positionV relativeFrom="paragraph">
                  <wp:posOffset>2629535</wp:posOffset>
                </wp:positionV>
                <wp:extent cx="9525" cy="249555"/>
                <wp:effectExtent l="133350" t="19050" r="66675" b="55245"/>
                <wp:wrapNone/>
                <wp:docPr id="53" name="Straight Arrow Connector 53"/>
                <wp:cNvGraphicFramePr/>
                <a:graphic xmlns:a="http://schemas.openxmlformats.org/drawingml/2006/main">
                  <a:graphicData uri="http://schemas.microsoft.com/office/word/2010/wordprocessingShape">
                    <wps:wsp>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82.5pt;margin-top:207.05pt;width:.75pt;height:1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" strokecolor="black [3213]" strokeweight="2.25pt">
                <v:stroke endarrow="open"/>
              </v:shape>
            </w:pict>
          </mc:Fallback>
        </mc:AlternateContent>
      </w:r>
      <w:r>
        <w:rPr>
          <w:noProof/>
          <w:lang w:eastAsia="en-ZA"/>
        </w:rPr>
        <mc:AlternateContent>
          <mc:Choice Requires="wps">
            <w:drawing>
              <wp:anchor distT="0" distB="0" distL="114300" distR="114300" simplePos="0" relativeHeight="251702272" behindDoc="0" locked="0" layoutInCell="1" allowOverlap="1" wp14:anchorId="342CCB3B" wp14:editId="357D77FE">
                <wp:simplePos x="0" y="0"/>
                <wp:positionH relativeFrom="column">
                  <wp:posOffset>762635</wp:posOffset>
                </wp:positionH>
                <wp:positionV relativeFrom="paragraph">
                  <wp:posOffset>2684780</wp:posOffset>
                </wp:positionV>
                <wp:extent cx="9525" cy="249555"/>
                <wp:effectExtent l="133350" t="19050" r="66675" b="55245"/>
                <wp:wrapNone/>
                <wp:docPr id="55" name="Straight Arrow Connector 55"/>
                <wp:cNvGraphicFramePr/>
                <a:graphic xmlns:a="http://schemas.openxmlformats.org/drawingml/2006/main">
                  <a:graphicData uri="http://schemas.microsoft.com/office/word/2010/wordprocessingShape">
                    <wps:wsp>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60.05pt;margin-top:211.4pt;width:.75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" strokecolor="black [3213]" strokeweight="2.25pt">
                <v:stroke endarrow="open"/>
              </v:shape>
            </w:pict>
          </mc:Fallback>
        </mc:AlternateContent>
      </w:r>
      <w:r>
        <w:rPr>
          <w:noProof/>
          <w:lang w:eastAsia="en-ZA"/>
        </w:rPr>
        <mc:AlternateContent>
          <mc:Choice Requires="wps">
            <w:drawing>
              <wp:anchor distT="0" distB="0" distL="114300" distR="114300" simplePos="0" relativeHeight="251693056" behindDoc="0" locked="0" layoutInCell="1" allowOverlap="1" wp14:anchorId="297111C8" wp14:editId="71C3FC92">
                <wp:simplePos x="0" y="0"/>
                <wp:positionH relativeFrom="column">
                  <wp:posOffset>247015</wp:posOffset>
                </wp:positionH>
                <wp:positionV relativeFrom="paragraph">
                  <wp:posOffset>2928620</wp:posOffset>
                </wp:positionV>
                <wp:extent cx="1328420" cy="723900"/>
                <wp:effectExtent l="0" t="0" r="24130" b="19050"/>
                <wp:wrapNone/>
                <wp:docPr id="56" name="Text Box 56"/>
                <wp:cNvGraphicFramePr/>
                <a:graphic xmlns:a="http://schemas.openxmlformats.org/drawingml/2006/main">
                  <a:graphicData uri="http://schemas.microsoft.com/office/word/2010/wordprocessingShape">
                    <wps:wsp>
                      <wps:cNvSpPr txBox="1"/>
                      <wps:spPr>
                        <a:xfrm>
                          <a:off x="0" y="0"/>
                          <a:ext cx="132842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B443B">
                            <w:pPr>
                              <w:rPr>
                                <w:noProof/>
                                <w:sz w:val="20"/>
                                <w:szCs w:val="20"/>
                                <w:lang w:eastAsia="en-ZA"/>
                              </w:rPr>
                            </w:pPr>
                            <w:r w:rsidRPr="00E833DE">
                              <w:rPr>
                                <w:noProof/>
                                <w:sz w:val="20"/>
                                <w:szCs w:val="20"/>
                                <w:lang w:eastAsia="en-ZA"/>
                              </w:rPr>
                              <w:t xml:space="preserve">Continue FDC </w:t>
                            </w:r>
                          </w:p>
                          <w:p w:rsidR="002C0662" w:rsidRPr="00E833DE" w:rsidRDefault="002C0662" w:rsidP="000B443B">
                            <w:pPr>
                              <w:rPr>
                                <w:noProof/>
                                <w:sz w:val="20"/>
                                <w:szCs w:val="20"/>
                                <w:lang w:eastAsia="en-ZA"/>
                              </w:rPr>
                            </w:pPr>
                            <w:r w:rsidRPr="00E833DE">
                              <w:rPr>
                                <w:noProof/>
                                <w:sz w:val="20"/>
                                <w:szCs w:val="20"/>
                                <w:lang w:eastAsia="en-ZA"/>
                              </w:rPr>
                              <w:t>as lifelong treatment</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3" type="#_x0000_t202" style="position:absolute;left:0;text-align:left;margin-left:19.45pt;margin-top:230.6pt;width:104.6pt;height: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" fillcolor="white [3201]" strokeweight=".5pt">
                <v:textbox inset="2mm,,2mm">
                  <w:txbxContent>
                    <w:p w:rsidR="002C0662" w:rsidRPr="00E833DE" w:rsidRDefault="002C0662" w:rsidP="000B443B">
                      <w:pPr>
                        <w:rPr>
                          <w:noProof/>
                          <w:sz w:val="20"/>
                          <w:szCs w:val="20"/>
                          <w:lang w:eastAsia="en-ZA"/>
                        </w:rPr>
                      </w:pPr>
                      <w:r w:rsidRPr="00E833DE">
                        <w:rPr>
                          <w:noProof/>
                          <w:sz w:val="20"/>
                          <w:szCs w:val="20"/>
                          <w:lang w:eastAsia="en-ZA"/>
                        </w:rPr>
                        <w:t xml:space="preserve">Continue FDC </w:t>
                      </w:r>
                    </w:p>
                    <w:p w:rsidR="002C0662" w:rsidRPr="00E833DE" w:rsidRDefault="002C0662" w:rsidP="000B443B">
                      <w:pPr>
                        <w:rPr>
                          <w:noProof/>
                          <w:sz w:val="20"/>
                          <w:szCs w:val="20"/>
                          <w:lang w:eastAsia="en-ZA"/>
                        </w:rPr>
                      </w:pPr>
                      <w:r w:rsidRPr="00E833DE">
                        <w:rPr>
                          <w:noProof/>
                          <w:sz w:val="20"/>
                          <w:szCs w:val="20"/>
                          <w:lang w:eastAsia="en-ZA"/>
                        </w:rPr>
                        <w:t>as lifelong treatment</w:t>
                      </w:r>
                    </w:p>
                  </w:txbxContent>
                </v:textbox>
              </v:shape>
            </w:pict>
          </mc:Fallback>
        </mc:AlternateContent>
      </w:r>
      <w:r>
        <w:rPr>
          <w:noProof/>
          <w:lang w:eastAsia="en-ZA"/>
        </w:rPr>
        <mc:AlternateContent>
          <mc:Choice Requires="wps">
            <w:drawing>
              <wp:anchor distT="0" distB="0" distL="114300" distR="114300" simplePos="0" relativeHeight="251691008" behindDoc="0" locked="0" layoutInCell="1" allowOverlap="1" wp14:anchorId="06BD61DB" wp14:editId="093F4F8C">
                <wp:simplePos x="0" y="0"/>
                <wp:positionH relativeFrom="column">
                  <wp:posOffset>252730</wp:posOffset>
                </wp:positionH>
                <wp:positionV relativeFrom="paragraph">
                  <wp:posOffset>2280285</wp:posOffset>
                </wp:positionV>
                <wp:extent cx="1319530" cy="396240"/>
                <wp:effectExtent l="0" t="0" r="13970" b="22860"/>
                <wp:wrapNone/>
                <wp:docPr id="57" name="Text Box 57"/>
                <wp:cNvGraphicFramePr/>
                <a:graphic xmlns:a="http://schemas.openxmlformats.org/drawingml/2006/main">
                  <a:graphicData uri="http://schemas.microsoft.com/office/word/2010/wordprocessingShape">
                    <wps:wsp>
                      <wps:cNvSpPr txBox="1"/>
                      <wps:spPr>
                        <a:xfrm>
                          <a:off x="0" y="0"/>
                          <a:ext cx="131953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B443B">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2C0662" w:rsidRPr="00E833DE" w:rsidRDefault="002C0662" w:rsidP="000B443B">
                            <w:pPr>
                              <w:jc w:val="center"/>
                              <w:rPr>
                                <w:noProof/>
                                <w:sz w:val="20"/>
                                <w:szCs w:val="20"/>
                                <w:lang w:eastAsia="en-ZA"/>
                              </w:rPr>
                            </w:pP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4" type="#_x0000_t202" style="position:absolute;left:0;text-align:left;margin-left:19.9pt;margin-top:179.55pt;width:103.9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" fillcolor="white [3201]" strokeweight=".5pt">
                <v:textbox inset="2mm,,2mm,0">
                  <w:txbxContent>
                    <w:p w:rsidR="002C0662" w:rsidRPr="00E833DE" w:rsidRDefault="002C0662" w:rsidP="000B443B">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2C0662" w:rsidRPr="00E833DE" w:rsidRDefault="002C0662" w:rsidP="000B443B">
                      <w:pPr>
                        <w:jc w:val="center"/>
                        <w:rPr>
                          <w:noProof/>
                          <w:sz w:val="20"/>
                          <w:szCs w:val="20"/>
                          <w:lang w:eastAsia="en-ZA"/>
                        </w:rPr>
                      </w:pPr>
                    </w:p>
                  </w:txbxContent>
                </v:textbox>
              </v:shape>
            </w:pict>
          </mc:Fallback>
        </mc:AlternateContent>
      </w:r>
      <w:r>
        <w:rPr>
          <w:noProof/>
          <w:lang w:eastAsia="en-ZA"/>
        </w:rPr>
        <mc:AlternateContent>
          <mc:Choice Requires="wps">
            <w:drawing>
              <wp:anchor distT="0" distB="0" distL="114300" distR="114300" simplePos="0" relativeHeight="251696128" behindDoc="0" locked="0" layoutInCell="1" allowOverlap="1" wp14:anchorId="37AC190B" wp14:editId="604998E1">
                <wp:simplePos x="0" y="0"/>
                <wp:positionH relativeFrom="column">
                  <wp:posOffset>1610360</wp:posOffset>
                </wp:positionH>
                <wp:positionV relativeFrom="paragraph">
                  <wp:posOffset>890905</wp:posOffset>
                </wp:positionV>
                <wp:extent cx="9525" cy="249555"/>
                <wp:effectExtent l="133350" t="19050" r="66675" b="55245"/>
                <wp:wrapNone/>
                <wp:docPr id="63" name="Straight Arrow Connector 63"/>
                <wp:cNvGraphicFramePr/>
                <a:graphic xmlns:a="http://schemas.openxmlformats.org/drawingml/2006/main">
                  <a:graphicData uri="http://schemas.microsoft.com/office/word/2010/wordprocessingShape">
                    <wps:wsp>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26.8pt;margin-top:70.15pt;width:.75pt;height:1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" strokecolor="black [3213]" strokeweight="2.25pt">
                <v:stroke endarrow="open"/>
              </v:shape>
            </w:pict>
          </mc:Fallback>
        </mc:AlternateContent>
      </w:r>
      <w:r>
        <w:rPr>
          <w:noProof/>
          <w:lang w:eastAsia="en-ZA"/>
        </w:rPr>
        <mc:AlternateContent>
          <mc:Choice Requires="wps">
            <w:drawing>
              <wp:anchor distT="0" distB="0" distL="114300" distR="114300" simplePos="0" relativeHeight="251695104" behindDoc="0" locked="0" layoutInCell="1" allowOverlap="1" wp14:anchorId="027AE06F" wp14:editId="3F00BCFE">
                <wp:simplePos x="0" y="0"/>
                <wp:positionH relativeFrom="column">
                  <wp:posOffset>1600200</wp:posOffset>
                </wp:positionH>
                <wp:positionV relativeFrom="paragraph">
                  <wp:posOffset>152364</wp:posOffset>
                </wp:positionV>
                <wp:extent cx="13970" cy="316865"/>
                <wp:effectExtent l="114300" t="19050" r="62230" b="45085"/>
                <wp:wrapNone/>
                <wp:docPr id="65" name="Straight Arrow Connector 65"/>
                <wp:cNvGraphicFramePr/>
                <a:graphic xmlns:a="http://schemas.openxmlformats.org/drawingml/2006/main">
                  <a:graphicData uri="http://schemas.microsoft.com/office/word/2010/wordprocessingShape">
                    <wps:wsp>
                      <wps:cNvCnPr/>
                      <wps:spPr>
                        <a:xfrm>
                          <a:off x="0" y="0"/>
                          <a:ext cx="13970" cy="3168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126pt;margin-top:12pt;width:1.1pt;height:2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" strokecolor="black [3213]" strokeweight="2.25pt">
                <v:stroke endarrow="open"/>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04320" behindDoc="0" locked="0" layoutInCell="1" allowOverlap="1" wp14:anchorId="1A5F3EBC" wp14:editId="3B6AED1C">
                <wp:simplePos x="0" y="0"/>
                <wp:positionH relativeFrom="column">
                  <wp:posOffset>5372100</wp:posOffset>
                </wp:positionH>
                <wp:positionV relativeFrom="paragraph">
                  <wp:posOffset>73025</wp:posOffset>
                </wp:positionV>
                <wp:extent cx="2472055" cy="466725"/>
                <wp:effectExtent l="0" t="0" r="23495" b="28575"/>
                <wp:wrapNone/>
                <wp:docPr id="51" name="Text Box 51"/>
                <wp:cNvGraphicFramePr/>
                <a:graphic xmlns:a="http://schemas.openxmlformats.org/drawingml/2006/main">
                  <a:graphicData uri="http://schemas.microsoft.com/office/word/2010/wordprocessingShape">
                    <wps:wsp>
                      <wps:cNvSpPr txBox="1"/>
                      <wps:spPr>
                        <a:xfrm>
                          <a:off x="0" y="0"/>
                          <a:ext cx="247205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noProof/>
                                <w:sz w:val="20"/>
                                <w:szCs w:val="20"/>
                                <w:lang w:eastAsia="en-ZA"/>
                              </w:rPr>
                            </w:pPr>
                            <w:r w:rsidRPr="00176C5D">
                              <w:rPr>
                                <w:noProof/>
                                <w:sz w:val="20"/>
                                <w:szCs w:val="20"/>
                                <w:lang w:eastAsia="en-ZA"/>
                              </w:rPr>
                              <w:t xml:space="preserve"> forfurther management of pregnant women on AZT</w:t>
                            </w:r>
                            <w:r>
                              <w:rPr>
                                <w:noProof/>
                                <w:sz w:val="20"/>
                                <w:szCs w:val="20"/>
                                <w:lang w:eastAsia="en-ZA"/>
                              </w:rPr>
                              <w:t xml:space="preserve"> see figure 3</w:t>
                            </w:r>
                          </w:p>
                          <w:p w:rsidR="002C0662" w:rsidRDefault="002C0662" w:rsidP="000B443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5" type="#_x0000_t202" style="position:absolute;left:0;text-align:left;margin-left:423pt;margin-top:5.75pt;width:194.65pt;height:3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" fillcolor="white [3201]" strokeweight=".5pt">
                <v:textbox inset="2mm,,2mm">
                  <w:txbxContent>
                    <w:p w:rsidR="002C0662" w:rsidRPr="00176C5D" w:rsidRDefault="002C0662" w:rsidP="000B443B">
                      <w:pPr>
                        <w:jc w:val="center"/>
                        <w:rPr>
                          <w:noProof/>
                          <w:sz w:val="20"/>
                          <w:szCs w:val="20"/>
                          <w:lang w:eastAsia="en-ZA"/>
                        </w:rPr>
                      </w:pPr>
                      <w:r w:rsidRPr="00176C5D">
                        <w:rPr>
                          <w:noProof/>
                          <w:sz w:val="20"/>
                          <w:szCs w:val="20"/>
                          <w:lang w:eastAsia="en-ZA"/>
                        </w:rPr>
                        <w:t xml:space="preserve"> forfurther management of pregnant women on AZT</w:t>
                      </w:r>
                      <w:r>
                        <w:rPr>
                          <w:noProof/>
                          <w:sz w:val="20"/>
                          <w:szCs w:val="20"/>
                          <w:lang w:eastAsia="en-ZA"/>
                        </w:rPr>
                        <w:t xml:space="preserve"> see figure 3</w:t>
                      </w:r>
                    </w:p>
                    <w:p w:rsidR="002C0662" w:rsidRDefault="002C0662" w:rsidP="000B443B">
                      <w:pPr>
                        <w:rPr>
                          <w:noProof/>
                          <w:sz w:val="16"/>
                          <w:szCs w:val="16"/>
                          <w:lang w:eastAsia="en-ZA"/>
                        </w:rPr>
                      </w:pPr>
                    </w:p>
                  </w:txbxContent>
                </v:textbox>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687936" behindDoc="0" locked="0" layoutInCell="1" allowOverlap="1" wp14:anchorId="53407C5E" wp14:editId="12963649">
                <wp:simplePos x="0" y="0"/>
                <wp:positionH relativeFrom="column">
                  <wp:posOffset>114300</wp:posOffset>
                </wp:positionH>
                <wp:positionV relativeFrom="paragraph">
                  <wp:posOffset>86995</wp:posOffset>
                </wp:positionV>
                <wp:extent cx="3086100" cy="394335"/>
                <wp:effectExtent l="0" t="0" r="38100" b="37465"/>
                <wp:wrapNone/>
                <wp:docPr id="64" name="Text Box 64"/>
                <wp:cNvGraphicFramePr/>
                <a:graphic xmlns:a="http://schemas.openxmlformats.org/drawingml/2006/main">
                  <a:graphicData uri="http://schemas.microsoft.com/office/word/2010/wordprocessingShape">
                    <wps:wsp>
                      <wps:cNvSpPr txBox="1"/>
                      <wps:spPr>
                        <a:xfrm>
                          <a:off x="0" y="0"/>
                          <a:ext cx="3086100" cy="394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b/>
                                <w:noProof/>
                                <w:sz w:val="20"/>
                                <w:szCs w:val="20"/>
                                <w:lang w:eastAsia="en-ZA"/>
                              </w:rPr>
                            </w:pPr>
                            <w:r w:rsidRPr="00176C5D">
                              <w:rPr>
                                <w:b/>
                                <w:noProof/>
                                <w:sz w:val="20"/>
                                <w:szCs w:val="20"/>
                                <w:lang w:eastAsia="en-ZA"/>
                              </w:rPr>
                              <w:t xml:space="preserve">1 week later : </w:t>
                            </w:r>
                            <w:r w:rsidRPr="00176C5D">
                              <w:rPr>
                                <w:noProof/>
                                <w:sz w:val="20"/>
                                <w:szCs w:val="20"/>
                                <w:lang w:eastAsia="en-ZA"/>
                              </w:rPr>
                              <w:t>Review results of CD4, serum creatinine</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6" type="#_x0000_t202" style="position:absolute;left:0;text-align:left;margin-left:9pt;margin-top:6.85pt;width:243pt;height:3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" fillcolor="white [3201]" strokeweight=".5pt">
                <v:textbox inset="2mm,,2mm">
                  <w:txbxContent>
                    <w:p w:rsidR="002C0662" w:rsidRPr="00176C5D" w:rsidRDefault="002C0662" w:rsidP="000B443B">
                      <w:pPr>
                        <w:jc w:val="center"/>
                        <w:rPr>
                          <w:b/>
                          <w:noProof/>
                          <w:sz w:val="20"/>
                          <w:szCs w:val="20"/>
                          <w:lang w:eastAsia="en-ZA"/>
                        </w:rPr>
                      </w:pPr>
                      <w:r w:rsidRPr="00176C5D">
                        <w:rPr>
                          <w:b/>
                          <w:noProof/>
                          <w:sz w:val="20"/>
                          <w:szCs w:val="20"/>
                          <w:lang w:eastAsia="en-ZA"/>
                        </w:rPr>
                        <w:t xml:space="preserve">1 week later : </w:t>
                      </w:r>
                      <w:r w:rsidRPr="00176C5D">
                        <w:rPr>
                          <w:noProof/>
                          <w:sz w:val="20"/>
                          <w:szCs w:val="20"/>
                          <w:lang w:eastAsia="en-ZA"/>
                        </w:rPr>
                        <w:t>Review results of CD4, serum creatinine</w:t>
                      </w:r>
                    </w:p>
                  </w:txbxContent>
                </v:textbox>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08416" behindDoc="0" locked="0" layoutInCell="1" allowOverlap="1" wp14:anchorId="6FBA150E" wp14:editId="50C6AE73">
                <wp:simplePos x="0" y="0"/>
                <wp:positionH relativeFrom="column">
                  <wp:posOffset>3314700</wp:posOffset>
                </wp:positionH>
                <wp:positionV relativeFrom="paragraph">
                  <wp:posOffset>12065</wp:posOffset>
                </wp:positionV>
                <wp:extent cx="450215" cy="281305"/>
                <wp:effectExtent l="0" t="0" r="108585" b="74295"/>
                <wp:wrapNone/>
                <wp:docPr id="70" name="Straight Arrow Connector 70"/>
                <wp:cNvGraphicFramePr/>
                <a:graphic xmlns:a="http://schemas.openxmlformats.org/drawingml/2006/main">
                  <a:graphicData uri="http://schemas.microsoft.com/office/word/2010/wordprocessingShape">
                    <wps:wsp>
                      <wps:cNvCnPr/>
                      <wps:spPr>
                        <a:xfrm>
                          <a:off x="0" y="0"/>
                          <a:ext cx="450215" cy="281305"/>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261pt;margin-top:.95pt;width:35.45pt;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">
                <v:stroke endarrow="open"/>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688960" behindDoc="0" locked="0" layoutInCell="1" allowOverlap="1" wp14:anchorId="711F4F0F" wp14:editId="5928F81F">
                <wp:simplePos x="0" y="0"/>
                <wp:positionH relativeFrom="column">
                  <wp:posOffset>3928745</wp:posOffset>
                </wp:positionH>
                <wp:positionV relativeFrom="paragraph">
                  <wp:posOffset>66040</wp:posOffset>
                </wp:positionV>
                <wp:extent cx="2472055" cy="456565"/>
                <wp:effectExtent l="0" t="0" r="17145" b="26035"/>
                <wp:wrapNone/>
                <wp:docPr id="44" name="Text Box 44"/>
                <wp:cNvGraphicFramePr/>
                <a:graphic xmlns:a="http://schemas.openxmlformats.org/drawingml/2006/main">
                  <a:graphicData uri="http://schemas.microsoft.com/office/word/2010/wordprocessingShape">
                    <wps:wsp>
                      <wps:cNvSpPr txBox="1"/>
                      <wps:spPr>
                        <a:xfrm>
                          <a:off x="0" y="0"/>
                          <a:ext cx="2472055"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noProof/>
                                <w:sz w:val="20"/>
                                <w:szCs w:val="20"/>
                                <w:lang w:eastAsia="en-ZA"/>
                              </w:rPr>
                            </w:pPr>
                            <w:r w:rsidRPr="00176C5D">
                              <w:rPr>
                                <w:noProof/>
                                <w:sz w:val="20"/>
                                <w:szCs w:val="20"/>
                                <w:lang w:eastAsia="en-ZA"/>
                              </w:rPr>
                              <w:t xml:space="preserve">If serum creatinine &gt;85 µmol/L: see Figure </w:t>
                            </w:r>
                            <w:r>
                              <w:rPr>
                                <w:noProof/>
                                <w:sz w:val="20"/>
                                <w:szCs w:val="20"/>
                                <w:lang w:eastAsia="en-ZA"/>
                              </w:rPr>
                              <w:t xml:space="preserve"> 4</w:t>
                            </w:r>
                          </w:p>
                          <w:p w:rsidR="002C0662" w:rsidRPr="00176C5D" w:rsidRDefault="002C0662" w:rsidP="000B443B">
                            <w:pPr>
                              <w:rPr>
                                <w:noProof/>
                                <w:sz w:val="20"/>
                                <w:szCs w:val="20"/>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7" type="#_x0000_t202" style="position:absolute;left:0;text-align:left;margin-left:309.35pt;margin-top:5.2pt;width:194.65pt;height:3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" fillcolor="white [3201]" strokeweight=".5pt">
                <v:textbox inset="2mm,,2mm">
                  <w:txbxContent>
                    <w:p w:rsidR="002C0662" w:rsidRPr="00176C5D" w:rsidRDefault="002C0662" w:rsidP="000B443B">
                      <w:pPr>
                        <w:jc w:val="center"/>
                        <w:rPr>
                          <w:noProof/>
                          <w:sz w:val="20"/>
                          <w:szCs w:val="20"/>
                          <w:lang w:eastAsia="en-ZA"/>
                        </w:rPr>
                      </w:pPr>
                      <w:r w:rsidRPr="00176C5D">
                        <w:rPr>
                          <w:noProof/>
                          <w:sz w:val="20"/>
                          <w:szCs w:val="20"/>
                          <w:lang w:eastAsia="en-ZA"/>
                        </w:rPr>
                        <w:t xml:space="preserve">If serum creatinine &gt;85 µmol/L: see Figure </w:t>
                      </w:r>
                      <w:r>
                        <w:rPr>
                          <w:noProof/>
                          <w:sz w:val="20"/>
                          <w:szCs w:val="20"/>
                          <w:lang w:eastAsia="en-ZA"/>
                        </w:rPr>
                        <w:t xml:space="preserve"> 4</w:t>
                      </w:r>
                    </w:p>
                    <w:p w:rsidR="002C0662" w:rsidRPr="00176C5D" w:rsidRDefault="002C0662" w:rsidP="000B443B">
                      <w:pPr>
                        <w:rPr>
                          <w:noProof/>
                          <w:sz w:val="20"/>
                          <w:szCs w:val="20"/>
                          <w:lang w:eastAsia="en-ZA"/>
                        </w:rPr>
                      </w:pPr>
                    </w:p>
                  </w:txbxContent>
                </v:textbox>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689984" behindDoc="0" locked="0" layoutInCell="1" allowOverlap="1" wp14:anchorId="13C398E7" wp14:editId="1B704C3C">
                <wp:simplePos x="0" y="0"/>
                <wp:positionH relativeFrom="column">
                  <wp:posOffset>342900</wp:posOffset>
                </wp:positionH>
                <wp:positionV relativeFrom="paragraph">
                  <wp:posOffset>27940</wp:posOffset>
                </wp:positionV>
                <wp:extent cx="2707005" cy="248285"/>
                <wp:effectExtent l="0" t="0" r="36195" b="31115"/>
                <wp:wrapNone/>
                <wp:docPr id="62" name="Text Box 62"/>
                <wp:cNvGraphicFramePr/>
                <a:graphic xmlns:a="http://schemas.openxmlformats.org/drawingml/2006/main">
                  <a:graphicData uri="http://schemas.microsoft.com/office/word/2010/wordprocessingShape">
                    <wps:wsp>
                      <wps:cNvSpPr txBox="1"/>
                      <wps:spPr>
                        <a:xfrm>
                          <a:off x="0" y="0"/>
                          <a:ext cx="270700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0B443B">
                            <w:pPr>
                              <w:jc w:val="center"/>
                              <w:rPr>
                                <w:noProof/>
                                <w:sz w:val="20"/>
                                <w:szCs w:val="20"/>
                                <w:lang w:eastAsia="en-ZA"/>
                              </w:rPr>
                            </w:pPr>
                            <w:r w:rsidRPr="00176C5D">
                              <w:rPr>
                                <w:noProof/>
                                <w:sz w:val="20"/>
                                <w:szCs w:val="20"/>
                                <w:lang w:eastAsia="en-ZA"/>
                              </w:rPr>
                              <w:t>If serum creatinine ≤85 µmol/L</w:t>
                            </w:r>
                          </w:p>
                          <w:p w:rsidR="002C0662" w:rsidRDefault="002C0662" w:rsidP="000B443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8" type="#_x0000_t202" style="position:absolute;left:0;text-align:left;margin-left:27pt;margin-top:2.2pt;width:213.15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" fillcolor="white [3201]" strokeweight=".5pt">
                <v:textbox inset="2mm,,2mm">
                  <w:txbxContent>
                    <w:p w:rsidR="002C0662" w:rsidRPr="00176C5D" w:rsidRDefault="002C0662" w:rsidP="000B443B">
                      <w:pPr>
                        <w:jc w:val="center"/>
                        <w:rPr>
                          <w:noProof/>
                          <w:sz w:val="20"/>
                          <w:szCs w:val="20"/>
                          <w:lang w:eastAsia="en-ZA"/>
                        </w:rPr>
                      </w:pPr>
                      <w:r w:rsidRPr="00176C5D">
                        <w:rPr>
                          <w:noProof/>
                          <w:sz w:val="20"/>
                          <w:szCs w:val="20"/>
                          <w:lang w:eastAsia="en-ZA"/>
                        </w:rPr>
                        <w:t>If serum creatinine ≤85 µmol/L</w:t>
                      </w:r>
                    </w:p>
                    <w:p w:rsidR="002C0662" w:rsidRDefault="002C0662" w:rsidP="000B443B">
                      <w:pPr>
                        <w:rPr>
                          <w:noProof/>
                          <w:sz w:val="16"/>
                          <w:szCs w:val="16"/>
                          <w:lang w:eastAsia="en-ZA"/>
                        </w:rPr>
                      </w:pPr>
                    </w:p>
                  </w:txbxContent>
                </v:textbox>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698176" behindDoc="0" locked="0" layoutInCell="1" allowOverlap="1" wp14:anchorId="55F44FAA" wp14:editId="18A103FA">
                <wp:simplePos x="0" y="0"/>
                <wp:positionH relativeFrom="column">
                  <wp:posOffset>1622425</wp:posOffset>
                </wp:positionH>
                <wp:positionV relativeFrom="paragraph">
                  <wp:posOffset>90170</wp:posOffset>
                </wp:positionV>
                <wp:extent cx="9525" cy="249555"/>
                <wp:effectExtent l="101600" t="0" r="66675" b="80645"/>
                <wp:wrapNone/>
                <wp:docPr id="61" name="Straight Arrow Connector 61"/>
                <wp:cNvGraphicFramePr/>
                <a:graphic xmlns:a="http://schemas.openxmlformats.org/drawingml/2006/main">
                  <a:graphicData uri="http://schemas.microsoft.com/office/word/2010/wordprocessingShape">
                    <wps:wsp>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127.75pt;margin-top:7.1pt;width:.75pt;height:19.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" strokecolor="black [3213]" strokeweight="2.25pt">
                <v:stroke endarrow="open"/>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699200" behindDoc="0" locked="0" layoutInCell="1" allowOverlap="1" wp14:anchorId="742251C7" wp14:editId="7008E2CA">
                <wp:simplePos x="0" y="0"/>
                <wp:positionH relativeFrom="column">
                  <wp:posOffset>276225</wp:posOffset>
                </wp:positionH>
                <wp:positionV relativeFrom="paragraph">
                  <wp:posOffset>170180</wp:posOffset>
                </wp:positionV>
                <wp:extent cx="3153410" cy="295275"/>
                <wp:effectExtent l="0" t="0" r="27940" b="28575"/>
                <wp:wrapNone/>
                <wp:docPr id="60" name="Text Box 60"/>
                <wp:cNvGraphicFramePr/>
                <a:graphic xmlns:a="http://schemas.openxmlformats.org/drawingml/2006/main">
                  <a:graphicData uri="http://schemas.microsoft.com/office/word/2010/wordprocessingShape">
                    <wps:wsp>
                      <wps:cNvSpPr txBox="1"/>
                      <wps:spPr>
                        <a:xfrm>
                          <a:off x="0" y="0"/>
                          <a:ext cx="315341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B443B">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9" type="#_x0000_t202" style="position:absolute;left:0;text-align:left;margin-left:21.75pt;margin-top:13.4pt;width:248.3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" fillcolor="white [3201]" strokeweight=".5pt">
                <v:textbox inset="2mm,,2mm">
                  <w:txbxContent>
                    <w:p w:rsidR="002C0662" w:rsidRPr="00E833DE" w:rsidRDefault="002C0662" w:rsidP="000B443B">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v:textbox>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00224" behindDoc="0" locked="0" layoutInCell="1" allowOverlap="1" wp14:anchorId="4725EDA4" wp14:editId="151A8E70">
                <wp:simplePos x="0" y="0"/>
                <wp:positionH relativeFrom="column">
                  <wp:posOffset>1257301</wp:posOffset>
                </wp:positionH>
                <wp:positionV relativeFrom="paragraph">
                  <wp:posOffset>42545</wp:posOffset>
                </wp:positionV>
                <wp:extent cx="228599" cy="342900"/>
                <wp:effectExtent l="50800" t="0" r="26035" b="63500"/>
                <wp:wrapNone/>
                <wp:docPr id="59" name="Straight Arrow Connector 59"/>
                <wp:cNvGraphicFramePr/>
                <a:graphic xmlns:a="http://schemas.openxmlformats.org/drawingml/2006/main">
                  <a:graphicData uri="http://schemas.microsoft.com/office/word/2010/wordprocessingShape">
                    <wps:wsp>
                      <wps:cNvCnPr/>
                      <wps:spPr>
                        <a:xfrm flipH="1">
                          <a:off x="0" y="0"/>
                          <a:ext cx="228599"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99pt;margin-top:3.35pt;width:18pt;height:27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">
                <v:stroke endarrow="open"/>
              </v:shape>
            </w:pict>
          </mc:Fallback>
        </mc:AlternateContent>
      </w:r>
      <w:r>
        <w:rPr>
          <w:noProof/>
          <w:lang w:eastAsia="en-ZA"/>
        </w:rPr>
        <mc:AlternateContent>
          <mc:Choice Requires="wps">
            <w:drawing>
              <wp:anchor distT="0" distB="0" distL="114300" distR="114300" simplePos="0" relativeHeight="251701248" behindDoc="0" locked="0" layoutInCell="1" allowOverlap="1" wp14:anchorId="36D71AB5" wp14:editId="7528582F">
                <wp:simplePos x="0" y="0"/>
                <wp:positionH relativeFrom="column">
                  <wp:posOffset>1828800</wp:posOffset>
                </wp:positionH>
                <wp:positionV relativeFrom="paragraph">
                  <wp:posOffset>42545</wp:posOffset>
                </wp:positionV>
                <wp:extent cx="114300" cy="342900"/>
                <wp:effectExtent l="0" t="0" r="88900" b="63500"/>
                <wp:wrapNone/>
                <wp:docPr id="58" name="Straight Arrow Connector 58"/>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in;margin-top:3.35pt;width:9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">
                <v:stroke endarrow="open"/>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692032" behindDoc="0" locked="0" layoutInCell="1" allowOverlap="1" wp14:anchorId="27CBF963" wp14:editId="572B1D9C">
                <wp:simplePos x="0" y="0"/>
                <wp:positionH relativeFrom="column">
                  <wp:posOffset>1633220</wp:posOffset>
                </wp:positionH>
                <wp:positionV relativeFrom="paragraph">
                  <wp:posOffset>23495</wp:posOffset>
                </wp:positionV>
                <wp:extent cx="1681480" cy="353695"/>
                <wp:effectExtent l="0" t="0" r="20320" b="27305"/>
                <wp:wrapNone/>
                <wp:docPr id="54" name="Text Box 54"/>
                <wp:cNvGraphicFramePr/>
                <a:graphic xmlns:a="http://schemas.openxmlformats.org/drawingml/2006/main">
                  <a:graphicData uri="http://schemas.microsoft.com/office/word/2010/wordprocessingShape">
                    <wps:wsp>
                      <wps:cNvSpPr txBox="1"/>
                      <wps:spPr>
                        <a:xfrm>
                          <a:off x="0" y="0"/>
                          <a:ext cx="1681480" cy="353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B443B">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0" type="#_x0000_t202" style="position:absolute;left:0;text-align:left;margin-left:128.6pt;margin-top:1.85pt;width:132.4pt;height:2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" fillcolor="white [3201]" strokeweight=".5pt">
                <v:textbox inset="2mm,,2mm,0">
                  <w:txbxContent>
                    <w:p w:rsidR="002C0662" w:rsidRPr="00E833DE" w:rsidRDefault="002C0662" w:rsidP="000B443B">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v:textbox>
              </v:shape>
            </w:pict>
          </mc:Fallback>
        </mc:AlternateContent>
      </w: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p>
    <w:p w:rsidR="000B443B" w:rsidRPr="000B443B" w:rsidRDefault="000B443B" w:rsidP="002F57A7">
      <w:pPr>
        <w:pStyle w:val="ListParagraph"/>
        <w:numPr>
          <w:ilvl w:val="0"/>
          <w:numId w:val="29"/>
        </w:numPr>
        <w:spacing w:after="0" w:line="240" w:lineRule="auto"/>
        <w:rPr>
          <w:rFonts w:ascii="Times New Roman" w:hAnsi="Times New Roman" w:cs="Times New Roman"/>
          <w:sz w:val="24"/>
          <w:szCs w:val="24"/>
        </w:rPr>
      </w:pPr>
    </w:p>
    <w:p w:rsidR="000B443B" w:rsidRPr="000B443B" w:rsidRDefault="000B443B" w:rsidP="000B443B">
      <w:pPr>
        <w:spacing w:after="0" w:line="240" w:lineRule="auto"/>
        <w:rPr>
          <w:rFonts w:ascii="Times New Roman" w:hAnsi="Times New Roman" w:cs="Times New Roman"/>
          <w:sz w:val="24"/>
          <w:szCs w:val="24"/>
        </w:rPr>
        <w:sectPr w:rsidR="000B443B" w:rsidRPr="000B443B" w:rsidSect="000B443B">
          <w:pgSz w:w="16838" w:h="11906" w:orient="landscape"/>
          <w:pgMar w:top="1440" w:right="1440" w:bottom="1440" w:left="1440" w:header="708" w:footer="708" w:gutter="0"/>
          <w:cols w:space="708"/>
          <w:docGrid w:linePitch="360"/>
        </w:sectPr>
      </w:pPr>
      <w:r>
        <w:rPr>
          <w:noProof/>
          <w:lang w:eastAsia="en-ZA"/>
        </w:rPr>
        <mc:AlternateContent>
          <mc:Choice Requires="wps">
            <w:drawing>
              <wp:anchor distT="0" distB="0" distL="114300" distR="114300" simplePos="0" relativeHeight="251694080" behindDoc="0" locked="0" layoutInCell="1" allowOverlap="1" wp14:anchorId="2C1BD0ED" wp14:editId="422AD31D">
                <wp:simplePos x="0" y="0"/>
                <wp:positionH relativeFrom="column">
                  <wp:posOffset>1701800</wp:posOffset>
                </wp:positionH>
                <wp:positionV relativeFrom="paragraph">
                  <wp:posOffset>154305</wp:posOffset>
                </wp:positionV>
                <wp:extent cx="3213100" cy="723900"/>
                <wp:effectExtent l="0" t="0" r="38100" b="38100"/>
                <wp:wrapNone/>
                <wp:docPr id="52" name="Text Box 52"/>
                <wp:cNvGraphicFramePr/>
                <a:graphic xmlns:a="http://schemas.openxmlformats.org/drawingml/2006/main">
                  <a:graphicData uri="http://schemas.microsoft.com/office/word/2010/wordprocessingShape">
                    <wps:wsp>
                      <wps:cNvSpPr txBox="1"/>
                      <wps:spPr>
                        <a:xfrm>
                          <a:off x="0" y="0"/>
                          <a:ext cx="32131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B443B">
                            <w:pPr>
                              <w:rPr>
                                <w:noProof/>
                                <w:sz w:val="20"/>
                                <w:szCs w:val="20"/>
                                <w:lang w:eastAsia="en-ZA"/>
                              </w:rPr>
                            </w:pPr>
                            <w:r w:rsidRPr="00E833DE">
                              <w:rPr>
                                <w:noProof/>
                                <w:sz w:val="20"/>
                                <w:szCs w:val="20"/>
                                <w:lang w:eastAsia="en-ZA"/>
                              </w:rPr>
                              <w:t>C</w:t>
                            </w:r>
                            <w:r>
                              <w:rPr>
                                <w:noProof/>
                                <w:sz w:val="20"/>
                                <w:szCs w:val="20"/>
                                <w:lang w:eastAsia="en-ZA"/>
                              </w:rPr>
                              <w:t xml:space="preserve">ontinue FDC  as prophylaxis through antenatal, labour and delivery, postnatal </w:t>
                            </w:r>
                            <w:r w:rsidRPr="00E833DE">
                              <w:rPr>
                                <w:noProof/>
                                <w:sz w:val="20"/>
                                <w:szCs w:val="20"/>
                                <w:lang w:eastAsia="en-ZA"/>
                              </w:rPr>
                              <w:t>til</w:t>
                            </w:r>
                            <w:r>
                              <w:rPr>
                                <w:noProof/>
                                <w:sz w:val="20"/>
                                <w:szCs w:val="20"/>
                                <w:lang w:eastAsia="en-ZA"/>
                              </w:rPr>
                              <w:t>l</w:t>
                            </w:r>
                            <w:r w:rsidRPr="00E833DE">
                              <w:rPr>
                                <w:noProof/>
                                <w:sz w:val="20"/>
                                <w:szCs w:val="20"/>
                                <w:lang w:eastAsia="en-ZA"/>
                              </w:rPr>
                              <w:t xml:space="preserve"> one week after complete cessation of breastfeeding</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1" type="#_x0000_t202" style="position:absolute;margin-left:134pt;margin-top:12.15pt;width:253pt;height: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" fillcolor="white [3201]" strokeweight=".5pt">
                <v:textbox inset="2mm,,2mm">
                  <w:txbxContent>
                    <w:p w:rsidR="002C0662" w:rsidRPr="00E833DE" w:rsidRDefault="002C0662" w:rsidP="000B443B">
                      <w:pPr>
                        <w:rPr>
                          <w:noProof/>
                          <w:sz w:val="20"/>
                          <w:szCs w:val="20"/>
                          <w:lang w:eastAsia="en-ZA"/>
                        </w:rPr>
                      </w:pPr>
                      <w:r w:rsidRPr="00E833DE">
                        <w:rPr>
                          <w:noProof/>
                          <w:sz w:val="20"/>
                          <w:szCs w:val="20"/>
                          <w:lang w:eastAsia="en-ZA"/>
                        </w:rPr>
                        <w:t>C</w:t>
                      </w:r>
                      <w:r>
                        <w:rPr>
                          <w:noProof/>
                          <w:sz w:val="20"/>
                          <w:szCs w:val="20"/>
                          <w:lang w:eastAsia="en-ZA"/>
                        </w:rPr>
                        <w:t xml:space="preserve">ontinue FDC  as prophylaxis through antenatal, labour and delivery, postnatal </w:t>
                      </w:r>
                      <w:r w:rsidRPr="00E833DE">
                        <w:rPr>
                          <w:noProof/>
                          <w:sz w:val="20"/>
                          <w:szCs w:val="20"/>
                          <w:lang w:eastAsia="en-ZA"/>
                        </w:rPr>
                        <w:t>til</w:t>
                      </w:r>
                      <w:r>
                        <w:rPr>
                          <w:noProof/>
                          <w:sz w:val="20"/>
                          <w:szCs w:val="20"/>
                          <w:lang w:eastAsia="en-ZA"/>
                        </w:rPr>
                        <w:t>l</w:t>
                      </w:r>
                      <w:r w:rsidRPr="00E833DE">
                        <w:rPr>
                          <w:noProof/>
                          <w:sz w:val="20"/>
                          <w:szCs w:val="20"/>
                          <w:lang w:eastAsia="en-ZA"/>
                        </w:rPr>
                        <w:t xml:space="preserve"> one week after complete cessation of breastfeeding</w:t>
                      </w:r>
                    </w:p>
                  </w:txbxContent>
                </v:textbox>
              </v:shape>
            </w:pict>
          </mc:Fallback>
        </mc:AlternateContent>
      </w:r>
    </w:p>
    <w:p w:rsidR="000B443B" w:rsidRPr="000B443B" w:rsidRDefault="006D7656" w:rsidP="000B443B">
      <w:pPr>
        <w:rPr>
          <w:rFonts w:ascii="Times" w:hAnsi="Times"/>
          <w:b/>
          <w:sz w:val="24"/>
          <w:szCs w:val="24"/>
          <w:u w:val="single"/>
        </w:rPr>
      </w:pPr>
      <w:r w:rsidRPr="003A11C7">
        <w:rPr>
          <w:noProof/>
          <w:lang w:eastAsia="en-ZA"/>
        </w:rPr>
        <w:lastRenderedPageBreak/>
        <mc:AlternateContent>
          <mc:Choice Requires="wps">
            <w:drawing>
              <wp:anchor distT="0" distB="0" distL="114300" distR="114300" simplePos="0" relativeHeight="251711488" behindDoc="0" locked="0" layoutInCell="1" allowOverlap="1" wp14:anchorId="35192F33" wp14:editId="5914CCE7">
                <wp:simplePos x="0" y="0"/>
                <wp:positionH relativeFrom="column">
                  <wp:posOffset>457200</wp:posOffset>
                </wp:positionH>
                <wp:positionV relativeFrom="paragraph">
                  <wp:posOffset>342900</wp:posOffset>
                </wp:positionV>
                <wp:extent cx="6858000" cy="1591310"/>
                <wp:effectExtent l="0" t="0" r="25400" b="34290"/>
                <wp:wrapNone/>
                <wp:docPr id="72" name="Text Box 72"/>
                <wp:cNvGraphicFramePr/>
                <a:graphic xmlns:a="http://schemas.openxmlformats.org/drawingml/2006/main">
                  <a:graphicData uri="http://schemas.microsoft.com/office/word/2010/wordprocessingShape">
                    <wps:wsp>
                      <wps:cNvSpPr txBox="1"/>
                      <wps:spPr>
                        <a:xfrm>
                          <a:off x="0" y="0"/>
                          <a:ext cx="6858000" cy="159131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0B443B" w:rsidRDefault="002C0662" w:rsidP="00C13BA6">
                            <w:pPr>
                              <w:rPr>
                                <w:noProof/>
                                <w:sz w:val="20"/>
                                <w:szCs w:val="20"/>
                                <w:lang w:eastAsia="en-ZA"/>
                              </w:rPr>
                            </w:pPr>
                            <w:r>
                              <w:rPr>
                                <w:b/>
                                <w:noProof/>
                                <w:sz w:val="20"/>
                                <w:szCs w:val="20"/>
                                <w:lang w:eastAsia="en-ZA"/>
                              </w:rPr>
                              <w:t xml:space="preserve">                                                                         </w:t>
                            </w:r>
                            <w:r w:rsidRPr="000B443B">
                              <w:rPr>
                                <w:noProof/>
                                <w:sz w:val="20"/>
                                <w:szCs w:val="20"/>
                                <w:lang w:eastAsia="en-ZA"/>
                              </w:rPr>
                              <w:t>If active psychiatric illness or history of renal disease</w:t>
                            </w:r>
                          </w:p>
                          <w:p w:rsidR="002C0662" w:rsidRPr="000B443B" w:rsidRDefault="002C0662" w:rsidP="000B443B">
                            <w:pPr>
                              <w:jc w:val="center"/>
                              <w:rPr>
                                <w:b/>
                                <w:noProof/>
                                <w:sz w:val="20"/>
                                <w:szCs w:val="20"/>
                                <w:lang w:eastAsia="en-ZA"/>
                              </w:rPr>
                            </w:pPr>
                            <w:r w:rsidRPr="000B443B">
                              <w:rPr>
                                <w:b/>
                                <w:noProof/>
                                <w:sz w:val="20"/>
                                <w:szCs w:val="20"/>
                                <w:lang w:eastAsia="en-ZA"/>
                              </w:rPr>
                              <w:t>Start AZT 300mg same day</w:t>
                            </w:r>
                          </w:p>
                          <w:p w:rsidR="002C0662" w:rsidRPr="000B443B" w:rsidRDefault="002C0662" w:rsidP="000B443B">
                            <w:pPr>
                              <w:jc w:val="center"/>
                              <w:rPr>
                                <w:b/>
                                <w:noProof/>
                                <w:color w:val="FF0000"/>
                                <w:sz w:val="20"/>
                                <w:szCs w:val="20"/>
                                <w:lang w:eastAsia="en-ZA"/>
                              </w:rPr>
                            </w:pPr>
                            <w:r w:rsidRPr="000B443B">
                              <w:rPr>
                                <w:noProof/>
                                <w:sz w:val="20"/>
                                <w:szCs w:val="20"/>
                                <w:lang w:eastAsia="en-ZA"/>
                              </w:rPr>
                              <w:t>History, clinical assessment, WHO staging</w:t>
                            </w:r>
                          </w:p>
                          <w:p w:rsidR="002C0662" w:rsidRPr="000B443B" w:rsidRDefault="002C0662" w:rsidP="000B443B">
                            <w:pPr>
                              <w:jc w:val="center"/>
                              <w:rPr>
                                <w:noProof/>
                                <w:sz w:val="20"/>
                                <w:szCs w:val="20"/>
                                <w:lang w:eastAsia="en-ZA"/>
                              </w:rPr>
                            </w:pPr>
                            <w:r w:rsidRPr="000B443B">
                              <w:rPr>
                                <w:noProof/>
                                <w:sz w:val="20"/>
                                <w:szCs w:val="20"/>
                                <w:lang w:eastAsia="en-ZA"/>
                              </w:rPr>
                              <w:t>Bloods sent for serum creatinine, CD4</w:t>
                            </w:r>
                          </w:p>
                          <w:p w:rsidR="002C0662" w:rsidRPr="000B443B" w:rsidRDefault="002C0662" w:rsidP="000B443B">
                            <w:pPr>
                              <w:jc w:val="center"/>
                              <w:rPr>
                                <w:noProof/>
                                <w:sz w:val="20"/>
                                <w:szCs w:val="20"/>
                                <w:lang w:eastAsia="en-ZA"/>
                              </w:rPr>
                            </w:pPr>
                            <w:r w:rsidRPr="000B443B">
                              <w:rPr>
                                <w:noProof/>
                                <w:sz w:val="20"/>
                                <w:szCs w:val="20"/>
                                <w:lang w:eastAsia="en-ZA"/>
                              </w:rPr>
                              <w:t xml:space="preserve">Routine antenatal care (including urine dipstix, </w:t>
                            </w:r>
                            <w:r w:rsidRPr="0010044A">
                              <w:rPr>
                                <w:noProof/>
                                <w:color w:val="7030A0"/>
                                <w:sz w:val="20"/>
                                <w:szCs w:val="20"/>
                                <w:lang w:eastAsia="en-ZA"/>
                              </w:rPr>
                              <w:t>Hb</w:t>
                            </w:r>
                            <w:r w:rsidRPr="000B443B">
                              <w:rPr>
                                <w:noProof/>
                                <w:sz w:val="20"/>
                                <w:szCs w:val="20"/>
                                <w:lang w:eastAsia="en-ZA"/>
                              </w:rPr>
                              <w:t>, RPR)</w:t>
                            </w:r>
                          </w:p>
                          <w:p w:rsidR="002C0662" w:rsidRDefault="002C0662" w:rsidP="000B443B">
                            <w:pPr>
                              <w:jc w:val="center"/>
                              <w:rPr>
                                <w:noProof/>
                                <w:sz w:val="16"/>
                                <w:szCs w:val="16"/>
                                <w:lang w:eastAsia="en-ZA"/>
                              </w:rPr>
                            </w:pPr>
                          </w:p>
                          <w:p w:rsidR="002C0662" w:rsidRDefault="002C0662" w:rsidP="000B443B">
                            <w:pPr>
                              <w:jc w:val="center"/>
                              <w:rPr>
                                <w:noProof/>
                                <w:sz w:val="16"/>
                                <w:szCs w:val="16"/>
                                <w:lang w:eastAsia="en-ZA"/>
                              </w:rPr>
                            </w:pPr>
                            <w:r>
                              <w:rPr>
                                <w:noProof/>
                                <w:sz w:val="16"/>
                                <w:szCs w:val="16"/>
                                <w:lang w:eastAsia="en-ZA"/>
                              </w:rPr>
                              <w:t>If no active psychiatric illness or history of renal disease</w:t>
                            </w:r>
                          </w:p>
                          <w:p w:rsidR="002C0662" w:rsidRDefault="002C0662" w:rsidP="000B443B">
                            <w:pPr>
                              <w:jc w:val="center"/>
                              <w:rPr>
                                <w:b/>
                                <w:noProof/>
                                <w:sz w:val="16"/>
                                <w:szCs w:val="16"/>
                                <w:lang w:eastAsia="en-ZA"/>
                              </w:rPr>
                            </w:pPr>
                            <w:r w:rsidRPr="00735C9D">
                              <w:rPr>
                                <w:b/>
                                <w:noProof/>
                                <w:sz w:val="16"/>
                                <w:szCs w:val="16"/>
                                <w:lang w:eastAsia="en-ZA"/>
                              </w:rPr>
                              <w:t>Start TDF+3TC/FTC+EFV (as FDC) same day</w:t>
                            </w:r>
                          </w:p>
                          <w:p w:rsidR="002C0662" w:rsidRPr="001E306F" w:rsidRDefault="002C0662" w:rsidP="000B443B">
                            <w:pPr>
                              <w:jc w:val="center"/>
                              <w:rPr>
                                <w:noProof/>
                                <w:sz w:val="16"/>
                                <w:szCs w:val="16"/>
                                <w:lang w:eastAsia="en-ZA"/>
                              </w:rPr>
                            </w:pPr>
                            <w:r w:rsidRPr="001E306F">
                              <w:rPr>
                                <w:noProof/>
                                <w:sz w:val="16"/>
                                <w:szCs w:val="16"/>
                                <w:lang w:eastAsia="en-ZA"/>
                              </w:rPr>
                              <w:t>Return in 1 week to review results</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2" type="#_x0000_t202" style="position:absolute;margin-left:36pt;margin-top:27pt;width:540pt;height:125.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" fillcolor="#d8d8d8 [2732]" strokeweight=".5pt">
                <v:textbox inset="2mm,,2mm">
                  <w:txbxContent>
                    <w:p w:rsidR="002C0662" w:rsidRPr="000B443B" w:rsidRDefault="002C0662" w:rsidP="00C13BA6">
                      <w:pPr>
                        <w:rPr>
                          <w:noProof/>
                          <w:sz w:val="20"/>
                          <w:szCs w:val="20"/>
                          <w:lang w:eastAsia="en-ZA"/>
                        </w:rPr>
                      </w:pPr>
                      <w:r>
                        <w:rPr>
                          <w:b/>
                          <w:noProof/>
                          <w:sz w:val="20"/>
                          <w:szCs w:val="20"/>
                          <w:lang w:eastAsia="en-ZA"/>
                        </w:rPr>
                        <w:t xml:space="preserve">                                                                         </w:t>
                      </w:r>
                      <w:r w:rsidRPr="000B443B">
                        <w:rPr>
                          <w:noProof/>
                          <w:sz w:val="20"/>
                          <w:szCs w:val="20"/>
                          <w:lang w:eastAsia="en-ZA"/>
                        </w:rPr>
                        <w:t>If active psychiatric illness or history of renal disease</w:t>
                      </w:r>
                    </w:p>
                    <w:p w:rsidR="002C0662" w:rsidRPr="000B443B" w:rsidRDefault="002C0662" w:rsidP="000B443B">
                      <w:pPr>
                        <w:jc w:val="center"/>
                        <w:rPr>
                          <w:b/>
                          <w:noProof/>
                          <w:sz w:val="20"/>
                          <w:szCs w:val="20"/>
                          <w:lang w:eastAsia="en-ZA"/>
                        </w:rPr>
                      </w:pPr>
                      <w:r w:rsidRPr="000B443B">
                        <w:rPr>
                          <w:b/>
                          <w:noProof/>
                          <w:sz w:val="20"/>
                          <w:szCs w:val="20"/>
                          <w:lang w:eastAsia="en-ZA"/>
                        </w:rPr>
                        <w:t>Start AZT 300mg same day</w:t>
                      </w:r>
                    </w:p>
                    <w:p w:rsidR="002C0662" w:rsidRPr="000B443B" w:rsidRDefault="002C0662" w:rsidP="000B443B">
                      <w:pPr>
                        <w:jc w:val="center"/>
                        <w:rPr>
                          <w:b/>
                          <w:noProof/>
                          <w:color w:val="FF0000"/>
                          <w:sz w:val="20"/>
                          <w:szCs w:val="20"/>
                          <w:lang w:eastAsia="en-ZA"/>
                        </w:rPr>
                      </w:pPr>
                      <w:r w:rsidRPr="000B443B">
                        <w:rPr>
                          <w:noProof/>
                          <w:sz w:val="20"/>
                          <w:szCs w:val="20"/>
                          <w:lang w:eastAsia="en-ZA"/>
                        </w:rPr>
                        <w:t>History, clinical assessment, WHO staging</w:t>
                      </w:r>
                    </w:p>
                    <w:p w:rsidR="002C0662" w:rsidRPr="000B443B" w:rsidRDefault="002C0662" w:rsidP="000B443B">
                      <w:pPr>
                        <w:jc w:val="center"/>
                        <w:rPr>
                          <w:noProof/>
                          <w:sz w:val="20"/>
                          <w:szCs w:val="20"/>
                          <w:lang w:eastAsia="en-ZA"/>
                        </w:rPr>
                      </w:pPr>
                      <w:r w:rsidRPr="000B443B">
                        <w:rPr>
                          <w:noProof/>
                          <w:sz w:val="20"/>
                          <w:szCs w:val="20"/>
                          <w:lang w:eastAsia="en-ZA"/>
                        </w:rPr>
                        <w:t>Bloods sent for serum creatinine, CD4</w:t>
                      </w:r>
                    </w:p>
                    <w:p w:rsidR="002C0662" w:rsidRPr="000B443B" w:rsidRDefault="002C0662" w:rsidP="000B443B">
                      <w:pPr>
                        <w:jc w:val="center"/>
                        <w:rPr>
                          <w:noProof/>
                          <w:sz w:val="20"/>
                          <w:szCs w:val="20"/>
                          <w:lang w:eastAsia="en-ZA"/>
                        </w:rPr>
                      </w:pPr>
                      <w:r w:rsidRPr="000B443B">
                        <w:rPr>
                          <w:noProof/>
                          <w:sz w:val="20"/>
                          <w:szCs w:val="20"/>
                          <w:lang w:eastAsia="en-ZA"/>
                        </w:rPr>
                        <w:t xml:space="preserve">Routine antenatal care (including urine dipstix, </w:t>
                      </w:r>
                      <w:r w:rsidRPr="0010044A">
                        <w:rPr>
                          <w:noProof/>
                          <w:color w:val="7030A0"/>
                          <w:sz w:val="20"/>
                          <w:szCs w:val="20"/>
                          <w:lang w:eastAsia="en-ZA"/>
                        </w:rPr>
                        <w:t>Hb</w:t>
                      </w:r>
                      <w:r w:rsidRPr="000B443B">
                        <w:rPr>
                          <w:noProof/>
                          <w:sz w:val="20"/>
                          <w:szCs w:val="20"/>
                          <w:lang w:eastAsia="en-ZA"/>
                        </w:rPr>
                        <w:t>, RPR)</w:t>
                      </w:r>
                    </w:p>
                    <w:p w:rsidR="002C0662" w:rsidRDefault="002C0662" w:rsidP="000B443B">
                      <w:pPr>
                        <w:jc w:val="center"/>
                        <w:rPr>
                          <w:noProof/>
                          <w:sz w:val="16"/>
                          <w:szCs w:val="16"/>
                          <w:lang w:eastAsia="en-ZA"/>
                        </w:rPr>
                      </w:pPr>
                    </w:p>
                    <w:p w:rsidR="002C0662" w:rsidRDefault="002C0662" w:rsidP="000B443B">
                      <w:pPr>
                        <w:jc w:val="center"/>
                        <w:rPr>
                          <w:noProof/>
                          <w:sz w:val="16"/>
                          <w:szCs w:val="16"/>
                          <w:lang w:eastAsia="en-ZA"/>
                        </w:rPr>
                      </w:pPr>
                      <w:r>
                        <w:rPr>
                          <w:noProof/>
                          <w:sz w:val="16"/>
                          <w:szCs w:val="16"/>
                          <w:lang w:eastAsia="en-ZA"/>
                        </w:rPr>
                        <w:t>If no active psychiatric illness or history of renal disease</w:t>
                      </w:r>
                    </w:p>
                    <w:p w:rsidR="002C0662" w:rsidRDefault="002C0662" w:rsidP="000B443B">
                      <w:pPr>
                        <w:jc w:val="center"/>
                        <w:rPr>
                          <w:b/>
                          <w:noProof/>
                          <w:sz w:val="16"/>
                          <w:szCs w:val="16"/>
                          <w:lang w:eastAsia="en-ZA"/>
                        </w:rPr>
                      </w:pPr>
                      <w:r w:rsidRPr="00735C9D">
                        <w:rPr>
                          <w:b/>
                          <w:noProof/>
                          <w:sz w:val="16"/>
                          <w:szCs w:val="16"/>
                          <w:lang w:eastAsia="en-ZA"/>
                        </w:rPr>
                        <w:t>Start TDF+3TC/FTC+EFV (as FDC) same day</w:t>
                      </w:r>
                    </w:p>
                    <w:p w:rsidR="002C0662" w:rsidRPr="001E306F" w:rsidRDefault="002C0662" w:rsidP="000B443B">
                      <w:pPr>
                        <w:jc w:val="center"/>
                        <w:rPr>
                          <w:noProof/>
                          <w:sz w:val="16"/>
                          <w:szCs w:val="16"/>
                          <w:lang w:eastAsia="en-ZA"/>
                        </w:rPr>
                      </w:pPr>
                      <w:r w:rsidRPr="001E306F">
                        <w:rPr>
                          <w:noProof/>
                          <w:sz w:val="16"/>
                          <w:szCs w:val="16"/>
                          <w:lang w:eastAsia="en-ZA"/>
                        </w:rPr>
                        <w:t>Return in 1 week to review results</w:t>
                      </w:r>
                    </w:p>
                  </w:txbxContent>
                </v:textbox>
              </v:shape>
            </w:pict>
          </mc:Fallback>
        </mc:AlternateContent>
      </w:r>
      <w:r w:rsidR="000B443B" w:rsidRPr="000B443B">
        <w:rPr>
          <w:rFonts w:ascii="Times" w:hAnsi="Times"/>
          <w:b/>
          <w:sz w:val="24"/>
          <w:szCs w:val="24"/>
          <w:u w:val="single"/>
        </w:rPr>
        <w:t>Figure 3 :</w:t>
      </w:r>
      <w:r>
        <w:rPr>
          <w:rFonts w:ascii="Times" w:hAnsi="Times"/>
          <w:b/>
          <w:sz w:val="24"/>
          <w:szCs w:val="24"/>
          <w:u w:val="single"/>
        </w:rPr>
        <w:t xml:space="preserve"> PMTCT algorithm 2:</w:t>
      </w:r>
      <w:r w:rsidRPr="00B768DE">
        <w:rPr>
          <w:rFonts w:ascii="Times" w:hAnsi="Times"/>
          <w:sz w:val="24"/>
          <w:szCs w:val="24"/>
        </w:rPr>
        <w:t xml:space="preserve"> </w:t>
      </w:r>
      <w:r w:rsidR="000B443B" w:rsidRPr="00B768DE">
        <w:rPr>
          <w:rFonts w:ascii="Times" w:hAnsi="Times"/>
          <w:sz w:val="24"/>
          <w:szCs w:val="24"/>
        </w:rPr>
        <w:t xml:space="preserve"> I</w:t>
      </w:r>
      <w:r w:rsidR="000B443B" w:rsidRPr="000B443B">
        <w:rPr>
          <w:rFonts w:ascii="Times" w:hAnsi="Times"/>
          <w:sz w:val="24"/>
          <w:szCs w:val="24"/>
        </w:rPr>
        <w:t>nitiation of antiretrovirals during pregnancy in women with active psychiatric illness</w:t>
      </w:r>
      <w:r w:rsidR="00C13BA6">
        <w:rPr>
          <w:rFonts w:ascii="Times" w:hAnsi="Times"/>
          <w:sz w:val="24"/>
          <w:szCs w:val="24"/>
        </w:rPr>
        <w:t xml:space="preserve"> or history of renal disease</w:t>
      </w:r>
    </w:p>
    <w:p w:rsidR="000B443B" w:rsidRDefault="000B443B" w:rsidP="000B443B">
      <w:pPr>
        <w:pStyle w:val="ListParagraph"/>
      </w:pPr>
    </w:p>
    <w:p w:rsidR="000B443B" w:rsidRDefault="000B443B" w:rsidP="000B443B">
      <w:pPr>
        <w:pStyle w:val="ListParagraph"/>
      </w:pPr>
    </w:p>
    <w:p w:rsidR="000B443B" w:rsidRDefault="000B443B" w:rsidP="006D7656">
      <w:pPr>
        <w:pStyle w:val="ListParagraph"/>
      </w:pPr>
    </w:p>
    <w:p w:rsidR="000B443B" w:rsidRDefault="000B443B" w:rsidP="006D7656">
      <w:pPr>
        <w:pStyle w:val="ListParagraph"/>
      </w:pPr>
    </w:p>
    <w:p w:rsidR="000B443B" w:rsidRDefault="000B443B" w:rsidP="006D7656">
      <w:pPr>
        <w:pStyle w:val="ListParagraph"/>
      </w:pPr>
    </w:p>
    <w:p w:rsidR="000B443B" w:rsidRDefault="000B443B" w:rsidP="006D7656">
      <w:pPr>
        <w:pStyle w:val="ListParagraph"/>
      </w:pPr>
    </w:p>
    <w:p w:rsidR="000B443B" w:rsidRDefault="000B443B" w:rsidP="006D7656">
      <w:pPr>
        <w:pStyle w:val="ListParagraph"/>
      </w:pPr>
    </w:p>
    <w:p w:rsidR="000B443B" w:rsidRDefault="006D7656" w:rsidP="002F57A7">
      <w:pPr>
        <w:pStyle w:val="ListParagraph"/>
        <w:numPr>
          <w:ilvl w:val="0"/>
          <w:numId w:val="29"/>
        </w:numPr>
      </w:pPr>
      <w:r w:rsidRPr="003A11C7">
        <w:rPr>
          <w:noProof/>
          <w:lang w:eastAsia="en-ZA"/>
        </w:rPr>
        <mc:AlternateContent>
          <mc:Choice Requires="wps">
            <w:drawing>
              <wp:anchor distT="0" distB="0" distL="114300" distR="114300" simplePos="0" relativeHeight="251716608" behindDoc="0" locked="0" layoutInCell="1" allowOverlap="1" wp14:anchorId="1424D83A" wp14:editId="0793B01E">
                <wp:simplePos x="0" y="0"/>
                <wp:positionH relativeFrom="column">
                  <wp:posOffset>2514600</wp:posOffset>
                </wp:positionH>
                <wp:positionV relativeFrom="paragraph">
                  <wp:posOffset>-4445</wp:posOffset>
                </wp:positionV>
                <wp:extent cx="0" cy="342900"/>
                <wp:effectExtent l="101600" t="0" r="76200" b="63500"/>
                <wp:wrapNone/>
                <wp:docPr id="74" name="Straight Arrow Connector 74"/>
                <wp:cNvGraphicFramePr/>
                <a:graphic xmlns:a="http://schemas.openxmlformats.org/drawingml/2006/main">
                  <a:graphicData uri="http://schemas.microsoft.com/office/word/2010/wordprocessingShape">
                    <wps:wsp>
                      <wps:cNvCnPr/>
                      <wps:spPr>
                        <a:xfrm>
                          <a:off x="0" y="0"/>
                          <a:ext cx="0" cy="3429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98pt;margin-top:-.35pt;width:0;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" strokecolor="black [3213]" strokeweight="2.25pt">
                <v:stroke endarrow="open"/>
              </v:shape>
            </w:pict>
          </mc:Fallback>
        </mc:AlternateContent>
      </w:r>
    </w:p>
    <w:p w:rsidR="000B443B" w:rsidRDefault="000B443B" w:rsidP="006D7656">
      <w:pPr>
        <w:pStyle w:val="ListParagraph"/>
      </w:pPr>
    </w:p>
    <w:p w:rsidR="000B443B" w:rsidRDefault="006D7656" w:rsidP="002F57A7">
      <w:pPr>
        <w:pStyle w:val="ListParagraph"/>
        <w:numPr>
          <w:ilvl w:val="0"/>
          <w:numId w:val="29"/>
        </w:numPr>
      </w:pPr>
      <w:r w:rsidRPr="003A11C7">
        <w:rPr>
          <w:noProof/>
          <w:lang w:eastAsia="en-ZA"/>
        </w:rPr>
        <mc:AlternateContent>
          <mc:Choice Requires="wps">
            <w:drawing>
              <wp:anchor distT="0" distB="0" distL="114300" distR="114300" simplePos="0" relativeHeight="251715584" behindDoc="0" locked="0" layoutInCell="1" allowOverlap="1" wp14:anchorId="515E2DD1" wp14:editId="624DD11C">
                <wp:simplePos x="0" y="0"/>
                <wp:positionH relativeFrom="column">
                  <wp:posOffset>4229100</wp:posOffset>
                </wp:positionH>
                <wp:positionV relativeFrom="paragraph">
                  <wp:posOffset>43815</wp:posOffset>
                </wp:positionV>
                <wp:extent cx="2019300" cy="571500"/>
                <wp:effectExtent l="0" t="0" r="38100" b="38100"/>
                <wp:wrapNone/>
                <wp:docPr id="78" name="Text Box 78"/>
                <wp:cNvGraphicFramePr/>
                <a:graphic xmlns:a="http://schemas.openxmlformats.org/drawingml/2006/main">
                  <a:graphicData uri="http://schemas.microsoft.com/office/word/2010/wordprocessingShape">
                    <wps:wsp>
                      <wps:cNvSpPr txBox="1"/>
                      <wps:spPr>
                        <a:xfrm>
                          <a:off x="0" y="0"/>
                          <a:ext cx="2019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C13BA6" w:rsidRDefault="002C0662" w:rsidP="00C13BA6">
                            <w:pPr>
                              <w:jc w:val="center"/>
                              <w:rPr>
                                <w:noProof/>
                                <w:sz w:val="20"/>
                                <w:szCs w:val="20"/>
                                <w:lang w:eastAsia="en-ZA"/>
                              </w:rPr>
                            </w:pPr>
                            <w:r w:rsidRPr="00C13BA6">
                              <w:rPr>
                                <w:b/>
                                <w:noProof/>
                                <w:sz w:val="20"/>
                                <w:szCs w:val="20"/>
                                <w:lang w:eastAsia="en-ZA"/>
                              </w:rPr>
                              <w:t xml:space="preserve">If serum creatinine &gt; 85 </w:t>
                            </w:r>
                            <w:r w:rsidRPr="00C13BA6">
                              <w:rPr>
                                <w:noProof/>
                                <w:sz w:val="20"/>
                                <w:szCs w:val="20"/>
                                <w:lang w:eastAsia="en-ZA"/>
                              </w:rPr>
                              <w:t>µmol/L: see Figure  4</w:t>
                            </w:r>
                          </w:p>
                          <w:p w:rsidR="002C0662" w:rsidRPr="00C13BA6" w:rsidRDefault="002C0662" w:rsidP="00C13BA6">
                            <w:pPr>
                              <w:rPr>
                                <w:noProof/>
                                <w:sz w:val="20"/>
                                <w:szCs w:val="20"/>
                                <w:lang w:eastAsia="en-ZA"/>
                              </w:rPr>
                            </w:pPr>
                          </w:p>
                          <w:p w:rsidR="002C0662" w:rsidRPr="00C13BA6" w:rsidRDefault="002C0662" w:rsidP="000B443B">
                            <w:pPr>
                              <w:jc w:val="center"/>
                              <w:rPr>
                                <w:b/>
                                <w:noProof/>
                                <w:sz w:val="20"/>
                                <w:szCs w:val="20"/>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3" type="#_x0000_t202" style="position:absolute;left:0;text-align:left;margin-left:333pt;margin-top:3.45pt;width:159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" fillcolor="white [3201]" strokeweight=".5pt">
                <v:textbox inset="2mm,,2mm">
                  <w:txbxContent>
                    <w:p w:rsidR="002C0662" w:rsidRPr="00C13BA6" w:rsidRDefault="002C0662" w:rsidP="00C13BA6">
                      <w:pPr>
                        <w:jc w:val="center"/>
                        <w:rPr>
                          <w:noProof/>
                          <w:sz w:val="20"/>
                          <w:szCs w:val="20"/>
                          <w:lang w:eastAsia="en-ZA"/>
                        </w:rPr>
                      </w:pPr>
                      <w:r w:rsidRPr="00C13BA6">
                        <w:rPr>
                          <w:b/>
                          <w:noProof/>
                          <w:sz w:val="20"/>
                          <w:szCs w:val="20"/>
                          <w:lang w:eastAsia="en-ZA"/>
                        </w:rPr>
                        <w:t xml:space="preserve">If serum creatinine &gt; 85 </w:t>
                      </w:r>
                      <w:r w:rsidRPr="00C13BA6">
                        <w:rPr>
                          <w:noProof/>
                          <w:sz w:val="20"/>
                          <w:szCs w:val="20"/>
                          <w:lang w:eastAsia="en-ZA"/>
                        </w:rPr>
                        <w:t>µmol/L: see Figure  4</w:t>
                      </w:r>
                    </w:p>
                    <w:p w:rsidR="002C0662" w:rsidRPr="00C13BA6" w:rsidRDefault="002C0662" w:rsidP="00C13BA6">
                      <w:pPr>
                        <w:rPr>
                          <w:noProof/>
                          <w:sz w:val="20"/>
                          <w:szCs w:val="20"/>
                          <w:lang w:eastAsia="en-ZA"/>
                        </w:rPr>
                      </w:pPr>
                    </w:p>
                    <w:p w:rsidR="002C0662" w:rsidRPr="00C13BA6" w:rsidRDefault="002C0662" w:rsidP="000B443B">
                      <w:pPr>
                        <w:jc w:val="center"/>
                        <w:rPr>
                          <w:b/>
                          <w:noProof/>
                          <w:sz w:val="20"/>
                          <w:szCs w:val="20"/>
                          <w:lang w:eastAsia="en-ZA"/>
                        </w:rPr>
                      </w:pPr>
                    </w:p>
                  </w:txbxContent>
                </v:textbox>
              </v:shape>
            </w:pict>
          </mc:Fallback>
        </mc:AlternateContent>
      </w:r>
      <w:r w:rsidRPr="003A11C7">
        <w:rPr>
          <w:noProof/>
          <w:lang w:eastAsia="en-ZA"/>
        </w:rPr>
        <mc:AlternateContent>
          <mc:Choice Requires="wps">
            <w:drawing>
              <wp:anchor distT="0" distB="0" distL="114300" distR="114300" simplePos="0" relativeHeight="251713536" behindDoc="0" locked="0" layoutInCell="1" allowOverlap="1" wp14:anchorId="05BC6523" wp14:editId="5885793D">
                <wp:simplePos x="0" y="0"/>
                <wp:positionH relativeFrom="column">
                  <wp:posOffset>685800</wp:posOffset>
                </wp:positionH>
                <wp:positionV relativeFrom="paragraph">
                  <wp:posOffset>43815</wp:posOffset>
                </wp:positionV>
                <wp:extent cx="2708275" cy="571500"/>
                <wp:effectExtent l="0" t="0" r="34925" b="38100"/>
                <wp:wrapNone/>
                <wp:docPr id="79" name="Text Box 79"/>
                <wp:cNvGraphicFramePr/>
                <a:graphic xmlns:a="http://schemas.openxmlformats.org/drawingml/2006/main">
                  <a:graphicData uri="http://schemas.microsoft.com/office/word/2010/wordprocessingShape">
                    <wps:wsp>
                      <wps:cNvSpPr txBox="1"/>
                      <wps:spPr>
                        <a:xfrm>
                          <a:off x="0" y="0"/>
                          <a:ext cx="2708275" cy="57150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C13BA6" w:rsidRDefault="002C0662" w:rsidP="000B443B">
                            <w:pPr>
                              <w:jc w:val="center"/>
                              <w:rPr>
                                <w:b/>
                                <w:noProof/>
                                <w:sz w:val="20"/>
                                <w:szCs w:val="20"/>
                                <w:lang w:eastAsia="en-ZA"/>
                              </w:rPr>
                            </w:pPr>
                            <w:r w:rsidRPr="00C13BA6">
                              <w:rPr>
                                <w:b/>
                                <w:noProof/>
                                <w:sz w:val="20"/>
                                <w:szCs w:val="20"/>
                                <w:lang w:eastAsia="en-ZA"/>
                              </w:rPr>
                              <w:t>1 week later</w:t>
                            </w:r>
                          </w:p>
                          <w:p w:rsidR="002C0662" w:rsidRPr="00C13BA6" w:rsidRDefault="002C0662" w:rsidP="000B443B">
                            <w:pPr>
                              <w:jc w:val="center"/>
                              <w:rPr>
                                <w:b/>
                                <w:noProof/>
                                <w:sz w:val="20"/>
                                <w:szCs w:val="20"/>
                                <w:lang w:eastAsia="en-ZA"/>
                              </w:rPr>
                            </w:pPr>
                            <w:r w:rsidRPr="00C13BA6">
                              <w:rPr>
                                <w:noProof/>
                                <w:sz w:val="20"/>
                                <w:szCs w:val="20"/>
                                <w:lang w:eastAsia="en-ZA"/>
                              </w:rPr>
                              <w:t>Review results of CD4, serum creatinine</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4" type="#_x0000_t202" style="position:absolute;left:0;text-align:left;margin-left:54pt;margin-top:3.45pt;width:213.25pt;height: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" fillcolor="#d8d8d8 [2732]" strokeweight=".5pt">
                <v:textbox inset="2mm,,2mm">
                  <w:txbxContent>
                    <w:p w:rsidR="002C0662" w:rsidRPr="00C13BA6" w:rsidRDefault="002C0662" w:rsidP="000B443B">
                      <w:pPr>
                        <w:jc w:val="center"/>
                        <w:rPr>
                          <w:b/>
                          <w:noProof/>
                          <w:sz w:val="20"/>
                          <w:szCs w:val="20"/>
                          <w:lang w:eastAsia="en-ZA"/>
                        </w:rPr>
                      </w:pPr>
                      <w:r w:rsidRPr="00C13BA6">
                        <w:rPr>
                          <w:b/>
                          <w:noProof/>
                          <w:sz w:val="20"/>
                          <w:szCs w:val="20"/>
                          <w:lang w:eastAsia="en-ZA"/>
                        </w:rPr>
                        <w:t>1 week later</w:t>
                      </w:r>
                    </w:p>
                    <w:p w:rsidR="002C0662" w:rsidRPr="00C13BA6" w:rsidRDefault="002C0662" w:rsidP="000B443B">
                      <w:pPr>
                        <w:jc w:val="center"/>
                        <w:rPr>
                          <w:b/>
                          <w:noProof/>
                          <w:sz w:val="20"/>
                          <w:szCs w:val="20"/>
                          <w:lang w:eastAsia="en-ZA"/>
                        </w:rPr>
                      </w:pPr>
                      <w:r w:rsidRPr="00C13BA6">
                        <w:rPr>
                          <w:noProof/>
                          <w:sz w:val="20"/>
                          <w:szCs w:val="20"/>
                          <w:lang w:eastAsia="en-ZA"/>
                        </w:rPr>
                        <w:t>Review results of CD4, serum creatinine</w:t>
                      </w:r>
                    </w:p>
                  </w:txbxContent>
                </v:textbox>
              </v:shape>
            </w:pict>
          </mc:Fallback>
        </mc:AlternateContent>
      </w:r>
    </w:p>
    <w:p w:rsidR="000B443B" w:rsidRDefault="006D7656" w:rsidP="002F57A7">
      <w:pPr>
        <w:pStyle w:val="ListParagraph"/>
        <w:numPr>
          <w:ilvl w:val="0"/>
          <w:numId w:val="29"/>
        </w:numPr>
      </w:pPr>
      <w:r w:rsidRPr="003A11C7">
        <w:rPr>
          <w:noProof/>
          <w:lang w:eastAsia="en-ZA"/>
        </w:rPr>
        <mc:AlternateContent>
          <mc:Choice Requires="wps">
            <w:drawing>
              <wp:anchor distT="0" distB="0" distL="114300" distR="114300" simplePos="0" relativeHeight="251719680" behindDoc="0" locked="0" layoutInCell="1" allowOverlap="1" wp14:anchorId="0E2C5307" wp14:editId="2180B934">
                <wp:simplePos x="0" y="0"/>
                <wp:positionH relativeFrom="column">
                  <wp:posOffset>3543300</wp:posOffset>
                </wp:positionH>
                <wp:positionV relativeFrom="paragraph">
                  <wp:posOffset>181610</wp:posOffset>
                </wp:positionV>
                <wp:extent cx="428625" cy="0"/>
                <wp:effectExtent l="0" t="101600" r="28575" b="127000"/>
                <wp:wrapNone/>
                <wp:docPr id="80" name="Straight Arrow Connector 80"/>
                <wp:cNvGraphicFramePr/>
                <a:graphic xmlns:a="http://schemas.openxmlformats.org/drawingml/2006/main">
                  <a:graphicData uri="http://schemas.microsoft.com/office/word/2010/wordprocessingShape">
                    <wps:wsp>
                      <wps:cNvCnPr/>
                      <wps:spPr>
                        <a:xfrm>
                          <a:off x="0" y="0"/>
                          <a:ext cx="4286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279pt;margin-top:14.3pt;width:33.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" strokecolor="black [3213]" strokeweight="1pt">
                <v:stroke endarrow="open"/>
              </v:shape>
            </w:pict>
          </mc:Fallback>
        </mc:AlternateContent>
      </w:r>
    </w:p>
    <w:p w:rsidR="000B443B" w:rsidRDefault="000B443B" w:rsidP="002F57A7">
      <w:pPr>
        <w:pStyle w:val="ListParagraph"/>
        <w:numPr>
          <w:ilvl w:val="0"/>
          <w:numId w:val="29"/>
        </w:numPr>
      </w:pPr>
    </w:p>
    <w:p w:rsidR="000B443B" w:rsidRDefault="006D7656" w:rsidP="002F57A7">
      <w:pPr>
        <w:pStyle w:val="ListParagraph"/>
        <w:numPr>
          <w:ilvl w:val="0"/>
          <w:numId w:val="29"/>
        </w:numPr>
      </w:pPr>
      <w:r w:rsidRPr="003A11C7">
        <w:rPr>
          <w:noProof/>
          <w:lang w:eastAsia="en-ZA"/>
        </w:rPr>
        <mc:AlternateContent>
          <mc:Choice Requires="wps">
            <w:drawing>
              <wp:anchor distT="0" distB="0" distL="114300" distR="114300" simplePos="0" relativeHeight="251720704" behindDoc="0" locked="0" layoutInCell="1" allowOverlap="1" wp14:anchorId="39B7EF6E" wp14:editId="3C9A850F">
                <wp:simplePos x="0" y="0"/>
                <wp:positionH relativeFrom="column">
                  <wp:posOffset>2057400</wp:posOffset>
                </wp:positionH>
                <wp:positionV relativeFrom="paragraph">
                  <wp:posOffset>1270</wp:posOffset>
                </wp:positionV>
                <wp:extent cx="0" cy="198120"/>
                <wp:effectExtent l="101600" t="0" r="76200" b="81280"/>
                <wp:wrapNone/>
                <wp:docPr id="83" name="Straight Arrow Connector 83"/>
                <wp:cNvGraphicFramePr/>
                <a:graphic xmlns:a="http://schemas.openxmlformats.org/drawingml/2006/main">
                  <a:graphicData uri="http://schemas.microsoft.com/office/word/2010/wordprocessingShape">
                    <wps:wsp>
                      <wps:cNvCnPr/>
                      <wps:spPr>
                        <a:xfrm>
                          <a:off x="0" y="0"/>
                          <a:ext cx="0" cy="19812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62pt;margin-top:.1pt;width:0;height:1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" strokecolor="black [3213]" strokeweight="2.25pt">
                <v:stroke endarrow="open"/>
              </v:shape>
            </w:pict>
          </mc:Fallback>
        </mc:AlternateContent>
      </w:r>
    </w:p>
    <w:p w:rsidR="000B443B" w:rsidRDefault="006D7656" w:rsidP="002F57A7">
      <w:pPr>
        <w:pStyle w:val="ListParagraph"/>
        <w:numPr>
          <w:ilvl w:val="0"/>
          <w:numId w:val="29"/>
        </w:numPr>
      </w:pPr>
      <w:r>
        <w:rPr>
          <w:noProof/>
          <w:lang w:eastAsia="en-ZA"/>
        </w:rPr>
        <mc:AlternateContent>
          <mc:Choice Requires="wps">
            <w:drawing>
              <wp:anchor distT="0" distB="0" distL="114300" distR="114300" simplePos="0" relativeHeight="251744256" behindDoc="0" locked="0" layoutInCell="1" allowOverlap="1" wp14:anchorId="4032D1BE" wp14:editId="560A8350">
                <wp:simplePos x="0" y="0"/>
                <wp:positionH relativeFrom="column">
                  <wp:posOffset>685800</wp:posOffset>
                </wp:positionH>
                <wp:positionV relativeFrom="paragraph">
                  <wp:posOffset>25400</wp:posOffset>
                </wp:positionV>
                <wp:extent cx="2707005" cy="248285"/>
                <wp:effectExtent l="0" t="0" r="36195" b="31115"/>
                <wp:wrapNone/>
                <wp:docPr id="102" name="Text Box 102"/>
                <wp:cNvGraphicFramePr/>
                <a:graphic xmlns:a="http://schemas.openxmlformats.org/drawingml/2006/main">
                  <a:graphicData uri="http://schemas.microsoft.com/office/word/2010/wordprocessingShape">
                    <wps:wsp>
                      <wps:cNvSpPr txBox="1"/>
                      <wps:spPr>
                        <a:xfrm>
                          <a:off x="0" y="0"/>
                          <a:ext cx="270700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176C5D" w:rsidRDefault="002C0662" w:rsidP="00C13BA6">
                            <w:pPr>
                              <w:jc w:val="center"/>
                              <w:rPr>
                                <w:noProof/>
                                <w:sz w:val="20"/>
                                <w:szCs w:val="20"/>
                                <w:lang w:eastAsia="en-ZA"/>
                              </w:rPr>
                            </w:pPr>
                            <w:r w:rsidRPr="00176C5D">
                              <w:rPr>
                                <w:noProof/>
                                <w:sz w:val="20"/>
                                <w:szCs w:val="20"/>
                                <w:lang w:eastAsia="en-ZA"/>
                              </w:rPr>
                              <w:t>If serum creatinine ≤85 µmol/L</w:t>
                            </w:r>
                          </w:p>
                          <w:p w:rsidR="002C0662" w:rsidRDefault="002C0662" w:rsidP="00C13BA6">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45" type="#_x0000_t202" style="position:absolute;left:0;text-align:left;margin-left:54pt;margin-top:2pt;width:213.15pt;height:19.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" fillcolor="white [3201]" strokeweight=".5pt">
                <v:textbox inset="2mm,,2mm">
                  <w:txbxContent>
                    <w:p w:rsidR="002C0662" w:rsidRPr="00176C5D" w:rsidRDefault="002C0662" w:rsidP="00C13BA6">
                      <w:pPr>
                        <w:jc w:val="center"/>
                        <w:rPr>
                          <w:noProof/>
                          <w:sz w:val="20"/>
                          <w:szCs w:val="20"/>
                          <w:lang w:eastAsia="en-ZA"/>
                        </w:rPr>
                      </w:pPr>
                      <w:r w:rsidRPr="00176C5D">
                        <w:rPr>
                          <w:noProof/>
                          <w:sz w:val="20"/>
                          <w:szCs w:val="20"/>
                          <w:lang w:eastAsia="en-ZA"/>
                        </w:rPr>
                        <w:t>If serum creatinine ≤85 µmol/L</w:t>
                      </w:r>
                    </w:p>
                    <w:p w:rsidR="002C0662" w:rsidRDefault="002C0662" w:rsidP="00C13BA6">
                      <w:pPr>
                        <w:rPr>
                          <w:noProof/>
                          <w:sz w:val="16"/>
                          <w:szCs w:val="16"/>
                          <w:lang w:eastAsia="en-ZA"/>
                        </w:rPr>
                      </w:pPr>
                    </w:p>
                  </w:txbxContent>
                </v:textbox>
              </v:shape>
            </w:pict>
          </mc:Fallback>
        </mc:AlternateContent>
      </w:r>
    </w:p>
    <w:p w:rsidR="000B443B" w:rsidRDefault="006D7656" w:rsidP="002F57A7">
      <w:pPr>
        <w:pStyle w:val="ListParagraph"/>
        <w:numPr>
          <w:ilvl w:val="0"/>
          <w:numId w:val="29"/>
        </w:numPr>
      </w:pPr>
      <w:r>
        <w:rPr>
          <w:noProof/>
          <w:lang w:eastAsia="en-ZA"/>
        </w:rPr>
        <mc:AlternateContent>
          <mc:Choice Requires="wps">
            <w:drawing>
              <wp:anchor distT="0" distB="0" distL="114300" distR="114300" simplePos="0" relativeHeight="251747328" behindDoc="0" locked="0" layoutInCell="1" allowOverlap="1" wp14:anchorId="775EC9A4" wp14:editId="3B3087A6">
                <wp:simplePos x="0" y="0"/>
                <wp:positionH relativeFrom="column">
                  <wp:posOffset>2057400</wp:posOffset>
                </wp:positionH>
                <wp:positionV relativeFrom="paragraph">
                  <wp:posOffset>48895</wp:posOffset>
                </wp:positionV>
                <wp:extent cx="9525" cy="249555"/>
                <wp:effectExtent l="101600" t="0" r="66675" b="80645"/>
                <wp:wrapNone/>
                <wp:docPr id="103" name="Straight Arrow Connector 103"/>
                <wp:cNvGraphicFramePr/>
                <a:graphic xmlns:a="http://schemas.openxmlformats.org/drawingml/2006/main">
                  <a:graphicData uri="http://schemas.microsoft.com/office/word/2010/wordprocessingShape">
                    <wps:wsp>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162pt;margin-top:3.85pt;width:.75pt;height:19.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" strokecolor="black [3213]" strokeweight="2.25pt">
                <v:stroke endarrow="open"/>
              </v:shape>
            </w:pict>
          </mc:Fallback>
        </mc:AlternateContent>
      </w:r>
    </w:p>
    <w:p w:rsidR="000B443B" w:rsidRDefault="006D7656" w:rsidP="002F57A7">
      <w:pPr>
        <w:pStyle w:val="ListParagraph"/>
        <w:numPr>
          <w:ilvl w:val="0"/>
          <w:numId w:val="29"/>
        </w:numPr>
      </w:pPr>
      <w:r>
        <w:rPr>
          <w:noProof/>
          <w:lang w:eastAsia="en-ZA"/>
        </w:rPr>
        <mc:AlternateContent>
          <mc:Choice Requires="wps">
            <w:drawing>
              <wp:anchor distT="0" distB="0" distL="114300" distR="114300" simplePos="0" relativeHeight="251748352" behindDoc="0" locked="0" layoutInCell="1" allowOverlap="1" wp14:anchorId="37EF7155" wp14:editId="5ED96B10">
                <wp:simplePos x="0" y="0"/>
                <wp:positionH relativeFrom="column">
                  <wp:posOffset>571500</wp:posOffset>
                </wp:positionH>
                <wp:positionV relativeFrom="paragraph">
                  <wp:posOffset>68580</wp:posOffset>
                </wp:positionV>
                <wp:extent cx="3153410" cy="276225"/>
                <wp:effectExtent l="0" t="0" r="27940" b="28575"/>
                <wp:wrapNone/>
                <wp:docPr id="104" name="Text Box 104"/>
                <wp:cNvGraphicFramePr/>
                <a:graphic xmlns:a="http://schemas.openxmlformats.org/drawingml/2006/main">
                  <a:graphicData uri="http://schemas.microsoft.com/office/word/2010/wordprocessingShape">
                    <wps:wsp>
                      <wps:cNvSpPr txBox="1"/>
                      <wps:spPr>
                        <a:xfrm>
                          <a:off x="0" y="0"/>
                          <a:ext cx="315341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C13BA6">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46" type="#_x0000_t202" style="position:absolute;left:0;text-align:left;margin-left:45pt;margin-top:5.4pt;width:248.3pt;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" fillcolor="white [3201]" strokeweight=".5pt">
                <v:textbox inset="2mm,,2mm">
                  <w:txbxContent>
                    <w:p w:rsidR="002C0662" w:rsidRPr="00E833DE" w:rsidRDefault="002C0662" w:rsidP="00C13BA6">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v:textbox>
              </v:shape>
            </w:pict>
          </mc:Fallback>
        </mc:AlternateContent>
      </w:r>
    </w:p>
    <w:p w:rsidR="000B443B" w:rsidRDefault="006D7656" w:rsidP="002F57A7">
      <w:pPr>
        <w:pStyle w:val="ListParagraph"/>
        <w:numPr>
          <w:ilvl w:val="0"/>
          <w:numId w:val="29"/>
        </w:numPr>
      </w:pPr>
      <w:r>
        <w:rPr>
          <w:noProof/>
          <w:lang w:eastAsia="en-ZA"/>
        </w:rPr>
        <mc:AlternateContent>
          <mc:Choice Requires="wps">
            <w:drawing>
              <wp:anchor distT="0" distB="0" distL="114300" distR="114300" simplePos="0" relativeHeight="251750400" behindDoc="0" locked="0" layoutInCell="1" allowOverlap="1" wp14:anchorId="458C7D0D" wp14:editId="5044FFAD">
                <wp:simplePos x="0" y="0"/>
                <wp:positionH relativeFrom="column">
                  <wp:posOffset>2857500</wp:posOffset>
                </wp:positionH>
                <wp:positionV relativeFrom="paragraph">
                  <wp:posOffset>97155</wp:posOffset>
                </wp:positionV>
                <wp:extent cx="228600" cy="342900"/>
                <wp:effectExtent l="0" t="0" r="101600" b="63500"/>
                <wp:wrapNone/>
                <wp:docPr id="106" name="Straight Arrow Connector 106"/>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25pt;margin-top:7.65pt;width:18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">
                <v:stroke endarrow="open"/>
              </v:shape>
            </w:pict>
          </mc:Fallback>
        </mc:AlternateContent>
      </w:r>
      <w:r>
        <w:rPr>
          <w:noProof/>
          <w:lang w:eastAsia="en-ZA"/>
        </w:rPr>
        <mc:AlternateContent>
          <mc:Choice Requires="wps">
            <w:drawing>
              <wp:anchor distT="0" distB="0" distL="114300" distR="114300" simplePos="0" relativeHeight="251749376" behindDoc="0" locked="0" layoutInCell="1" allowOverlap="1" wp14:anchorId="40163C2A" wp14:editId="2999326D">
                <wp:simplePos x="0" y="0"/>
                <wp:positionH relativeFrom="column">
                  <wp:posOffset>1714500</wp:posOffset>
                </wp:positionH>
                <wp:positionV relativeFrom="paragraph">
                  <wp:posOffset>97155</wp:posOffset>
                </wp:positionV>
                <wp:extent cx="227965" cy="342900"/>
                <wp:effectExtent l="50800" t="0" r="26035" b="63500"/>
                <wp:wrapNone/>
                <wp:docPr id="105" name="Straight Arrow Connector 105"/>
                <wp:cNvGraphicFramePr/>
                <a:graphic xmlns:a="http://schemas.openxmlformats.org/drawingml/2006/main">
                  <a:graphicData uri="http://schemas.microsoft.com/office/word/2010/wordprocessingShape">
                    <wps:wsp>
                      <wps:cNvCnPr/>
                      <wps:spPr>
                        <a:xfrm flipH="1">
                          <a:off x="0" y="0"/>
                          <a:ext cx="227965"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135pt;margin-top:7.65pt;width:17.95pt;height:2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">
                <v:stroke endarrow="open"/>
              </v:shape>
            </w:pict>
          </mc:Fallback>
        </mc:AlternateContent>
      </w:r>
    </w:p>
    <w:p w:rsidR="000B443B" w:rsidRDefault="000B443B" w:rsidP="00C13BA6">
      <w:pPr>
        <w:pStyle w:val="ListParagraph"/>
      </w:pPr>
    </w:p>
    <w:p w:rsidR="000B443B" w:rsidRDefault="006D7656" w:rsidP="002F57A7">
      <w:pPr>
        <w:pStyle w:val="ListParagraph"/>
        <w:numPr>
          <w:ilvl w:val="0"/>
          <w:numId w:val="29"/>
        </w:numPr>
      </w:pPr>
      <w:r>
        <w:rPr>
          <w:noProof/>
          <w:lang w:eastAsia="en-ZA"/>
        </w:rPr>
        <mc:AlternateContent>
          <mc:Choice Requires="wps">
            <w:drawing>
              <wp:anchor distT="0" distB="0" distL="114300" distR="114300" simplePos="0" relativeHeight="251745280" behindDoc="0" locked="0" layoutInCell="1" allowOverlap="1" wp14:anchorId="384AA805" wp14:editId="5F3E5699">
                <wp:simplePos x="0" y="0"/>
                <wp:positionH relativeFrom="column">
                  <wp:posOffset>2857500</wp:posOffset>
                </wp:positionH>
                <wp:positionV relativeFrom="paragraph">
                  <wp:posOffset>38735</wp:posOffset>
                </wp:positionV>
                <wp:extent cx="1681480" cy="353695"/>
                <wp:effectExtent l="0" t="0" r="20320" b="27305"/>
                <wp:wrapNone/>
                <wp:docPr id="107" name="Text Box 107"/>
                <wp:cNvGraphicFramePr/>
                <a:graphic xmlns:a="http://schemas.openxmlformats.org/drawingml/2006/main">
                  <a:graphicData uri="http://schemas.microsoft.com/office/word/2010/wordprocessingShape">
                    <wps:wsp>
                      <wps:cNvSpPr txBox="1"/>
                      <wps:spPr>
                        <a:xfrm>
                          <a:off x="0" y="0"/>
                          <a:ext cx="1681480" cy="353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C13BA6">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47" type="#_x0000_t202" style="position:absolute;left:0;text-align:left;margin-left:225pt;margin-top:3.05pt;width:132.4pt;height:27.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" fillcolor="white [3201]" strokeweight=".5pt">
                <v:textbox inset="2mm,,2mm,0">
                  <w:txbxContent>
                    <w:p w:rsidR="002C0662" w:rsidRPr="00E833DE" w:rsidRDefault="002C0662" w:rsidP="00C13BA6">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v:textbox>
              </v:shape>
            </w:pict>
          </mc:Fallback>
        </mc:AlternateContent>
      </w:r>
      <w:r>
        <w:rPr>
          <w:noProof/>
          <w:lang w:eastAsia="en-ZA"/>
        </w:rPr>
        <mc:AlternateContent>
          <mc:Choice Requires="wps">
            <w:drawing>
              <wp:anchor distT="0" distB="0" distL="114300" distR="114300" simplePos="0" relativeHeight="251752448" behindDoc="0" locked="0" layoutInCell="1" allowOverlap="1" wp14:anchorId="184B8FA4" wp14:editId="6234557D">
                <wp:simplePos x="0" y="0"/>
                <wp:positionH relativeFrom="column">
                  <wp:posOffset>685800</wp:posOffset>
                </wp:positionH>
                <wp:positionV relativeFrom="paragraph">
                  <wp:posOffset>38735</wp:posOffset>
                </wp:positionV>
                <wp:extent cx="1600200" cy="228600"/>
                <wp:effectExtent l="0" t="0" r="25400" b="25400"/>
                <wp:wrapNone/>
                <wp:docPr id="109" name="Text Box 109"/>
                <wp:cNvGraphicFramePr/>
                <a:graphic xmlns:a="http://schemas.openxmlformats.org/drawingml/2006/main">
                  <a:graphicData uri="http://schemas.microsoft.com/office/word/2010/wordprocessingShape">
                    <wps:wsp>
                      <wps:cNvSpPr txBox="1"/>
                      <wps:spPr>
                        <a:xfrm>
                          <a:off x="0" y="0"/>
                          <a:ext cx="1600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C13BA6">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2C0662" w:rsidRPr="00E833DE" w:rsidRDefault="002C0662" w:rsidP="00C13BA6">
                            <w:pPr>
                              <w:jc w:val="center"/>
                              <w:rPr>
                                <w:noProof/>
                                <w:sz w:val="20"/>
                                <w:szCs w:val="20"/>
                                <w:lang w:eastAsia="en-ZA"/>
                              </w:rPr>
                            </w:pP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48" type="#_x0000_t202" style="position:absolute;left:0;text-align:left;margin-left:54pt;margin-top:3.05pt;width:126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" fillcolor="white [3201]" strokeweight=".5pt">
                <v:textbox inset="2mm,,2mm,0">
                  <w:txbxContent>
                    <w:p w:rsidR="002C0662" w:rsidRPr="00E833DE" w:rsidRDefault="002C0662" w:rsidP="00C13BA6">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2C0662" w:rsidRPr="00E833DE" w:rsidRDefault="002C0662" w:rsidP="00C13BA6">
                      <w:pPr>
                        <w:jc w:val="center"/>
                        <w:rPr>
                          <w:noProof/>
                          <w:sz w:val="20"/>
                          <w:szCs w:val="20"/>
                          <w:lang w:eastAsia="en-ZA"/>
                        </w:rPr>
                      </w:pPr>
                    </w:p>
                  </w:txbxContent>
                </v:textbox>
              </v:shape>
            </w:pict>
          </mc:Fallback>
        </mc:AlternateContent>
      </w:r>
    </w:p>
    <w:p w:rsidR="000B443B" w:rsidRDefault="006D7656" w:rsidP="00C13BA6">
      <w:pPr>
        <w:pStyle w:val="ListParagraph"/>
      </w:pPr>
      <w:r>
        <w:rPr>
          <w:noProof/>
          <w:lang w:eastAsia="en-ZA"/>
        </w:rPr>
        <mc:AlternateContent>
          <mc:Choice Requires="wps">
            <w:drawing>
              <wp:anchor distT="0" distB="0" distL="114300" distR="114300" simplePos="0" relativeHeight="251756544" behindDoc="0" locked="0" layoutInCell="1" allowOverlap="1" wp14:anchorId="549E61AD" wp14:editId="061AB6F7">
                <wp:simplePos x="0" y="0"/>
                <wp:positionH relativeFrom="column">
                  <wp:posOffset>3886200</wp:posOffset>
                </wp:positionH>
                <wp:positionV relativeFrom="paragraph">
                  <wp:posOffset>177165</wp:posOffset>
                </wp:positionV>
                <wp:extent cx="228600" cy="342900"/>
                <wp:effectExtent l="0" t="0" r="101600" b="63500"/>
                <wp:wrapNone/>
                <wp:docPr id="111" name="Straight Arrow Connector 111"/>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306pt;margin-top:13.95pt;width:18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">
                <v:stroke endarrow="open"/>
              </v:shape>
            </w:pict>
          </mc:Fallback>
        </mc:AlternateContent>
      </w:r>
      <w:r>
        <w:rPr>
          <w:noProof/>
          <w:lang w:eastAsia="en-ZA"/>
        </w:rPr>
        <mc:AlternateContent>
          <mc:Choice Requires="wps">
            <w:drawing>
              <wp:anchor distT="0" distB="0" distL="114300" distR="114300" simplePos="0" relativeHeight="251754496" behindDoc="0" locked="0" layoutInCell="1" allowOverlap="1" wp14:anchorId="271A5006" wp14:editId="327C887B">
                <wp:simplePos x="0" y="0"/>
                <wp:positionH relativeFrom="column">
                  <wp:posOffset>1485900</wp:posOffset>
                </wp:positionH>
                <wp:positionV relativeFrom="paragraph">
                  <wp:posOffset>62865</wp:posOffset>
                </wp:positionV>
                <wp:extent cx="227965" cy="342900"/>
                <wp:effectExtent l="50800" t="0" r="26035" b="63500"/>
                <wp:wrapNone/>
                <wp:docPr id="110" name="Straight Arrow Connector 110"/>
                <wp:cNvGraphicFramePr/>
                <a:graphic xmlns:a="http://schemas.openxmlformats.org/drawingml/2006/main">
                  <a:graphicData uri="http://schemas.microsoft.com/office/word/2010/wordprocessingShape">
                    <wps:wsp>
                      <wps:cNvCnPr/>
                      <wps:spPr>
                        <a:xfrm flipH="1">
                          <a:off x="0" y="0"/>
                          <a:ext cx="227965"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0" o:spid="_x0000_s1026" type="#_x0000_t32" style="position:absolute;margin-left:117pt;margin-top:4.95pt;width:17.95pt;height:27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">
                <v:stroke endarrow="open"/>
              </v:shape>
            </w:pict>
          </mc:Fallback>
        </mc:AlternateContent>
      </w:r>
    </w:p>
    <w:p w:rsidR="00C13BA6" w:rsidRPr="000B443B" w:rsidRDefault="00C13BA6" w:rsidP="00C13BA6">
      <w:pPr>
        <w:pStyle w:val="ListParagraph"/>
        <w:spacing w:after="0" w:line="240" w:lineRule="auto"/>
        <w:rPr>
          <w:rFonts w:ascii="Times New Roman" w:hAnsi="Times New Roman" w:cs="Times New Roman"/>
          <w:sz w:val="24"/>
          <w:szCs w:val="24"/>
        </w:rPr>
      </w:pPr>
    </w:p>
    <w:p w:rsidR="00C13BA6" w:rsidRPr="00C13BA6" w:rsidRDefault="0010044A" w:rsidP="00C13BA6">
      <w:pPr>
        <w:spacing w:after="0" w:line="240" w:lineRule="auto"/>
        <w:rPr>
          <w:rFonts w:ascii="Times New Roman" w:hAnsi="Times New Roman" w:cs="Times New Roman"/>
          <w:sz w:val="24"/>
          <w:szCs w:val="24"/>
        </w:rPr>
      </w:pPr>
      <w:r w:rsidRPr="003A11C7">
        <w:rPr>
          <w:noProof/>
          <w:lang w:eastAsia="en-ZA"/>
        </w:rPr>
        <mc:AlternateContent>
          <mc:Choice Requires="wps">
            <w:drawing>
              <wp:anchor distT="0" distB="0" distL="114300" distR="114300" simplePos="0" relativeHeight="251714560" behindDoc="0" locked="0" layoutInCell="1" allowOverlap="1" wp14:anchorId="4DECEA53" wp14:editId="76F178F3">
                <wp:simplePos x="0" y="0"/>
                <wp:positionH relativeFrom="column">
                  <wp:posOffset>0</wp:posOffset>
                </wp:positionH>
                <wp:positionV relativeFrom="paragraph">
                  <wp:posOffset>30480</wp:posOffset>
                </wp:positionV>
                <wp:extent cx="3314700" cy="914400"/>
                <wp:effectExtent l="0" t="0" r="38100" b="25400"/>
                <wp:wrapNone/>
                <wp:docPr id="86" name="Text Box 86"/>
                <wp:cNvGraphicFramePr/>
                <a:graphic xmlns:a="http://schemas.openxmlformats.org/drawingml/2006/main">
                  <a:graphicData uri="http://schemas.microsoft.com/office/word/2010/wordprocessingShape">
                    <wps:wsp>
                      <wps:cNvSpPr txBox="1"/>
                      <wps:spPr>
                        <a:xfrm>
                          <a:off x="0" y="0"/>
                          <a:ext cx="33147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35">
                        <w:txbxContent>
                          <w:p w:rsidR="002C0662" w:rsidRPr="0080730B" w:rsidRDefault="002C0662" w:rsidP="000B443B">
                            <w:pPr>
                              <w:jc w:val="center"/>
                              <w:rPr>
                                <w:rFonts w:ascii="Times New Roman" w:hAnsi="Times New Roman" w:cs="Times New Roman"/>
                                <w:b/>
                                <w:noProof/>
                                <w:lang w:eastAsia="en-ZA"/>
                              </w:rPr>
                            </w:pPr>
                            <w:r w:rsidRPr="0080730B">
                              <w:rPr>
                                <w:rFonts w:ascii="Times New Roman" w:hAnsi="Times New Roman" w:cs="Times New Roman"/>
                                <w:b/>
                                <w:noProof/>
                                <w:lang w:eastAsia="en-ZA"/>
                              </w:rPr>
                              <w:t>Requires alternate triple-drug regimen for lifelong treatment per adult guidelines – TDF+ FTC+ NVP</w:t>
                            </w:r>
                          </w:p>
                          <w:p w:rsidR="002C0662" w:rsidRPr="000606E0" w:rsidRDefault="002C0662" w:rsidP="000B443B">
                            <w:pPr>
                              <w:jc w:val="center"/>
                              <w:rPr>
                                <w:b/>
                                <w:noProof/>
                                <w:sz w:val="20"/>
                                <w:szCs w:val="20"/>
                                <w:lang w:eastAsia="en-ZA"/>
                              </w:rPr>
                            </w:pPr>
                            <w:r>
                              <w:rPr>
                                <w:rFonts w:ascii="Times New Roman" w:hAnsi="Times New Roman" w:cs="Times New Roman"/>
                              </w:rPr>
                              <w:t xml:space="preserve">Use </w:t>
                            </w:r>
                            <w:r w:rsidRPr="00E639B6">
                              <w:rPr>
                                <w:rFonts w:ascii="Times New Roman" w:hAnsi="Times New Roman" w:cs="Times New Roman"/>
                              </w:rPr>
                              <w:t>LPV/RTV in women with CD4 counts &gt; 250</w:t>
                            </w:r>
                            <w:r>
                              <w:rPr>
                                <w:rFonts w:ascii="Times New Roman" w:hAnsi="Times New Roman" w:cs="Times New Roman"/>
                              </w:rPr>
                              <w:t>cells/mm</w:t>
                            </w:r>
                            <w:r w:rsidRPr="00534B16">
                              <w:rPr>
                                <w:rFonts w:ascii="Times New Roman" w:hAnsi="Times New Roman" w:cs="Times New Roman"/>
                                <w:vertAlign w:val="superscript"/>
                              </w:rPr>
                              <w:t>3</w:t>
                            </w:r>
                          </w:p>
                          <w:p w:rsidR="002C0662" w:rsidRPr="000606E0" w:rsidRDefault="002C0662" w:rsidP="000B443B">
                            <w:pPr>
                              <w:jc w:val="center"/>
                              <w:rPr>
                                <w:b/>
                                <w:noProof/>
                                <w:sz w:val="20"/>
                                <w:szCs w:val="20"/>
                                <w:lang w:eastAsia="en-ZA"/>
                              </w:rPr>
                            </w:pP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49" type="#_x0000_t202" style="position:absolute;margin-left:0;margin-top:2.4pt;width:261pt;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" fillcolor="white [3201]" strokeweight=".5pt">
                <v:textbox style="mso-next-textbox:#Text Box 1" inset="2mm,,2mm,0">
                  <w:txbxContent>
                    <w:p w:rsidR="002C0662" w:rsidRPr="0080730B" w:rsidRDefault="002C0662" w:rsidP="000B443B">
                      <w:pPr>
                        <w:jc w:val="center"/>
                        <w:rPr>
                          <w:rFonts w:ascii="Times New Roman" w:hAnsi="Times New Roman" w:cs="Times New Roman"/>
                          <w:b/>
                          <w:noProof/>
                          <w:lang w:eastAsia="en-ZA"/>
                        </w:rPr>
                      </w:pPr>
                      <w:r w:rsidRPr="0080730B">
                        <w:rPr>
                          <w:rFonts w:ascii="Times New Roman" w:hAnsi="Times New Roman" w:cs="Times New Roman"/>
                          <w:b/>
                          <w:noProof/>
                          <w:lang w:eastAsia="en-ZA"/>
                        </w:rPr>
                        <w:t>Requires alternate triple-drug regimen for lifelong treatment per adult guidelines – TDF+ FTC+ NVP</w:t>
                      </w:r>
                    </w:p>
                    <w:p w:rsidR="002C0662" w:rsidRPr="000606E0" w:rsidRDefault="002C0662" w:rsidP="000B443B">
                      <w:pPr>
                        <w:jc w:val="center"/>
                        <w:rPr>
                          <w:b/>
                          <w:noProof/>
                          <w:sz w:val="20"/>
                          <w:szCs w:val="20"/>
                          <w:lang w:eastAsia="en-ZA"/>
                        </w:rPr>
                      </w:pPr>
                      <w:r>
                        <w:rPr>
                          <w:rFonts w:ascii="Times New Roman" w:hAnsi="Times New Roman" w:cs="Times New Roman"/>
                        </w:rPr>
                        <w:t xml:space="preserve">Use </w:t>
                      </w:r>
                      <w:r w:rsidRPr="00E639B6">
                        <w:rPr>
                          <w:rFonts w:ascii="Times New Roman" w:hAnsi="Times New Roman" w:cs="Times New Roman"/>
                        </w:rPr>
                        <w:t>LPV/RTV in women with CD4 counts &gt; 250</w:t>
                      </w:r>
                      <w:r>
                        <w:rPr>
                          <w:rFonts w:ascii="Times New Roman" w:hAnsi="Times New Roman" w:cs="Times New Roman"/>
                        </w:rPr>
                        <w:t>cells/mm</w:t>
                      </w:r>
                      <w:r w:rsidRPr="00534B16">
                        <w:rPr>
                          <w:rFonts w:ascii="Times New Roman" w:hAnsi="Times New Roman" w:cs="Times New Roman"/>
                          <w:vertAlign w:val="superscript"/>
                        </w:rPr>
                        <w:t>3</w:t>
                      </w:r>
                    </w:p>
                    <w:p w:rsidR="002C0662" w:rsidRPr="000606E0" w:rsidRDefault="002C0662" w:rsidP="000B443B">
                      <w:pPr>
                        <w:jc w:val="center"/>
                        <w:rPr>
                          <w:b/>
                          <w:noProof/>
                          <w:sz w:val="20"/>
                          <w:szCs w:val="20"/>
                          <w:lang w:eastAsia="en-ZA"/>
                        </w:rPr>
                      </w:pPr>
                    </w:p>
                  </w:txbxContent>
                </v:textbox>
              </v:shape>
            </w:pict>
          </mc:Fallback>
        </mc:AlternateContent>
      </w:r>
      <w:r w:rsidR="006D7656">
        <w:rPr>
          <w:noProof/>
          <w:lang w:eastAsia="en-ZA"/>
        </w:rPr>
        <mc:AlternateContent>
          <mc:Choice Requires="wps">
            <w:drawing>
              <wp:anchor distT="0" distB="0" distL="114300" distR="114300" simplePos="0" relativeHeight="251746304" behindDoc="0" locked="0" layoutInCell="1" allowOverlap="1" wp14:anchorId="1B9245CB" wp14:editId="729E902F">
                <wp:simplePos x="0" y="0"/>
                <wp:positionH relativeFrom="column">
                  <wp:posOffset>3543300</wp:posOffset>
                </wp:positionH>
                <wp:positionV relativeFrom="paragraph">
                  <wp:posOffset>148590</wp:posOffset>
                </wp:positionV>
                <wp:extent cx="4000500" cy="723900"/>
                <wp:effectExtent l="0" t="0" r="38100" b="38100"/>
                <wp:wrapNone/>
                <wp:docPr id="108" name="Text Box 108"/>
                <wp:cNvGraphicFramePr/>
                <a:graphic xmlns:a="http://schemas.openxmlformats.org/drawingml/2006/main">
                  <a:graphicData uri="http://schemas.microsoft.com/office/word/2010/wordprocessingShape">
                    <wps:wsp>
                      <wps:cNvSpPr txBox="1"/>
                      <wps:spPr>
                        <a:xfrm>
                          <a:off x="0" y="0"/>
                          <a:ext cx="40005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0606E0" w:rsidRDefault="002C0662" w:rsidP="00C13BA6">
                            <w:pPr>
                              <w:rPr>
                                <w:b/>
                                <w:noProof/>
                                <w:sz w:val="20"/>
                                <w:szCs w:val="20"/>
                                <w:lang w:eastAsia="en-ZA"/>
                              </w:rPr>
                            </w:pPr>
                            <w:r w:rsidRPr="000606E0">
                              <w:rPr>
                                <w:noProof/>
                                <w:sz w:val="20"/>
                                <w:szCs w:val="20"/>
                                <w:lang w:eastAsia="en-ZA"/>
                              </w:rPr>
                              <w:t xml:space="preserve">Continue </w:t>
                            </w:r>
                            <w:r w:rsidRPr="000606E0">
                              <w:rPr>
                                <w:b/>
                                <w:noProof/>
                                <w:sz w:val="20"/>
                                <w:szCs w:val="20"/>
                                <w:lang w:eastAsia="en-ZA"/>
                              </w:rPr>
                              <w:t>AZT prophylaxis throughout pregnancy</w:t>
                            </w:r>
                          </w:p>
                          <w:p w:rsidR="002C0662" w:rsidRPr="00E833DE" w:rsidRDefault="002C0662" w:rsidP="00C13BA6">
                            <w:pPr>
                              <w:rPr>
                                <w:noProof/>
                                <w:sz w:val="20"/>
                                <w:szCs w:val="20"/>
                                <w:lang w:eastAsia="en-ZA"/>
                              </w:rPr>
                            </w:pPr>
                            <w:r>
                              <w:rPr>
                                <w:b/>
                                <w:noProof/>
                                <w:sz w:val="20"/>
                                <w:szCs w:val="20"/>
                                <w:lang w:eastAsia="en-ZA"/>
                              </w:rPr>
                              <w:t xml:space="preserve">Intrapartum: </w:t>
                            </w:r>
                            <w:r w:rsidRPr="000606E0">
                              <w:rPr>
                                <w:b/>
                                <w:noProof/>
                                <w:sz w:val="20"/>
                                <w:szCs w:val="20"/>
                                <w:lang w:eastAsia="en-ZA"/>
                              </w:rPr>
                              <w:t xml:space="preserve">Provide </w:t>
                            </w:r>
                            <w:r>
                              <w:rPr>
                                <w:b/>
                                <w:noProof/>
                                <w:sz w:val="20"/>
                                <w:szCs w:val="20"/>
                                <w:lang w:eastAsia="en-ZA"/>
                              </w:rPr>
                              <w:t xml:space="preserve">AZT 3 hourly during labour, Stat Dose </w:t>
                            </w:r>
                            <w:r w:rsidRPr="000606E0">
                              <w:rPr>
                                <w:b/>
                                <w:noProof/>
                                <w:sz w:val="20"/>
                                <w:szCs w:val="20"/>
                                <w:lang w:eastAsia="en-ZA"/>
                              </w:rPr>
                              <w:t>NVP +</w:t>
                            </w:r>
                            <w:r>
                              <w:rPr>
                                <w:b/>
                                <w:noProof/>
                                <w:sz w:val="20"/>
                                <w:szCs w:val="20"/>
                                <w:lang w:eastAsia="en-ZA"/>
                              </w:rPr>
                              <w:t xml:space="preserve"> TDF/FTC </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50" type="#_x0000_t202" style="position:absolute;margin-left:279pt;margin-top:11.7pt;width:31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" fillcolor="white [3201]" strokeweight=".5pt">
                <v:textbox inset="2mm,,2mm">
                  <w:txbxContent>
                    <w:p w:rsidR="002C0662" w:rsidRPr="000606E0" w:rsidRDefault="002C0662" w:rsidP="00C13BA6">
                      <w:pPr>
                        <w:rPr>
                          <w:b/>
                          <w:noProof/>
                          <w:sz w:val="20"/>
                          <w:szCs w:val="20"/>
                          <w:lang w:eastAsia="en-ZA"/>
                        </w:rPr>
                      </w:pPr>
                      <w:r w:rsidRPr="000606E0">
                        <w:rPr>
                          <w:noProof/>
                          <w:sz w:val="20"/>
                          <w:szCs w:val="20"/>
                          <w:lang w:eastAsia="en-ZA"/>
                        </w:rPr>
                        <w:t xml:space="preserve">Continue </w:t>
                      </w:r>
                      <w:r w:rsidRPr="000606E0">
                        <w:rPr>
                          <w:b/>
                          <w:noProof/>
                          <w:sz w:val="20"/>
                          <w:szCs w:val="20"/>
                          <w:lang w:eastAsia="en-ZA"/>
                        </w:rPr>
                        <w:t>AZT prophylaxis throughout pregnancy</w:t>
                      </w:r>
                    </w:p>
                    <w:p w:rsidR="002C0662" w:rsidRPr="00E833DE" w:rsidRDefault="002C0662" w:rsidP="00C13BA6">
                      <w:pPr>
                        <w:rPr>
                          <w:noProof/>
                          <w:sz w:val="20"/>
                          <w:szCs w:val="20"/>
                          <w:lang w:eastAsia="en-ZA"/>
                        </w:rPr>
                      </w:pPr>
                      <w:r>
                        <w:rPr>
                          <w:b/>
                          <w:noProof/>
                          <w:sz w:val="20"/>
                          <w:szCs w:val="20"/>
                          <w:lang w:eastAsia="en-ZA"/>
                        </w:rPr>
                        <w:t xml:space="preserve">Intrapartum: </w:t>
                      </w:r>
                      <w:r w:rsidRPr="000606E0">
                        <w:rPr>
                          <w:b/>
                          <w:noProof/>
                          <w:sz w:val="20"/>
                          <w:szCs w:val="20"/>
                          <w:lang w:eastAsia="en-ZA"/>
                        </w:rPr>
                        <w:t xml:space="preserve">Provide </w:t>
                      </w:r>
                      <w:r>
                        <w:rPr>
                          <w:b/>
                          <w:noProof/>
                          <w:sz w:val="20"/>
                          <w:szCs w:val="20"/>
                          <w:lang w:eastAsia="en-ZA"/>
                        </w:rPr>
                        <w:t xml:space="preserve">AZT 3 hourly during labour, Stat Dose </w:t>
                      </w:r>
                      <w:r w:rsidRPr="000606E0">
                        <w:rPr>
                          <w:b/>
                          <w:noProof/>
                          <w:sz w:val="20"/>
                          <w:szCs w:val="20"/>
                          <w:lang w:eastAsia="en-ZA"/>
                        </w:rPr>
                        <w:t>NVP +</w:t>
                      </w:r>
                      <w:r>
                        <w:rPr>
                          <w:b/>
                          <w:noProof/>
                          <w:sz w:val="20"/>
                          <w:szCs w:val="20"/>
                          <w:lang w:eastAsia="en-ZA"/>
                        </w:rPr>
                        <w:t xml:space="preserve"> TDF/FTC </w:t>
                      </w:r>
                    </w:p>
                  </w:txbxContent>
                </v:textbox>
              </v:shape>
            </w:pict>
          </mc:Fallback>
        </mc:AlternateContent>
      </w:r>
    </w:p>
    <w:p w:rsidR="00C13BA6" w:rsidRPr="000B443B" w:rsidRDefault="004B0B03" w:rsidP="002F57A7">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76000" behindDoc="0" locked="0" layoutInCell="1" allowOverlap="1" wp14:anchorId="7A02B6DA" wp14:editId="0AABABFB">
                <wp:simplePos x="0" y="0"/>
                <wp:positionH relativeFrom="column">
                  <wp:posOffset>3200400</wp:posOffset>
                </wp:positionH>
                <wp:positionV relativeFrom="paragraph">
                  <wp:posOffset>24765</wp:posOffset>
                </wp:positionV>
                <wp:extent cx="9144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linkedTxbx id="35"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51" type="#_x0000_t202" style="position:absolute;left:0;text-align:left;margin-left:252pt;margin-top:1.95pt;width:1in;height:1in;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" filled="f" stroked="f">
                <v:textbox>
                  <w:txbxContent/>
                </v:textbox>
                <w10:wrap type="square"/>
              </v:shape>
            </w:pict>
          </mc:Fallback>
        </mc:AlternateContent>
      </w:r>
    </w:p>
    <w:p w:rsidR="00C13BA6" w:rsidRPr="000B443B" w:rsidRDefault="00C13BA6" w:rsidP="00C13BA6">
      <w:pPr>
        <w:pStyle w:val="ListParagraph"/>
        <w:spacing w:after="0" w:line="240" w:lineRule="auto"/>
        <w:rPr>
          <w:rFonts w:ascii="Times New Roman" w:hAnsi="Times New Roman" w:cs="Times New Roman"/>
          <w:sz w:val="24"/>
          <w:szCs w:val="24"/>
        </w:rPr>
      </w:pPr>
    </w:p>
    <w:p w:rsidR="00C13BA6" w:rsidRPr="000B443B" w:rsidRDefault="00C13BA6" w:rsidP="002F57A7">
      <w:pPr>
        <w:pStyle w:val="ListParagraph"/>
        <w:numPr>
          <w:ilvl w:val="0"/>
          <w:numId w:val="29"/>
        </w:numPr>
        <w:spacing w:after="0" w:line="240" w:lineRule="auto"/>
        <w:rPr>
          <w:rFonts w:ascii="Times New Roman" w:hAnsi="Times New Roman" w:cs="Times New Roman"/>
          <w:sz w:val="24"/>
          <w:szCs w:val="24"/>
        </w:rPr>
      </w:pPr>
    </w:p>
    <w:p w:rsidR="00C13BA6" w:rsidRPr="000B443B" w:rsidRDefault="00C13BA6" w:rsidP="006D7656">
      <w:pPr>
        <w:pStyle w:val="ListParagraph"/>
        <w:spacing w:after="0" w:line="240" w:lineRule="auto"/>
        <w:rPr>
          <w:rFonts w:ascii="Times New Roman" w:hAnsi="Times New Roman" w:cs="Times New Roman"/>
          <w:sz w:val="24"/>
          <w:szCs w:val="24"/>
        </w:rPr>
      </w:pPr>
    </w:p>
    <w:p w:rsidR="00C13BA6" w:rsidRPr="000B443B" w:rsidRDefault="00C13BA6" w:rsidP="006D7656">
      <w:pPr>
        <w:pStyle w:val="ListParagraph"/>
        <w:spacing w:after="0" w:line="240" w:lineRule="auto"/>
        <w:rPr>
          <w:rFonts w:ascii="Times New Roman" w:hAnsi="Times New Roman" w:cs="Times New Roman"/>
          <w:sz w:val="24"/>
          <w:szCs w:val="24"/>
        </w:rPr>
      </w:pPr>
    </w:p>
    <w:p w:rsidR="000606E0" w:rsidRPr="006D7656" w:rsidRDefault="00854AA2" w:rsidP="000606E0">
      <w:pPr>
        <w:rPr>
          <w:rFonts w:ascii="Times" w:hAnsi="Times"/>
          <w:b/>
          <w:sz w:val="24"/>
          <w:szCs w:val="24"/>
          <w:u w:val="single"/>
        </w:rPr>
      </w:pPr>
      <w:r w:rsidRPr="003A11C7">
        <w:rPr>
          <w:noProof/>
          <w:lang w:eastAsia="en-ZA"/>
        </w:rPr>
        <mc:AlternateContent>
          <mc:Choice Requires="wps">
            <w:drawing>
              <wp:anchor distT="0" distB="0" distL="114300" distR="114300" simplePos="0" relativeHeight="251761664" behindDoc="0" locked="0" layoutInCell="1" allowOverlap="1" wp14:anchorId="2821FB8C" wp14:editId="2D292249">
                <wp:simplePos x="0" y="0"/>
                <wp:positionH relativeFrom="column">
                  <wp:posOffset>1143000</wp:posOffset>
                </wp:positionH>
                <wp:positionV relativeFrom="paragraph">
                  <wp:posOffset>274955</wp:posOffset>
                </wp:positionV>
                <wp:extent cx="2019300" cy="571500"/>
                <wp:effectExtent l="0" t="0" r="19050" b="19050"/>
                <wp:wrapNone/>
                <wp:docPr id="115" name="Text Box 115"/>
                <wp:cNvGraphicFramePr/>
                <a:graphic xmlns:a="http://schemas.openxmlformats.org/drawingml/2006/main">
                  <a:graphicData uri="http://schemas.microsoft.com/office/word/2010/wordprocessingShape">
                    <wps:wsp>
                      <wps:cNvSpPr txBox="1"/>
                      <wps:spPr>
                        <a:xfrm>
                          <a:off x="0" y="0"/>
                          <a:ext cx="2019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Default="002C0662" w:rsidP="000606E0">
                            <w:pPr>
                              <w:jc w:val="center"/>
                              <w:rPr>
                                <w:noProof/>
                                <w:sz w:val="20"/>
                                <w:szCs w:val="20"/>
                                <w:lang w:eastAsia="en-ZA"/>
                              </w:rPr>
                            </w:pPr>
                            <w:r w:rsidRPr="00C13BA6">
                              <w:rPr>
                                <w:b/>
                                <w:noProof/>
                                <w:sz w:val="20"/>
                                <w:szCs w:val="20"/>
                                <w:lang w:eastAsia="en-ZA"/>
                              </w:rPr>
                              <w:t xml:space="preserve">If serum creatinine &gt; 85 </w:t>
                            </w:r>
                            <w:r>
                              <w:rPr>
                                <w:noProof/>
                                <w:sz w:val="20"/>
                                <w:szCs w:val="20"/>
                                <w:lang w:eastAsia="en-ZA"/>
                              </w:rPr>
                              <w:t>µmol/L</w:t>
                            </w:r>
                          </w:p>
                          <w:p w:rsidR="002C0662" w:rsidRPr="00C13BA6" w:rsidRDefault="002C0662" w:rsidP="000606E0">
                            <w:pPr>
                              <w:jc w:val="center"/>
                              <w:rPr>
                                <w:noProof/>
                                <w:sz w:val="20"/>
                                <w:szCs w:val="20"/>
                                <w:lang w:eastAsia="en-ZA"/>
                              </w:rPr>
                            </w:pPr>
                            <w:r w:rsidRPr="00256788">
                              <w:rPr>
                                <w:noProof/>
                                <w:sz w:val="20"/>
                                <w:szCs w:val="20"/>
                                <w:lang w:eastAsia="en-ZA"/>
                              </w:rPr>
                              <w:t>(referred to</w:t>
                            </w:r>
                            <w:r>
                              <w:rPr>
                                <w:noProof/>
                                <w:sz w:val="20"/>
                                <w:szCs w:val="20"/>
                                <w:lang w:eastAsia="en-ZA"/>
                              </w:rPr>
                              <w:t xml:space="preserve"> ART</w:t>
                            </w:r>
                            <w:r w:rsidRPr="00256788">
                              <w:rPr>
                                <w:noProof/>
                                <w:sz w:val="20"/>
                                <w:szCs w:val="20"/>
                                <w:lang w:eastAsia="en-ZA"/>
                              </w:rPr>
                              <w:t xml:space="preserve"> Clinic)</w:t>
                            </w:r>
                          </w:p>
                          <w:p w:rsidR="002C0662" w:rsidRPr="00C13BA6" w:rsidRDefault="002C0662" w:rsidP="000606E0">
                            <w:pPr>
                              <w:rPr>
                                <w:noProof/>
                                <w:sz w:val="20"/>
                                <w:szCs w:val="20"/>
                                <w:lang w:eastAsia="en-ZA"/>
                              </w:rPr>
                            </w:pPr>
                          </w:p>
                          <w:p w:rsidR="002C0662" w:rsidRPr="00C13BA6" w:rsidRDefault="002C0662" w:rsidP="000606E0">
                            <w:pPr>
                              <w:jc w:val="center"/>
                              <w:rPr>
                                <w:b/>
                                <w:noProof/>
                                <w:sz w:val="20"/>
                                <w:szCs w:val="20"/>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52" type="#_x0000_t202" style="position:absolute;margin-left:90pt;margin-top:21.65pt;width:159pt;height: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" fillcolor="white [3201]" strokeweight=".5pt">
                <v:textbox inset="2mm,,2mm">
                  <w:txbxContent>
                    <w:p w:rsidR="002C0662" w:rsidRDefault="002C0662" w:rsidP="000606E0">
                      <w:pPr>
                        <w:jc w:val="center"/>
                        <w:rPr>
                          <w:noProof/>
                          <w:sz w:val="20"/>
                          <w:szCs w:val="20"/>
                          <w:lang w:eastAsia="en-ZA"/>
                        </w:rPr>
                      </w:pPr>
                      <w:r w:rsidRPr="00C13BA6">
                        <w:rPr>
                          <w:b/>
                          <w:noProof/>
                          <w:sz w:val="20"/>
                          <w:szCs w:val="20"/>
                          <w:lang w:eastAsia="en-ZA"/>
                        </w:rPr>
                        <w:t xml:space="preserve">If serum creatinine &gt; 85 </w:t>
                      </w:r>
                      <w:r>
                        <w:rPr>
                          <w:noProof/>
                          <w:sz w:val="20"/>
                          <w:szCs w:val="20"/>
                          <w:lang w:eastAsia="en-ZA"/>
                        </w:rPr>
                        <w:t>µmol/L</w:t>
                      </w:r>
                    </w:p>
                    <w:p w:rsidR="002C0662" w:rsidRPr="00C13BA6" w:rsidRDefault="002C0662" w:rsidP="000606E0">
                      <w:pPr>
                        <w:jc w:val="center"/>
                        <w:rPr>
                          <w:noProof/>
                          <w:sz w:val="20"/>
                          <w:szCs w:val="20"/>
                          <w:lang w:eastAsia="en-ZA"/>
                        </w:rPr>
                      </w:pPr>
                      <w:r w:rsidRPr="00256788">
                        <w:rPr>
                          <w:noProof/>
                          <w:sz w:val="20"/>
                          <w:szCs w:val="20"/>
                          <w:lang w:eastAsia="en-ZA"/>
                        </w:rPr>
                        <w:t>(referred to</w:t>
                      </w:r>
                      <w:r>
                        <w:rPr>
                          <w:noProof/>
                          <w:sz w:val="20"/>
                          <w:szCs w:val="20"/>
                          <w:lang w:eastAsia="en-ZA"/>
                        </w:rPr>
                        <w:t xml:space="preserve"> ART</w:t>
                      </w:r>
                      <w:r w:rsidRPr="00256788">
                        <w:rPr>
                          <w:noProof/>
                          <w:sz w:val="20"/>
                          <w:szCs w:val="20"/>
                          <w:lang w:eastAsia="en-ZA"/>
                        </w:rPr>
                        <w:t xml:space="preserve"> Clinic)</w:t>
                      </w:r>
                    </w:p>
                    <w:p w:rsidR="002C0662" w:rsidRPr="00C13BA6" w:rsidRDefault="002C0662" w:rsidP="000606E0">
                      <w:pPr>
                        <w:rPr>
                          <w:noProof/>
                          <w:sz w:val="20"/>
                          <w:szCs w:val="20"/>
                          <w:lang w:eastAsia="en-ZA"/>
                        </w:rPr>
                      </w:pPr>
                    </w:p>
                    <w:p w:rsidR="002C0662" w:rsidRPr="00C13BA6" w:rsidRDefault="002C0662" w:rsidP="000606E0">
                      <w:pPr>
                        <w:jc w:val="center"/>
                        <w:rPr>
                          <w:b/>
                          <w:noProof/>
                          <w:sz w:val="20"/>
                          <w:szCs w:val="20"/>
                          <w:lang w:eastAsia="en-ZA"/>
                        </w:rPr>
                      </w:pPr>
                    </w:p>
                  </w:txbxContent>
                </v:textbox>
              </v:shape>
            </w:pict>
          </mc:Fallback>
        </mc:AlternateContent>
      </w:r>
      <w:r w:rsidR="000606E0" w:rsidRPr="006D7656">
        <w:rPr>
          <w:rFonts w:ascii="Times" w:hAnsi="Times"/>
          <w:b/>
          <w:sz w:val="24"/>
          <w:szCs w:val="24"/>
        </w:rPr>
        <w:t xml:space="preserve">Figure 4: </w:t>
      </w:r>
      <w:r w:rsidR="006D7656" w:rsidRPr="006D7656">
        <w:rPr>
          <w:rFonts w:ascii="Times" w:hAnsi="Times"/>
          <w:b/>
          <w:sz w:val="24"/>
          <w:szCs w:val="24"/>
        </w:rPr>
        <w:t xml:space="preserve">PMTCT algorithm 3: </w:t>
      </w:r>
      <w:r w:rsidR="000606E0" w:rsidRPr="00854AA2">
        <w:rPr>
          <w:rFonts w:ascii="Times" w:hAnsi="Times"/>
          <w:sz w:val="24"/>
          <w:szCs w:val="24"/>
        </w:rPr>
        <w:t>I</w:t>
      </w:r>
      <w:r w:rsidR="000606E0" w:rsidRPr="006D7656">
        <w:rPr>
          <w:rFonts w:ascii="Times" w:hAnsi="Times"/>
          <w:sz w:val="24"/>
          <w:szCs w:val="24"/>
        </w:rPr>
        <w:t xml:space="preserve">nitiation of antiretrovirals during pregnancy in women with serum creatinine &gt; 85 </w:t>
      </w:r>
      <w:r w:rsidR="000606E0" w:rsidRPr="006D7656">
        <w:rPr>
          <w:rFonts w:ascii="Times" w:hAnsi="Times"/>
          <w:noProof/>
          <w:sz w:val="24"/>
          <w:szCs w:val="24"/>
          <w:lang w:eastAsia="en-ZA"/>
        </w:rPr>
        <w:t xml:space="preserve">µmol/L: </w:t>
      </w:r>
      <w:r w:rsidR="000606E0" w:rsidRPr="006D7656">
        <w:rPr>
          <w:rFonts w:ascii="Times" w:hAnsi="Times"/>
          <w:sz w:val="24"/>
          <w:szCs w:val="24"/>
        </w:rPr>
        <w:t xml:space="preserve"> </w:t>
      </w:r>
    </w:p>
    <w:p w:rsidR="000606E0" w:rsidRDefault="000606E0" w:rsidP="00464013">
      <w:pPr>
        <w:ind w:left="360"/>
      </w:pPr>
    </w:p>
    <w:p w:rsidR="000606E0" w:rsidRDefault="000606E0" w:rsidP="00464013">
      <w:pPr>
        <w:pStyle w:val="ListParagraph"/>
      </w:pPr>
    </w:p>
    <w:p w:rsidR="000606E0" w:rsidRDefault="000606E0" w:rsidP="00464013">
      <w:pPr>
        <w:pStyle w:val="ListParagraph"/>
      </w:pPr>
      <w:r>
        <w:rPr>
          <w:noProof/>
          <w:lang w:eastAsia="en-ZA"/>
        </w:rPr>
        <mc:AlternateContent>
          <mc:Choice Requires="wps">
            <w:drawing>
              <wp:anchor distT="0" distB="0" distL="114300" distR="114300" simplePos="0" relativeHeight="251768832" behindDoc="0" locked="0" layoutInCell="1" allowOverlap="1" wp14:anchorId="54ACDA8C" wp14:editId="0F937252">
                <wp:simplePos x="0" y="0"/>
                <wp:positionH relativeFrom="column">
                  <wp:posOffset>2171700</wp:posOffset>
                </wp:positionH>
                <wp:positionV relativeFrom="paragraph">
                  <wp:posOffset>184150</wp:posOffset>
                </wp:positionV>
                <wp:extent cx="9525" cy="249555"/>
                <wp:effectExtent l="101600" t="0" r="66675" b="80645"/>
                <wp:wrapNone/>
                <wp:docPr id="119" name="Straight Arrow Connector 119"/>
                <wp:cNvGraphicFramePr/>
                <a:graphic xmlns:a="http://schemas.openxmlformats.org/drawingml/2006/main">
                  <a:graphicData uri="http://schemas.microsoft.com/office/word/2010/wordprocessingShape">
                    <wps:wsp>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171pt;margin-top:14.5pt;width:.75pt;height:1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" strokecolor="black [3213]" strokeweight="2.25pt">
                <v:stroke endarrow="open"/>
              </v:shape>
            </w:pict>
          </mc:Fallback>
        </mc:AlternateContent>
      </w:r>
    </w:p>
    <w:p w:rsidR="000606E0" w:rsidRDefault="000606E0" w:rsidP="00464013">
      <w:pPr>
        <w:pStyle w:val="ListParagraph"/>
      </w:pPr>
    </w:p>
    <w:p w:rsidR="000606E0" w:rsidRDefault="000606E0" w:rsidP="00464013">
      <w:pPr>
        <w:pStyle w:val="ListParagraph"/>
      </w:pPr>
      <w:r>
        <w:rPr>
          <w:noProof/>
          <w:lang w:eastAsia="en-ZA"/>
        </w:rPr>
        <mc:AlternateContent>
          <mc:Choice Requires="wps">
            <w:drawing>
              <wp:anchor distT="0" distB="0" distL="114300" distR="114300" simplePos="0" relativeHeight="251769856" behindDoc="0" locked="0" layoutInCell="1" allowOverlap="1" wp14:anchorId="3B4ACA6C" wp14:editId="6E7176B9">
                <wp:simplePos x="0" y="0"/>
                <wp:positionH relativeFrom="column">
                  <wp:posOffset>914400</wp:posOffset>
                </wp:positionH>
                <wp:positionV relativeFrom="paragraph">
                  <wp:posOffset>132080</wp:posOffset>
                </wp:positionV>
                <wp:extent cx="3153410" cy="333375"/>
                <wp:effectExtent l="0" t="0" r="27940" b="28575"/>
                <wp:wrapNone/>
                <wp:docPr id="120" name="Text Box 120"/>
                <wp:cNvGraphicFramePr/>
                <a:graphic xmlns:a="http://schemas.openxmlformats.org/drawingml/2006/main">
                  <a:graphicData uri="http://schemas.microsoft.com/office/word/2010/wordprocessingShape">
                    <wps:wsp>
                      <wps:cNvSpPr txBox="1"/>
                      <wps:spPr>
                        <a:xfrm>
                          <a:off x="0" y="0"/>
                          <a:ext cx="315341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606E0">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53" type="#_x0000_t202" style="position:absolute;left:0;text-align:left;margin-left:1in;margin-top:10.4pt;width:248.3pt;height:26.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" fillcolor="white [3201]" strokeweight=".5pt">
                <v:textbox inset="2mm,,2mm">
                  <w:txbxContent>
                    <w:p w:rsidR="002C0662" w:rsidRPr="00E833DE" w:rsidRDefault="002C0662" w:rsidP="000606E0">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v:textbox>
              </v:shape>
            </w:pict>
          </mc:Fallback>
        </mc:AlternateContent>
      </w:r>
    </w:p>
    <w:p w:rsidR="000606E0" w:rsidRDefault="000606E0" w:rsidP="00464013">
      <w:pPr>
        <w:pStyle w:val="ListParagraph"/>
      </w:pPr>
    </w:p>
    <w:p w:rsidR="000606E0" w:rsidRDefault="000606E0" w:rsidP="00464013">
      <w:pPr>
        <w:ind w:left="360"/>
      </w:pPr>
      <w:r>
        <w:rPr>
          <w:noProof/>
          <w:lang w:eastAsia="en-ZA"/>
        </w:rPr>
        <mc:AlternateContent>
          <mc:Choice Requires="wps">
            <w:drawing>
              <wp:anchor distT="0" distB="0" distL="114300" distR="114300" simplePos="0" relativeHeight="251771904" behindDoc="0" locked="0" layoutInCell="1" allowOverlap="1" wp14:anchorId="3F734213" wp14:editId="23FD3460">
                <wp:simplePos x="0" y="0"/>
                <wp:positionH relativeFrom="column">
                  <wp:posOffset>3086100</wp:posOffset>
                </wp:positionH>
                <wp:positionV relativeFrom="paragraph">
                  <wp:posOffset>76835</wp:posOffset>
                </wp:positionV>
                <wp:extent cx="228600" cy="342900"/>
                <wp:effectExtent l="0" t="0" r="101600" b="63500"/>
                <wp:wrapNone/>
                <wp:docPr id="121" name="Straight Arrow Connector 121"/>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1" o:spid="_x0000_s1026" type="#_x0000_t32" style="position:absolute;margin-left:243pt;margin-top:6.05pt;width:18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">
                <v:stroke endarrow="open"/>
              </v:shape>
            </w:pict>
          </mc:Fallback>
        </mc:AlternateContent>
      </w:r>
      <w:r>
        <w:rPr>
          <w:noProof/>
          <w:lang w:eastAsia="en-ZA"/>
        </w:rPr>
        <mc:AlternateContent>
          <mc:Choice Requires="wps">
            <w:drawing>
              <wp:anchor distT="0" distB="0" distL="114300" distR="114300" simplePos="0" relativeHeight="251770880" behindDoc="0" locked="0" layoutInCell="1" allowOverlap="1" wp14:anchorId="6A1D56BB" wp14:editId="5D5AF2B3">
                <wp:simplePos x="0" y="0"/>
                <wp:positionH relativeFrom="column">
                  <wp:posOffset>1828800</wp:posOffset>
                </wp:positionH>
                <wp:positionV relativeFrom="paragraph">
                  <wp:posOffset>76835</wp:posOffset>
                </wp:positionV>
                <wp:extent cx="227965" cy="342900"/>
                <wp:effectExtent l="50800" t="0" r="26035" b="63500"/>
                <wp:wrapNone/>
                <wp:docPr id="122" name="Straight Arrow Connector 122"/>
                <wp:cNvGraphicFramePr/>
                <a:graphic xmlns:a="http://schemas.openxmlformats.org/drawingml/2006/main">
                  <a:graphicData uri="http://schemas.microsoft.com/office/word/2010/wordprocessingShape">
                    <wps:wsp>
                      <wps:cNvCnPr/>
                      <wps:spPr>
                        <a:xfrm flipH="1">
                          <a:off x="0" y="0"/>
                          <a:ext cx="227965"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2in;margin-top:6.05pt;width:17.95pt;height:27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">
                <v:stroke endarrow="open"/>
              </v:shape>
            </w:pict>
          </mc:Fallback>
        </mc:AlternateContent>
      </w:r>
    </w:p>
    <w:p w:rsidR="000606E0" w:rsidRDefault="000606E0" w:rsidP="00464013">
      <w:pPr>
        <w:pStyle w:val="ListParagraph"/>
      </w:pPr>
    </w:p>
    <w:p w:rsidR="000606E0" w:rsidRDefault="000606E0" w:rsidP="00464013">
      <w:pPr>
        <w:ind w:left="360"/>
      </w:pPr>
      <w:r>
        <w:rPr>
          <w:noProof/>
          <w:lang w:eastAsia="en-ZA"/>
        </w:rPr>
        <mc:AlternateContent>
          <mc:Choice Requires="wps">
            <w:drawing>
              <wp:anchor distT="0" distB="0" distL="114300" distR="114300" simplePos="0" relativeHeight="251766784" behindDoc="0" locked="0" layoutInCell="1" allowOverlap="1" wp14:anchorId="3DA51782" wp14:editId="73987126">
                <wp:simplePos x="0" y="0"/>
                <wp:positionH relativeFrom="column">
                  <wp:posOffset>2857500</wp:posOffset>
                </wp:positionH>
                <wp:positionV relativeFrom="paragraph">
                  <wp:posOffset>133350</wp:posOffset>
                </wp:positionV>
                <wp:extent cx="1681480" cy="353695"/>
                <wp:effectExtent l="0" t="0" r="20320" b="27305"/>
                <wp:wrapNone/>
                <wp:docPr id="124" name="Text Box 124"/>
                <wp:cNvGraphicFramePr/>
                <a:graphic xmlns:a="http://schemas.openxmlformats.org/drawingml/2006/main">
                  <a:graphicData uri="http://schemas.microsoft.com/office/word/2010/wordprocessingShape">
                    <wps:wsp>
                      <wps:cNvSpPr txBox="1"/>
                      <wps:spPr>
                        <a:xfrm>
                          <a:off x="0" y="0"/>
                          <a:ext cx="1681480" cy="353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606E0">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54" type="#_x0000_t202" style="position:absolute;left:0;text-align:left;margin-left:225pt;margin-top:10.5pt;width:132.4pt;height:27.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" fillcolor="white [3201]" strokeweight=".5pt">
                <v:textbox inset="2mm,,2mm,0">
                  <w:txbxContent>
                    <w:p w:rsidR="002C0662" w:rsidRPr="00E833DE" w:rsidRDefault="002C0662" w:rsidP="000606E0">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v:textbox>
              </v:shape>
            </w:pict>
          </mc:Fallback>
        </mc:AlternateContent>
      </w:r>
      <w:r>
        <w:rPr>
          <w:noProof/>
          <w:lang w:eastAsia="en-ZA"/>
        </w:rPr>
        <mc:AlternateContent>
          <mc:Choice Requires="wps">
            <w:drawing>
              <wp:anchor distT="0" distB="0" distL="114300" distR="114300" simplePos="0" relativeHeight="251772928" behindDoc="0" locked="0" layoutInCell="1" allowOverlap="1" wp14:anchorId="2F6A322B" wp14:editId="3E34FE56">
                <wp:simplePos x="0" y="0"/>
                <wp:positionH relativeFrom="column">
                  <wp:posOffset>800100</wp:posOffset>
                </wp:positionH>
                <wp:positionV relativeFrom="paragraph">
                  <wp:posOffset>133350</wp:posOffset>
                </wp:positionV>
                <wp:extent cx="1600200" cy="228600"/>
                <wp:effectExtent l="0" t="0" r="25400" b="25400"/>
                <wp:wrapNone/>
                <wp:docPr id="123" name="Text Box 123"/>
                <wp:cNvGraphicFramePr/>
                <a:graphic xmlns:a="http://schemas.openxmlformats.org/drawingml/2006/main">
                  <a:graphicData uri="http://schemas.microsoft.com/office/word/2010/wordprocessingShape">
                    <wps:wsp>
                      <wps:cNvSpPr txBox="1"/>
                      <wps:spPr>
                        <a:xfrm>
                          <a:off x="0" y="0"/>
                          <a:ext cx="1600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E833DE" w:rsidRDefault="002C0662" w:rsidP="000606E0">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2C0662" w:rsidRPr="00E833DE" w:rsidRDefault="002C0662" w:rsidP="000606E0">
                            <w:pPr>
                              <w:jc w:val="center"/>
                              <w:rPr>
                                <w:noProof/>
                                <w:sz w:val="20"/>
                                <w:szCs w:val="20"/>
                                <w:lang w:eastAsia="en-ZA"/>
                              </w:rPr>
                            </w:pP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55" type="#_x0000_t202" style="position:absolute;left:0;text-align:left;margin-left:63pt;margin-top:10.5pt;width:126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" fillcolor="white [3201]" strokeweight=".5pt">
                <v:textbox inset="2mm,,2mm,0">
                  <w:txbxContent>
                    <w:p w:rsidR="002C0662" w:rsidRPr="00E833DE" w:rsidRDefault="002C0662" w:rsidP="000606E0">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2C0662" w:rsidRPr="00E833DE" w:rsidRDefault="002C0662" w:rsidP="000606E0">
                      <w:pPr>
                        <w:jc w:val="center"/>
                        <w:rPr>
                          <w:noProof/>
                          <w:sz w:val="20"/>
                          <w:szCs w:val="20"/>
                          <w:lang w:eastAsia="en-ZA"/>
                        </w:rPr>
                      </w:pPr>
                    </w:p>
                  </w:txbxContent>
                </v:textbox>
              </v:shape>
            </w:pict>
          </mc:Fallback>
        </mc:AlternateContent>
      </w:r>
    </w:p>
    <w:p w:rsidR="000606E0" w:rsidRDefault="000606E0" w:rsidP="000606E0">
      <w:pPr>
        <w:pStyle w:val="ListParagraph"/>
      </w:pPr>
    </w:p>
    <w:p w:rsidR="000606E0" w:rsidRPr="000B443B" w:rsidRDefault="000606E0" w:rsidP="000606E0">
      <w:pPr>
        <w:pStyle w:val="ListParagraph"/>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74976" behindDoc="0" locked="0" layoutInCell="1" allowOverlap="1" wp14:anchorId="336834F6" wp14:editId="27A273B0">
                <wp:simplePos x="0" y="0"/>
                <wp:positionH relativeFrom="column">
                  <wp:posOffset>3657600</wp:posOffset>
                </wp:positionH>
                <wp:positionV relativeFrom="paragraph">
                  <wp:posOffset>75565</wp:posOffset>
                </wp:positionV>
                <wp:extent cx="228600" cy="342900"/>
                <wp:effectExtent l="0" t="0" r="101600" b="63500"/>
                <wp:wrapNone/>
                <wp:docPr id="125" name="Straight Arrow Connector 125"/>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4in;margin-top:5.95pt;width:18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">
                <v:stroke endarrow="open"/>
              </v:shape>
            </w:pict>
          </mc:Fallback>
        </mc:AlternateContent>
      </w:r>
      <w:r>
        <w:rPr>
          <w:noProof/>
          <w:lang w:eastAsia="en-ZA"/>
        </w:rPr>
        <mc:AlternateContent>
          <mc:Choice Requires="wps">
            <w:drawing>
              <wp:anchor distT="0" distB="0" distL="114300" distR="114300" simplePos="0" relativeHeight="251773952" behindDoc="0" locked="0" layoutInCell="1" allowOverlap="1" wp14:anchorId="73EAC447" wp14:editId="7B9320C7">
                <wp:simplePos x="0" y="0"/>
                <wp:positionH relativeFrom="column">
                  <wp:posOffset>1371600</wp:posOffset>
                </wp:positionH>
                <wp:positionV relativeFrom="paragraph">
                  <wp:posOffset>75565</wp:posOffset>
                </wp:positionV>
                <wp:extent cx="227965" cy="342900"/>
                <wp:effectExtent l="50800" t="0" r="26035" b="63500"/>
                <wp:wrapNone/>
                <wp:docPr id="126" name="Straight Arrow Connector 126"/>
                <wp:cNvGraphicFramePr/>
                <a:graphic xmlns:a="http://schemas.openxmlformats.org/drawingml/2006/main">
                  <a:graphicData uri="http://schemas.microsoft.com/office/word/2010/wordprocessingShape">
                    <wps:wsp>
                      <wps:cNvCnPr/>
                      <wps:spPr>
                        <a:xfrm flipH="1">
                          <a:off x="0" y="0"/>
                          <a:ext cx="227965" cy="3429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108pt;margin-top:5.95pt;width:17.95pt;height:27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">
                <v:stroke endarrow="open"/>
              </v:shape>
            </w:pict>
          </mc:Fallback>
        </mc:AlternateContent>
      </w:r>
    </w:p>
    <w:p w:rsidR="000606E0" w:rsidRPr="00C13BA6" w:rsidRDefault="000606E0" w:rsidP="000606E0">
      <w:pPr>
        <w:spacing w:after="0" w:line="240" w:lineRule="auto"/>
        <w:rPr>
          <w:rFonts w:ascii="Times New Roman" w:hAnsi="Times New Roman" w:cs="Times New Roman"/>
          <w:sz w:val="24"/>
          <w:szCs w:val="24"/>
        </w:rPr>
      </w:pPr>
    </w:p>
    <w:p w:rsidR="000606E0" w:rsidRPr="000B443B" w:rsidRDefault="000606E0" w:rsidP="000606E0">
      <w:pPr>
        <w:pStyle w:val="ListParagraph"/>
        <w:spacing w:after="0" w:line="240" w:lineRule="auto"/>
        <w:rPr>
          <w:rFonts w:ascii="Times New Roman" w:hAnsi="Times New Roman" w:cs="Times New Roman"/>
          <w:sz w:val="24"/>
          <w:szCs w:val="24"/>
        </w:rPr>
      </w:pPr>
    </w:p>
    <w:p w:rsidR="000606E0" w:rsidRPr="000B443B" w:rsidRDefault="000606E0" w:rsidP="000606E0">
      <w:pPr>
        <w:pStyle w:val="ListParagraph"/>
        <w:spacing w:after="0" w:line="240" w:lineRule="auto"/>
        <w:rPr>
          <w:rFonts w:ascii="Times New Roman" w:hAnsi="Times New Roman" w:cs="Times New Roman"/>
          <w:sz w:val="24"/>
          <w:szCs w:val="24"/>
        </w:rPr>
      </w:pPr>
      <w:r w:rsidRPr="003A11C7">
        <w:rPr>
          <w:noProof/>
          <w:lang w:eastAsia="en-ZA"/>
        </w:rPr>
        <mc:AlternateContent>
          <mc:Choice Requires="wps">
            <w:drawing>
              <wp:anchor distT="0" distB="0" distL="114300" distR="114300" simplePos="0" relativeHeight="251760640" behindDoc="0" locked="0" layoutInCell="1" allowOverlap="1" wp14:anchorId="794C0245" wp14:editId="4047E72C">
                <wp:simplePos x="0" y="0"/>
                <wp:positionH relativeFrom="column">
                  <wp:posOffset>114300</wp:posOffset>
                </wp:positionH>
                <wp:positionV relativeFrom="paragraph">
                  <wp:posOffset>6985</wp:posOffset>
                </wp:positionV>
                <wp:extent cx="3314700" cy="1028700"/>
                <wp:effectExtent l="0" t="0" r="38100" b="38100"/>
                <wp:wrapNone/>
                <wp:docPr id="128" name="Text Box 128"/>
                <wp:cNvGraphicFramePr/>
                <a:graphic xmlns:a="http://schemas.openxmlformats.org/drawingml/2006/main">
                  <a:graphicData uri="http://schemas.microsoft.com/office/word/2010/wordprocessingShape">
                    <wps:wsp>
                      <wps:cNvSpPr txBox="1"/>
                      <wps:spPr>
                        <a:xfrm>
                          <a:off x="0" y="0"/>
                          <a:ext cx="33147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0606E0" w:rsidRDefault="002C0662" w:rsidP="000606E0">
                            <w:pPr>
                              <w:jc w:val="center"/>
                              <w:rPr>
                                <w:b/>
                                <w:noProof/>
                                <w:lang w:eastAsia="en-ZA"/>
                              </w:rPr>
                            </w:pPr>
                            <w:r w:rsidRPr="000606E0">
                              <w:rPr>
                                <w:b/>
                                <w:noProof/>
                                <w:lang w:eastAsia="en-ZA"/>
                              </w:rPr>
                              <w:t>Requires alternate triple-drug regimen for lifelong treatment per adult guidelines</w:t>
                            </w:r>
                            <w:r>
                              <w:rPr>
                                <w:b/>
                                <w:noProof/>
                                <w:lang w:eastAsia="en-ZA"/>
                              </w:rPr>
                              <w:t xml:space="preserve">: </w:t>
                            </w:r>
                            <w:r w:rsidRPr="000606E0">
                              <w:rPr>
                                <w:b/>
                                <w:noProof/>
                                <w:lang w:eastAsia="en-ZA"/>
                              </w:rPr>
                              <w:t>AZT+ 3TC+ EFV</w:t>
                            </w:r>
                          </w:p>
                          <w:p w:rsidR="002C0662" w:rsidRDefault="002C0662" w:rsidP="000606E0">
                            <w:pPr>
                              <w:pStyle w:val="Default"/>
                              <w:rPr>
                                <w:rFonts w:ascii="Times New Roman" w:hAnsi="Times New Roman" w:cs="Times New Roman"/>
                                <w:lang w:val="en-GB"/>
                              </w:rPr>
                            </w:pPr>
                            <w:r w:rsidRPr="000606E0">
                              <w:rPr>
                                <w:rFonts w:ascii="Times New Roman" w:hAnsi="Times New Roman" w:cs="Times New Roman"/>
                                <w:lang w:val="en-GB"/>
                              </w:rPr>
                              <w:t xml:space="preserve">If haemoglobin &lt;7g/dl AZT is contraindicated. Use </w:t>
                            </w:r>
                            <w:r>
                              <w:rPr>
                                <w:rFonts w:ascii="Times New Roman" w:hAnsi="Times New Roman" w:cs="Times New Roman"/>
                                <w:lang w:val="en-GB"/>
                              </w:rPr>
                              <w:t>ABC</w:t>
                            </w:r>
                            <w:r w:rsidRPr="000606E0">
                              <w:rPr>
                                <w:rFonts w:ascii="Times New Roman" w:hAnsi="Times New Roman" w:cs="Times New Roman"/>
                                <w:lang w:val="en-GB"/>
                              </w:rPr>
                              <w:t xml:space="preserve"> </w:t>
                            </w:r>
                            <w:r>
                              <w:rPr>
                                <w:rFonts w:ascii="Times New Roman" w:hAnsi="Times New Roman" w:cs="Times New Roman"/>
                                <w:lang w:val="en-GB"/>
                              </w:rPr>
                              <w:t xml:space="preserve">or D4T </w:t>
                            </w:r>
                            <w:r w:rsidRPr="000606E0">
                              <w:rPr>
                                <w:rFonts w:ascii="Times New Roman" w:hAnsi="Times New Roman" w:cs="Times New Roman"/>
                                <w:lang w:val="en-GB"/>
                              </w:rPr>
                              <w:t>instead of AZT.</w:t>
                            </w:r>
                          </w:p>
                          <w:p w:rsidR="002C0662" w:rsidRPr="000606E0" w:rsidRDefault="002C0662" w:rsidP="000606E0">
                            <w:pPr>
                              <w:jc w:val="center"/>
                              <w:rPr>
                                <w:b/>
                                <w:noProof/>
                                <w:sz w:val="20"/>
                                <w:szCs w:val="20"/>
                                <w:lang w:eastAsia="en-ZA"/>
                              </w:rPr>
                            </w:pP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56" type="#_x0000_t202" style="position:absolute;left:0;text-align:left;margin-left:9pt;margin-top:.55pt;width:261pt;height:8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" fillcolor="white [3201]" strokeweight=".5pt">
                <v:textbox inset="2mm,,2mm,0">
                  <w:txbxContent>
                    <w:p w:rsidR="002C0662" w:rsidRPr="000606E0" w:rsidRDefault="002C0662" w:rsidP="000606E0">
                      <w:pPr>
                        <w:jc w:val="center"/>
                        <w:rPr>
                          <w:b/>
                          <w:noProof/>
                          <w:lang w:eastAsia="en-ZA"/>
                        </w:rPr>
                      </w:pPr>
                      <w:r w:rsidRPr="000606E0">
                        <w:rPr>
                          <w:b/>
                          <w:noProof/>
                          <w:lang w:eastAsia="en-ZA"/>
                        </w:rPr>
                        <w:t>Requires alternate triple-drug regimen for lifelong treatment per adult guidelines</w:t>
                      </w:r>
                      <w:r>
                        <w:rPr>
                          <w:b/>
                          <w:noProof/>
                          <w:lang w:eastAsia="en-ZA"/>
                        </w:rPr>
                        <w:t xml:space="preserve">: </w:t>
                      </w:r>
                      <w:r w:rsidRPr="000606E0">
                        <w:rPr>
                          <w:b/>
                          <w:noProof/>
                          <w:lang w:eastAsia="en-ZA"/>
                        </w:rPr>
                        <w:t>AZT+ 3TC+ EFV</w:t>
                      </w:r>
                    </w:p>
                    <w:p w:rsidR="002C0662" w:rsidRDefault="002C0662" w:rsidP="000606E0">
                      <w:pPr>
                        <w:pStyle w:val="Default"/>
                        <w:rPr>
                          <w:rFonts w:ascii="Times New Roman" w:hAnsi="Times New Roman" w:cs="Times New Roman"/>
                          <w:lang w:val="en-GB"/>
                        </w:rPr>
                      </w:pPr>
                      <w:r w:rsidRPr="000606E0">
                        <w:rPr>
                          <w:rFonts w:ascii="Times New Roman" w:hAnsi="Times New Roman" w:cs="Times New Roman"/>
                          <w:lang w:val="en-GB"/>
                        </w:rPr>
                        <w:t xml:space="preserve">If haemoglobin &lt;7g/dl AZT is contraindicated. Use </w:t>
                      </w:r>
                      <w:r>
                        <w:rPr>
                          <w:rFonts w:ascii="Times New Roman" w:hAnsi="Times New Roman" w:cs="Times New Roman"/>
                          <w:lang w:val="en-GB"/>
                        </w:rPr>
                        <w:t>ABC</w:t>
                      </w:r>
                      <w:r w:rsidRPr="000606E0">
                        <w:rPr>
                          <w:rFonts w:ascii="Times New Roman" w:hAnsi="Times New Roman" w:cs="Times New Roman"/>
                          <w:lang w:val="en-GB"/>
                        </w:rPr>
                        <w:t xml:space="preserve"> </w:t>
                      </w:r>
                      <w:r>
                        <w:rPr>
                          <w:rFonts w:ascii="Times New Roman" w:hAnsi="Times New Roman" w:cs="Times New Roman"/>
                          <w:lang w:val="en-GB"/>
                        </w:rPr>
                        <w:t xml:space="preserve">or D4T </w:t>
                      </w:r>
                      <w:r w:rsidRPr="000606E0">
                        <w:rPr>
                          <w:rFonts w:ascii="Times New Roman" w:hAnsi="Times New Roman" w:cs="Times New Roman"/>
                          <w:lang w:val="en-GB"/>
                        </w:rPr>
                        <w:t>instead of AZT.</w:t>
                      </w:r>
                    </w:p>
                    <w:p w:rsidR="002C0662" w:rsidRPr="000606E0" w:rsidRDefault="002C0662" w:rsidP="000606E0">
                      <w:pPr>
                        <w:jc w:val="center"/>
                        <w:rPr>
                          <w:b/>
                          <w:noProof/>
                          <w:sz w:val="20"/>
                          <w:szCs w:val="20"/>
                          <w:lang w:eastAsia="en-ZA"/>
                        </w:rPr>
                      </w:pPr>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0761FF0B" wp14:editId="4CA5E402">
                <wp:simplePos x="0" y="0"/>
                <wp:positionH relativeFrom="column">
                  <wp:posOffset>3771900</wp:posOffset>
                </wp:positionH>
                <wp:positionV relativeFrom="paragraph">
                  <wp:posOffset>6985</wp:posOffset>
                </wp:positionV>
                <wp:extent cx="4000500" cy="723900"/>
                <wp:effectExtent l="0" t="0" r="38100" b="38100"/>
                <wp:wrapNone/>
                <wp:docPr id="127" name="Text Box 127"/>
                <wp:cNvGraphicFramePr/>
                <a:graphic xmlns:a="http://schemas.openxmlformats.org/drawingml/2006/main">
                  <a:graphicData uri="http://schemas.microsoft.com/office/word/2010/wordprocessingShape">
                    <wps:wsp>
                      <wps:cNvSpPr txBox="1"/>
                      <wps:spPr>
                        <a:xfrm>
                          <a:off x="0" y="0"/>
                          <a:ext cx="40005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662" w:rsidRPr="000606E0" w:rsidRDefault="002C0662" w:rsidP="000606E0">
                            <w:pPr>
                              <w:rPr>
                                <w:b/>
                                <w:noProof/>
                                <w:sz w:val="20"/>
                                <w:szCs w:val="20"/>
                                <w:lang w:eastAsia="en-ZA"/>
                              </w:rPr>
                            </w:pPr>
                            <w:r w:rsidRPr="000606E0">
                              <w:rPr>
                                <w:noProof/>
                                <w:sz w:val="20"/>
                                <w:szCs w:val="20"/>
                                <w:lang w:eastAsia="en-ZA"/>
                              </w:rPr>
                              <w:t xml:space="preserve">Continue </w:t>
                            </w:r>
                            <w:r w:rsidRPr="000606E0">
                              <w:rPr>
                                <w:b/>
                                <w:noProof/>
                                <w:sz w:val="20"/>
                                <w:szCs w:val="20"/>
                                <w:lang w:eastAsia="en-ZA"/>
                              </w:rPr>
                              <w:t>AZT prophylaxis throughout pregnancy</w:t>
                            </w:r>
                          </w:p>
                          <w:p w:rsidR="002C0662" w:rsidRPr="00E833DE" w:rsidRDefault="002C0662" w:rsidP="000606E0">
                            <w:pPr>
                              <w:rPr>
                                <w:noProof/>
                                <w:sz w:val="20"/>
                                <w:szCs w:val="20"/>
                                <w:lang w:eastAsia="en-ZA"/>
                              </w:rPr>
                            </w:pPr>
                            <w:r>
                              <w:rPr>
                                <w:b/>
                                <w:noProof/>
                                <w:sz w:val="20"/>
                                <w:szCs w:val="20"/>
                                <w:lang w:eastAsia="en-ZA"/>
                              </w:rPr>
                              <w:t xml:space="preserve">Intrapartum: </w:t>
                            </w:r>
                            <w:r w:rsidRPr="000606E0">
                              <w:rPr>
                                <w:b/>
                                <w:noProof/>
                                <w:sz w:val="20"/>
                                <w:szCs w:val="20"/>
                                <w:lang w:eastAsia="en-ZA"/>
                              </w:rPr>
                              <w:t xml:space="preserve">Provide </w:t>
                            </w:r>
                            <w:r>
                              <w:rPr>
                                <w:b/>
                                <w:noProof/>
                                <w:sz w:val="20"/>
                                <w:szCs w:val="20"/>
                                <w:lang w:eastAsia="en-ZA"/>
                              </w:rPr>
                              <w:t xml:space="preserve">AZT 3 hourly during labour,  STAT dose : </w:t>
                            </w:r>
                            <w:r w:rsidRPr="000606E0">
                              <w:rPr>
                                <w:b/>
                                <w:noProof/>
                                <w:sz w:val="20"/>
                                <w:szCs w:val="20"/>
                                <w:lang w:eastAsia="en-ZA"/>
                              </w:rPr>
                              <w:t>NVP +</w:t>
                            </w:r>
                            <w:r>
                              <w:rPr>
                                <w:b/>
                                <w:noProof/>
                                <w:sz w:val="20"/>
                                <w:szCs w:val="20"/>
                                <w:lang w:eastAsia="en-ZA"/>
                              </w:rPr>
                              <w:t xml:space="preserve"> TDF/FTC </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7" o:spid="_x0000_s1057" type="#_x0000_t202" style="position:absolute;left:0;text-align:left;margin-left:297pt;margin-top:.55pt;width:315pt;height:5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" fillcolor="white [3201]" strokeweight=".5pt">
                <v:textbox inset="2mm,,2mm">
                  <w:txbxContent>
                    <w:p w:rsidR="002C0662" w:rsidRPr="000606E0" w:rsidRDefault="002C0662" w:rsidP="000606E0">
                      <w:pPr>
                        <w:rPr>
                          <w:b/>
                          <w:noProof/>
                          <w:sz w:val="20"/>
                          <w:szCs w:val="20"/>
                          <w:lang w:eastAsia="en-ZA"/>
                        </w:rPr>
                      </w:pPr>
                      <w:r w:rsidRPr="000606E0">
                        <w:rPr>
                          <w:noProof/>
                          <w:sz w:val="20"/>
                          <w:szCs w:val="20"/>
                          <w:lang w:eastAsia="en-ZA"/>
                        </w:rPr>
                        <w:t xml:space="preserve">Continue </w:t>
                      </w:r>
                      <w:r w:rsidRPr="000606E0">
                        <w:rPr>
                          <w:b/>
                          <w:noProof/>
                          <w:sz w:val="20"/>
                          <w:szCs w:val="20"/>
                          <w:lang w:eastAsia="en-ZA"/>
                        </w:rPr>
                        <w:t>AZT prophylaxis throughout pregnancy</w:t>
                      </w:r>
                    </w:p>
                    <w:p w:rsidR="002C0662" w:rsidRPr="00E833DE" w:rsidRDefault="002C0662" w:rsidP="000606E0">
                      <w:pPr>
                        <w:rPr>
                          <w:noProof/>
                          <w:sz w:val="20"/>
                          <w:szCs w:val="20"/>
                          <w:lang w:eastAsia="en-ZA"/>
                        </w:rPr>
                      </w:pPr>
                      <w:r>
                        <w:rPr>
                          <w:b/>
                          <w:noProof/>
                          <w:sz w:val="20"/>
                          <w:szCs w:val="20"/>
                          <w:lang w:eastAsia="en-ZA"/>
                        </w:rPr>
                        <w:t xml:space="preserve">Intrapartum: </w:t>
                      </w:r>
                      <w:r w:rsidRPr="000606E0">
                        <w:rPr>
                          <w:b/>
                          <w:noProof/>
                          <w:sz w:val="20"/>
                          <w:szCs w:val="20"/>
                          <w:lang w:eastAsia="en-ZA"/>
                        </w:rPr>
                        <w:t xml:space="preserve">Provide </w:t>
                      </w:r>
                      <w:r>
                        <w:rPr>
                          <w:b/>
                          <w:noProof/>
                          <w:sz w:val="20"/>
                          <w:szCs w:val="20"/>
                          <w:lang w:eastAsia="en-ZA"/>
                        </w:rPr>
                        <w:t xml:space="preserve">AZT 3 hourly during labour,  STAT dose : </w:t>
                      </w:r>
                      <w:r w:rsidRPr="000606E0">
                        <w:rPr>
                          <w:b/>
                          <w:noProof/>
                          <w:sz w:val="20"/>
                          <w:szCs w:val="20"/>
                          <w:lang w:eastAsia="en-ZA"/>
                        </w:rPr>
                        <w:t>NVP +</w:t>
                      </w:r>
                      <w:r>
                        <w:rPr>
                          <w:b/>
                          <w:noProof/>
                          <w:sz w:val="20"/>
                          <w:szCs w:val="20"/>
                          <w:lang w:eastAsia="en-ZA"/>
                        </w:rPr>
                        <w:t xml:space="preserve"> TDF/FTC </w:t>
                      </w:r>
                    </w:p>
                  </w:txbxContent>
                </v:textbox>
              </v:shape>
            </w:pict>
          </mc:Fallback>
        </mc:AlternateContent>
      </w:r>
    </w:p>
    <w:p w:rsidR="000606E0" w:rsidRPr="000B443B" w:rsidRDefault="000606E0" w:rsidP="002F57A7">
      <w:pPr>
        <w:pStyle w:val="ListParagraph"/>
        <w:numPr>
          <w:ilvl w:val="0"/>
          <w:numId w:val="29"/>
        </w:numPr>
        <w:spacing w:after="0" w:line="240" w:lineRule="auto"/>
        <w:rPr>
          <w:rFonts w:ascii="Times New Roman" w:hAnsi="Times New Roman" w:cs="Times New Roman"/>
          <w:sz w:val="24"/>
          <w:szCs w:val="24"/>
        </w:rPr>
      </w:pPr>
    </w:p>
    <w:p w:rsidR="000606E0" w:rsidRPr="000B443B" w:rsidRDefault="000606E0" w:rsidP="002F57A7">
      <w:pPr>
        <w:pStyle w:val="ListParagraph"/>
        <w:numPr>
          <w:ilvl w:val="0"/>
          <w:numId w:val="29"/>
        </w:numPr>
        <w:spacing w:after="0" w:line="240" w:lineRule="auto"/>
        <w:rPr>
          <w:rFonts w:ascii="Times New Roman" w:hAnsi="Times New Roman" w:cs="Times New Roman"/>
          <w:sz w:val="24"/>
          <w:szCs w:val="24"/>
        </w:rPr>
      </w:pPr>
    </w:p>
    <w:p w:rsidR="000606E0" w:rsidRPr="000B443B" w:rsidRDefault="000606E0" w:rsidP="002F57A7">
      <w:pPr>
        <w:pStyle w:val="ListParagraph"/>
        <w:numPr>
          <w:ilvl w:val="0"/>
          <w:numId w:val="29"/>
        </w:numPr>
        <w:spacing w:after="0" w:line="240" w:lineRule="auto"/>
        <w:rPr>
          <w:rFonts w:ascii="Times New Roman" w:hAnsi="Times New Roman" w:cs="Times New Roman"/>
          <w:sz w:val="24"/>
          <w:szCs w:val="24"/>
        </w:rPr>
      </w:pPr>
    </w:p>
    <w:p w:rsidR="00A130DB" w:rsidRDefault="00A130DB" w:rsidP="002F57A7">
      <w:pPr>
        <w:pStyle w:val="ListParagraph"/>
        <w:numPr>
          <w:ilvl w:val="0"/>
          <w:numId w:val="29"/>
        </w:numPr>
      </w:pPr>
    </w:p>
    <w:p w:rsidR="00A130DB" w:rsidRPr="00A130DB" w:rsidRDefault="00A130DB" w:rsidP="00A130DB"/>
    <w:p w:rsidR="00A130DB" w:rsidRDefault="00A130DB" w:rsidP="00A130DB">
      <w:pPr>
        <w:tabs>
          <w:tab w:val="left" w:pos="5715"/>
        </w:tabs>
        <w:sectPr w:rsidR="00A130DB" w:rsidSect="000B443B">
          <w:pgSz w:w="16838" w:h="11906" w:orient="landscape"/>
          <w:pgMar w:top="1440" w:right="1440" w:bottom="1440" w:left="1440" w:header="708" w:footer="708" w:gutter="0"/>
          <w:cols w:space="708"/>
          <w:docGrid w:linePitch="360"/>
        </w:sectPr>
      </w:pPr>
      <w:r>
        <w:tab/>
      </w:r>
    </w:p>
    <w:p w:rsidR="00A130DB" w:rsidRPr="000B443B" w:rsidRDefault="00A130DB" w:rsidP="00A130DB">
      <w:pPr>
        <w:spacing w:after="0" w:line="240" w:lineRule="auto"/>
        <w:ind w:left="360"/>
        <w:rPr>
          <w:rFonts w:ascii="Times New Roman" w:hAnsi="Times New Roman" w:cs="Times New Roman"/>
          <w:sz w:val="24"/>
          <w:szCs w:val="24"/>
        </w:rPr>
      </w:pPr>
      <w:r w:rsidRPr="000B443B">
        <w:rPr>
          <w:rFonts w:ascii="Times New Roman" w:hAnsi="Times New Roman" w:cs="Times New Roman"/>
          <w:b/>
          <w:sz w:val="24"/>
          <w:szCs w:val="24"/>
        </w:rPr>
        <w:lastRenderedPageBreak/>
        <w:t>PMTCT Algorith</w:t>
      </w:r>
      <w:r>
        <w:rPr>
          <w:rFonts w:ascii="Times New Roman" w:hAnsi="Times New Roman" w:cs="Times New Roman"/>
          <w:b/>
          <w:sz w:val="24"/>
          <w:szCs w:val="24"/>
        </w:rPr>
        <w:t>m 4</w:t>
      </w:r>
      <w:r w:rsidRPr="000B443B">
        <w:rPr>
          <w:rFonts w:ascii="Times New Roman" w:hAnsi="Times New Roman" w:cs="Times New Roman"/>
          <w:sz w:val="24"/>
          <w:szCs w:val="24"/>
        </w:rPr>
        <w:t xml:space="preserve">: for all women who are newly diagnosed </w:t>
      </w:r>
      <w:r>
        <w:rPr>
          <w:rFonts w:ascii="Times New Roman" w:hAnsi="Times New Roman" w:cs="Times New Roman"/>
          <w:sz w:val="24"/>
          <w:szCs w:val="24"/>
        </w:rPr>
        <w:t xml:space="preserve">any time during the </w:t>
      </w:r>
      <w:r w:rsidRPr="00273A1F">
        <w:rPr>
          <w:rFonts w:ascii="Times New Roman" w:hAnsi="Times New Roman" w:cs="Times New Roman"/>
          <w:b/>
          <w:sz w:val="24"/>
          <w:szCs w:val="24"/>
          <w:u w:val="single"/>
        </w:rPr>
        <w:t>postnatal period.</w:t>
      </w:r>
    </w:p>
    <w:p w:rsidR="00A130DB" w:rsidRDefault="00A130DB" w:rsidP="00A130DB">
      <w:pPr>
        <w:pStyle w:val="Default"/>
        <w:ind w:left="720"/>
        <w:rPr>
          <w:color w:val="auto"/>
          <w:sz w:val="22"/>
          <w:szCs w:val="22"/>
        </w:rPr>
      </w:pPr>
      <w:r>
        <w:rPr>
          <w:noProof/>
        </w:rPr>
        <mc:AlternateContent>
          <mc:Choice Requires="wps">
            <w:drawing>
              <wp:anchor distT="0" distB="0" distL="114300" distR="114300" simplePos="0" relativeHeight="251785216" behindDoc="0" locked="0" layoutInCell="1" allowOverlap="1">
                <wp:simplePos x="0" y="0"/>
                <wp:positionH relativeFrom="column">
                  <wp:posOffset>-381000</wp:posOffset>
                </wp:positionH>
                <wp:positionV relativeFrom="paragraph">
                  <wp:posOffset>72390</wp:posOffset>
                </wp:positionV>
                <wp:extent cx="5369560" cy="1047750"/>
                <wp:effectExtent l="0" t="0" r="21590" b="1905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956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Default="00A130DB" w:rsidP="00A130DB">
                            <w:pPr>
                              <w:spacing w:line="240" w:lineRule="auto"/>
                              <w:jc w:val="center"/>
                              <w:rPr>
                                <w:noProof/>
                                <w:sz w:val="20"/>
                                <w:szCs w:val="20"/>
                                <w:lang w:eastAsia="en-ZA"/>
                              </w:rPr>
                            </w:pPr>
                            <w:r>
                              <w:rPr>
                                <w:b/>
                                <w:noProof/>
                                <w:sz w:val="20"/>
                                <w:szCs w:val="20"/>
                                <w:lang w:eastAsia="en-ZA"/>
                              </w:rPr>
                              <w:t xml:space="preserve">Any postnatal visit: newly diagnosed HIV positive: </w:t>
                            </w:r>
                            <w:r w:rsidRPr="00176C5D">
                              <w:rPr>
                                <w:noProof/>
                                <w:sz w:val="20"/>
                                <w:szCs w:val="20"/>
                                <w:lang w:eastAsia="en-ZA"/>
                              </w:rPr>
                              <w:t>History &amp; clinical assessmen</w:t>
                            </w:r>
                            <w:r>
                              <w:rPr>
                                <w:noProof/>
                                <w:sz w:val="20"/>
                                <w:szCs w:val="20"/>
                                <w:lang w:eastAsia="en-ZA"/>
                              </w:rPr>
                              <w:t>t</w:t>
                            </w:r>
                            <w:r w:rsidRPr="00176C5D">
                              <w:rPr>
                                <w:noProof/>
                                <w:sz w:val="20"/>
                                <w:szCs w:val="20"/>
                                <w:lang w:eastAsia="en-ZA"/>
                              </w:rPr>
                              <w:t xml:space="preserve"> including for TB &amp;  WHO staging, Bloods sent for creatinine, CD4</w:t>
                            </w:r>
                          </w:p>
                          <w:p w:rsidR="00A130DB" w:rsidRDefault="00A130DB" w:rsidP="00A130DB">
                            <w:pPr>
                              <w:jc w:val="center"/>
                              <w:rPr>
                                <w:noProof/>
                                <w:sz w:val="20"/>
                                <w:szCs w:val="20"/>
                                <w:lang w:eastAsia="en-ZA"/>
                              </w:rPr>
                            </w:pPr>
                            <w:r>
                              <w:rPr>
                                <w:noProof/>
                                <w:sz w:val="20"/>
                                <w:szCs w:val="20"/>
                                <w:lang w:eastAsia="en-ZA"/>
                              </w:rPr>
                              <w:t xml:space="preserve">Please see algorithm 1 for further managmeent of mother. </w:t>
                            </w:r>
                            <w:r w:rsidRPr="00176C5D">
                              <w:rPr>
                                <w:noProof/>
                                <w:sz w:val="20"/>
                                <w:szCs w:val="20"/>
                                <w:lang w:eastAsia="en-ZA"/>
                              </w:rPr>
                              <w:t xml:space="preserve">If </w:t>
                            </w:r>
                            <w:r>
                              <w:rPr>
                                <w:noProof/>
                                <w:sz w:val="20"/>
                                <w:szCs w:val="20"/>
                                <w:lang w:eastAsia="en-ZA"/>
                              </w:rPr>
                              <w:t xml:space="preserve">no </w:t>
                            </w:r>
                            <w:r w:rsidRPr="00176C5D">
                              <w:rPr>
                                <w:noProof/>
                                <w:sz w:val="20"/>
                                <w:szCs w:val="20"/>
                                <w:lang w:eastAsia="en-ZA"/>
                              </w:rPr>
                              <w:t>active psychiatric illness or history of renal disease</w:t>
                            </w:r>
                            <w:r>
                              <w:rPr>
                                <w:noProof/>
                                <w:sz w:val="20"/>
                                <w:szCs w:val="20"/>
                                <w:lang w:eastAsia="en-ZA"/>
                              </w:rPr>
                              <w:t xml:space="preserve">: </w:t>
                            </w:r>
                            <w:r w:rsidRPr="00176C5D">
                              <w:rPr>
                                <w:b/>
                                <w:noProof/>
                                <w:sz w:val="20"/>
                                <w:szCs w:val="20"/>
                                <w:lang w:eastAsia="en-ZA"/>
                              </w:rPr>
                              <w:t xml:space="preserve">Start </w:t>
                            </w:r>
                            <w:r>
                              <w:rPr>
                                <w:b/>
                                <w:noProof/>
                                <w:sz w:val="20"/>
                                <w:szCs w:val="20"/>
                                <w:lang w:eastAsia="en-ZA"/>
                              </w:rPr>
                              <w:t xml:space="preserve">FDC (TDF,  FTC/3TC, EFV) </w:t>
                            </w:r>
                            <w:r w:rsidRPr="00176C5D">
                              <w:rPr>
                                <w:b/>
                                <w:noProof/>
                                <w:sz w:val="20"/>
                                <w:szCs w:val="20"/>
                                <w:lang w:eastAsia="en-ZA"/>
                              </w:rPr>
                              <w:t>same day</w:t>
                            </w:r>
                            <w:r>
                              <w:rPr>
                                <w:b/>
                                <w:noProof/>
                                <w:sz w:val="20"/>
                                <w:szCs w:val="20"/>
                                <w:lang w:eastAsia="en-ZA"/>
                              </w:rPr>
                              <w:t xml:space="preserve">  and </w:t>
                            </w:r>
                            <w:r>
                              <w:rPr>
                                <w:noProof/>
                                <w:sz w:val="20"/>
                                <w:szCs w:val="20"/>
                                <w:lang w:eastAsia="en-ZA"/>
                              </w:rPr>
                              <w:t xml:space="preserve">Check status of infant feeding, </w:t>
                            </w:r>
                          </w:p>
                          <w:p w:rsidR="00A130DB" w:rsidRPr="00176C5D" w:rsidRDefault="00A130DB" w:rsidP="00A130DB">
                            <w:pPr>
                              <w:spacing w:line="240" w:lineRule="auto"/>
                              <w:jc w:val="center"/>
                              <w:rPr>
                                <w:noProof/>
                                <w:sz w:val="20"/>
                                <w:szCs w:val="20"/>
                                <w:lang w:eastAsia="en-ZA"/>
                              </w:rPr>
                            </w:pPr>
                          </w:p>
                          <w:p w:rsidR="00A130DB" w:rsidRPr="00176C5D" w:rsidRDefault="00A130DB" w:rsidP="00A130DB">
                            <w:pPr>
                              <w:jc w:val="center"/>
                              <w:rPr>
                                <w:noProof/>
                                <w:sz w:val="20"/>
                                <w:szCs w:val="20"/>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8" type="#_x0000_t202" style="position:absolute;left:0;text-align:left;margin-left:-30pt;margin-top:5.7pt;width:422.8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" fillcolor="white [3201]" strokeweight=".5pt">
                <v:path arrowok="t"/>
                <v:textbox inset="2mm,,2mm">
                  <w:txbxContent>
                    <w:p w:rsidR="00A130DB" w:rsidRDefault="00A130DB" w:rsidP="00A130DB">
                      <w:pPr>
                        <w:spacing w:line="240" w:lineRule="auto"/>
                        <w:jc w:val="center"/>
                        <w:rPr>
                          <w:noProof/>
                          <w:sz w:val="20"/>
                          <w:szCs w:val="20"/>
                          <w:lang w:eastAsia="en-ZA"/>
                        </w:rPr>
                      </w:pPr>
                      <w:r>
                        <w:rPr>
                          <w:b/>
                          <w:noProof/>
                          <w:sz w:val="20"/>
                          <w:szCs w:val="20"/>
                          <w:lang w:eastAsia="en-ZA"/>
                        </w:rPr>
                        <w:t xml:space="preserve">Any postnatal visit: newly diagnosed HIV positive: </w:t>
                      </w:r>
                      <w:r w:rsidRPr="00176C5D">
                        <w:rPr>
                          <w:noProof/>
                          <w:sz w:val="20"/>
                          <w:szCs w:val="20"/>
                          <w:lang w:eastAsia="en-ZA"/>
                        </w:rPr>
                        <w:t>History &amp; clinical assessmen</w:t>
                      </w:r>
                      <w:r>
                        <w:rPr>
                          <w:noProof/>
                          <w:sz w:val="20"/>
                          <w:szCs w:val="20"/>
                          <w:lang w:eastAsia="en-ZA"/>
                        </w:rPr>
                        <w:t>t</w:t>
                      </w:r>
                      <w:r w:rsidRPr="00176C5D">
                        <w:rPr>
                          <w:noProof/>
                          <w:sz w:val="20"/>
                          <w:szCs w:val="20"/>
                          <w:lang w:eastAsia="en-ZA"/>
                        </w:rPr>
                        <w:t xml:space="preserve"> including for TB &amp;  WHO staging, Bloods sent for creatinine, CD4</w:t>
                      </w:r>
                    </w:p>
                    <w:p w:rsidR="00A130DB" w:rsidRDefault="00A130DB" w:rsidP="00A130DB">
                      <w:pPr>
                        <w:jc w:val="center"/>
                        <w:rPr>
                          <w:noProof/>
                          <w:sz w:val="20"/>
                          <w:szCs w:val="20"/>
                          <w:lang w:eastAsia="en-ZA"/>
                        </w:rPr>
                      </w:pPr>
                      <w:r>
                        <w:rPr>
                          <w:noProof/>
                          <w:sz w:val="20"/>
                          <w:szCs w:val="20"/>
                          <w:lang w:eastAsia="en-ZA"/>
                        </w:rPr>
                        <w:t xml:space="preserve">Please see algorithm 1 for further managmeent of mother. </w:t>
                      </w:r>
                      <w:r w:rsidRPr="00176C5D">
                        <w:rPr>
                          <w:noProof/>
                          <w:sz w:val="20"/>
                          <w:szCs w:val="20"/>
                          <w:lang w:eastAsia="en-ZA"/>
                        </w:rPr>
                        <w:t xml:space="preserve">If </w:t>
                      </w:r>
                      <w:r>
                        <w:rPr>
                          <w:noProof/>
                          <w:sz w:val="20"/>
                          <w:szCs w:val="20"/>
                          <w:lang w:eastAsia="en-ZA"/>
                        </w:rPr>
                        <w:t xml:space="preserve">no </w:t>
                      </w:r>
                      <w:r w:rsidRPr="00176C5D">
                        <w:rPr>
                          <w:noProof/>
                          <w:sz w:val="20"/>
                          <w:szCs w:val="20"/>
                          <w:lang w:eastAsia="en-ZA"/>
                        </w:rPr>
                        <w:t>active psychiatric illness or history of renal disease</w:t>
                      </w:r>
                      <w:r>
                        <w:rPr>
                          <w:noProof/>
                          <w:sz w:val="20"/>
                          <w:szCs w:val="20"/>
                          <w:lang w:eastAsia="en-ZA"/>
                        </w:rPr>
                        <w:t xml:space="preserve">: </w:t>
                      </w:r>
                      <w:r w:rsidRPr="00176C5D">
                        <w:rPr>
                          <w:b/>
                          <w:noProof/>
                          <w:sz w:val="20"/>
                          <w:szCs w:val="20"/>
                          <w:lang w:eastAsia="en-ZA"/>
                        </w:rPr>
                        <w:t xml:space="preserve">Start </w:t>
                      </w:r>
                      <w:r>
                        <w:rPr>
                          <w:b/>
                          <w:noProof/>
                          <w:sz w:val="20"/>
                          <w:szCs w:val="20"/>
                          <w:lang w:eastAsia="en-ZA"/>
                        </w:rPr>
                        <w:t xml:space="preserve">FDC (TDF,  FTC/3TC, EFV) </w:t>
                      </w:r>
                      <w:r w:rsidRPr="00176C5D">
                        <w:rPr>
                          <w:b/>
                          <w:noProof/>
                          <w:sz w:val="20"/>
                          <w:szCs w:val="20"/>
                          <w:lang w:eastAsia="en-ZA"/>
                        </w:rPr>
                        <w:t>same day</w:t>
                      </w:r>
                      <w:r>
                        <w:rPr>
                          <w:b/>
                          <w:noProof/>
                          <w:sz w:val="20"/>
                          <w:szCs w:val="20"/>
                          <w:lang w:eastAsia="en-ZA"/>
                        </w:rPr>
                        <w:t xml:space="preserve">  and </w:t>
                      </w:r>
                      <w:r>
                        <w:rPr>
                          <w:noProof/>
                          <w:sz w:val="20"/>
                          <w:szCs w:val="20"/>
                          <w:lang w:eastAsia="en-ZA"/>
                        </w:rPr>
                        <w:t xml:space="preserve">Check status of infant feeding, </w:t>
                      </w:r>
                    </w:p>
                    <w:p w:rsidR="00A130DB" w:rsidRPr="00176C5D" w:rsidRDefault="00A130DB" w:rsidP="00A130DB">
                      <w:pPr>
                        <w:spacing w:line="240" w:lineRule="auto"/>
                        <w:jc w:val="center"/>
                        <w:rPr>
                          <w:noProof/>
                          <w:sz w:val="20"/>
                          <w:szCs w:val="20"/>
                          <w:lang w:eastAsia="en-ZA"/>
                        </w:rPr>
                      </w:pPr>
                    </w:p>
                    <w:p w:rsidR="00A130DB" w:rsidRPr="00176C5D" w:rsidRDefault="00A130DB" w:rsidP="00A130DB">
                      <w:pPr>
                        <w:jc w:val="center"/>
                        <w:rPr>
                          <w:noProof/>
                          <w:sz w:val="20"/>
                          <w:szCs w:val="20"/>
                          <w:lang w:eastAsia="en-ZA"/>
                        </w:rPr>
                      </w:pPr>
                    </w:p>
                  </w:txbxContent>
                </v:textbox>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5438775</wp:posOffset>
                </wp:positionH>
                <wp:positionV relativeFrom="paragraph">
                  <wp:posOffset>138430</wp:posOffset>
                </wp:positionV>
                <wp:extent cx="1714500" cy="1267460"/>
                <wp:effectExtent l="0" t="0" r="19050" b="2794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1267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noProof/>
                                <w:sz w:val="20"/>
                                <w:szCs w:val="20"/>
                                <w:lang w:eastAsia="en-ZA"/>
                              </w:rPr>
                            </w:pPr>
                            <w:r>
                              <w:rPr>
                                <w:noProof/>
                                <w:sz w:val="20"/>
                                <w:szCs w:val="20"/>
                                <w:lang w:eastAsia="en-ZA"/>
                              </w:rPr>
                              <w:t>In case of exposure to BF at any time during the post natal period</w:t>
                            </w:r>
                          </w:p>
                          <w:p w:rsidR="00A130DB" w:rsidRPr="00176C5D" w:rsidRDefault="00A130DB" w:rsidP="00A130DB">
                            <w:pPr>
                              <w:jc w:val="center"/>
                              <w:rPr>
                                <w:b/>
                                <w:noProof/>
                                <w:sz w:val="20"/>
                                <w:szCs w:val="20"/>
                                <w:lang w:eastAsia="en-ZA"/>
                              </w:rPr>
                            </w:pPr>
                            <w:r>
                              <w:rPr>
                                <w:b/>
                                <w:noProof/>
                                <w:sz w:val="20"/>
                                <w:szCs w:val="20"/>
                                <w:lang w:eastAsia="en-ZA"/>
                              </w:rPr>
                              <w:t>Check baby HIV status (PCR)</w:t>
                            </w:r>
                          </w:p>
                          <w:p w:rsidR="00A130DB" w:rsidRDefault="00A130DB" w:rsidP="00A130DB">
                            <w:pPr>
                              <w:jc w:val="center"/>
                              <w:rPr>
                                <w:noProof/>
                                <w:sz w:val="16"/>
                                <w:szCs w:val="16"/>
                                <w:lang w:eastAsia="en-ZA"/>
                              </w:rPr>
                            </w:pPr>
                            <w:r>
                              <w:rPr>
                                <w:noProof/>
                                <w:sz w:val="16"/>
                                <w:szCs w:val="16"/>
                                <w:lang w:eastAsia="en-ZA"/>
                              </w:rPr>
                              <w:t>Return in 1 week to review results</w:t>
                            </w:r>
                          </w:p>
                          <w:p w:rsidR="00A130DB"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59" type="#_x0000_t202" style="position:absolute;left:0;text-align:left;margin-left:428.25pt;margin-top:10.9pt;width:135pt;height:99.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" fillcolor="white [3201]" strokeweight=".5pt">
                <v:path arrowok="t"/>
                <v:textbox inset="2mm,,2mm">
                  <w:txbxContent>
                    <w:p w:rsidR="00A130DB" w:rsidRPr="00176C5D" w:rsidRDefault="00A130DB" w:rsidP="00A130DB">
                      <w:pPr>
                        <w:jc w:val="center"/>
                        <w:rPr>
                          <w:noProof/>
                          <w:sz w:val="20"/>
                          <w:szCs w:val="20"/>
                          <w:lang w:eastAsia="en-ZA"/>
                        </w:rPr>
                      </w:pPr>
                      <w:r>
                        <w:rPr>
                          <w:noProof/>
                          <w:sz w:val="20"/>
                          <w:szCs w:val="20"/>
                          <w:lang w:eastAsia="en-ZA"/>
                        </w:rPr>
                        <w:t>In case of exposure to BF at any time during the post natal period</w:t>
                      </w:r>
                    </w:p>
                    <w:p w:rsidR="00A130DB" w:rsidRPr="00176C5D" w:rsidRDefault="00A130DB" w:rsidP="00A130DB">
                      <w:pPr>
                        <w:jc w:val="center"/>
                        <w:rPr>
                          <w:b/>
                          <w:noProof/>
                          <w:sz w:val="20"/>
                          <w:szCs w:val="20"/>
                          <w:lang w:eastAsia="en-ZA"/>
                        </w:rPr>
                      </w:pPr>
                      <w:r>
                        <w:rPr>
                          <w:b/>
                          <w:noProof/>
                          <w:sz w:val="20"/>
                          <w:szCs w:val="20"/>
                          <w:lang w:eastAsia="en-ZA"/>
                        </w:rPr>
                        <w:t>Check baby HIV status (PCR)</w:t>
                      </w:r>
                    </w:p>
                    <w:p w:rsidR="00A130DB" w:rsidRDefault="00A130DB" w:rsidP="00A130DB">
                      <w:pPr>
                        <w:jc w:val="center"/>
                        <w:rPr>
                          <w:noProof/>
                          <w:sz w:val="16"/>
                          <w:szCs w:val="16"/>
                          <w:lang w:eastAsia="en-ZA"/>
                        </w:rPr>
                      </w:pPr>
                      <w:r>
                        <w:rPr>
                          <w:noProof/>
                          <w:sz w:val="16"/>
                          <w:szCs w:val="16"/>
                          <w:lang w:eastAsia="en-ZA"/>
                        </w:rPr>
                        <w:t>Return in 1 week to review results</w:t>
                      </w:r>
                    </w:p>
                    <w:p w:rsidR="00A130DB" w:rsidRDefault="00A130DB" w:rsidP="00A130DB">
                      <w:pPr>
                        <w:rPr>
                          <w:noProof/>
                          <w:sz w:val="16"/>
                          <w:szCs w:val="16"/>
                          <w:lang w:eastAsia="en-ZA"/>
                        </w:rPr>
                      </w:pPr>
                    </w:p>
                  </w:txbxContent>
                </v:textbox>
              </v:shape>
            </w:pict>
          </mc:Fallback>
        </mc:AlternateContent>
      </w:r>
    </w:p>
    <w:p w:rsidR="00A130DB" w:rsidRDefault="00A130DB" w:rsidP="00A130DB">
      <w:pPr>
        <w:pStyle w:val="Default"/>
        <w:numPr>
          <w:ilvl w:val="0"/>
          <w:numId w:val="29"/>
        </w:numPr>
        <w:rPr>
          <w:color w:val="auto"/>
          <w:sz w:val="22"/>
          <w:szCs w:val="22"/>
        </w:rPr>
      </w:pPr>
      <w:r>
        <w:rPr>
          <w:noProof/>
          <w:color w:val="auto"/>
          <w:sz w:val="22"/>
          <w:szCs w:val="22"/>
        </w:rPr>
        <mc:AlternateContent>
          <mc:Choice Requires="wps">
            <w:drawing>
              <wp:anchor distT="0" distB="0" distL="114300" distR="114300" simplePos="0" relativeHeight="251813888" behindDoc="0" locked="0" layoutInCell="1" allowOverlap="1">
                <wp:simplePos x="0" y="0"/>
                <wp:positionH relativeFrom="column">
                  <wp:posOffset>7486650</wp:posOffset>
                </wp:positionH>
                <wp:positionV relativeFrom="paragraph">
                  <wp:posOffset>45720</wp:posOffset>
                </wp:positionV>
                <wp:extent cx="2176780" cy="656590"/>
                <wp:effectExtent l="0" t="0" r="13970" b="1016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656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noProof/>
                                <w:sz w:val="20"/>
                                <w:szCs w:val="20"/>
                                <w:lang w:eastAsia="en-ZA"/>
                              </w:rPr>
                            </w:pPr>
                            <w:r w:rsidRPr="00176C5D">
                              <w:rPr>
                                <w:noProof/>
                                <w:sz w:val="20"/>
                                <w:szCs w:val="20"/>
                                <w:lang w:eastAsia="en-ZA"/>
                              </w:rPr>
                              <w:t xml:space="preserve"> </w:t>
                            </w:r>
                            <w:r>
                              <w:rPr>
                                <w:noProof/>
                                <w:sz w:val="20"/>
                                <w:szCs w:val="20"/>
                                <w:lang w:eastAsia="en-ZA"/>
                              </w:rPr>
                              <w:t xml:space="preserve">Baby PCR Negative: if PCR has been done anytime before 6 weeks, and is negative, please repeat PCR at 6 weeks </w:t>
                            </w:r>
                          </w:p>
                          <w:p w:rsidR="00A130DB"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60" type="#_x0000_t202" style="position:absolute;left:0;text-align:left;margin-left:589.5pt;margin-top:3.6pt;width:171.4pt;height:51.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" fillcolor="white [3201]" strokeweight=".5pt">
                <v:path arrowok="t"/>
                <v:textbox inset="2mm,,2mm">
                  <w:txbxContent>
                    <w:p w:rsidR="00A130DB" w:rsidRPr="00176C5D" w:rsidRDefault="00A130DB" w:rsidP="00A130DB">
                      <w:pPr>
                        <w:jc w:val="center"/>
                        <w:rPr>
                          <w:noProof/>
                          <w:sz w:val="20"/>
                          <w:szCs w:val="20"/>
                          <w:lang w:eastAsia="en-ZA"/>
                        </w:rPr>
                      </w:pPr>
                      <w:r w:rsidRPr="00176C5D">
                        <w:rPr>
                          <w:noProof/>
                          <w:sz w:val="20"/>
                          <w:szCs w:val="20"/>
                          <w:lang w:eastAsia="en-ZA"/>
                        </w:rPr>
                        <w:t xml:space="preserve"> </w:t>
                      </w:r>
                      <w:r>
                        <w:rPr>
                          <w:noProof/>
                          <w:sz w:val="20"/>
                          <w:szCs w:val="20"/>
                          <w:lang w:eastAsia="en-ZA"/>
                        </w:rPr>
                        <w:t xml:space="preserve">Baby PCR Negative: if PCR has been done anytime before 6 weeks, and is negative, please repeat PCR at 6 weeks </w:t>
                      </w:r>
                    </w:p>
                    <w:p w:rsidR="00A130DB" w:rsidRDefault="00A130DB" w:rsidP="00A130DB">
                      <w:pPr>
                        <w:rPr>
                          <w:noProof/>
                          <w:sz w:val="16"/>
                          <w:szCs w:val="16"/>
                          <w:lang w:eastAsia="en-ZA"/>
                        </w:rPr>
                      </w:pPr>
                    </w:p>
                  </w:txbxContent>
                </v:textbox>
              </v:shape>
            </w:pict>
          </mc:Fallback>
        </mc:AlternateContent>
      </w:r>
    </w:p>
    <w:p w:rsidR="00A130DB" w:rsidRDefault="00A130DB" w:rsidP="00A130DB">
      <w:pPr>
        <w:pStyle w:val="Default"/>
        <w:numPr>
          <w:ilvl w:val="0"/>
          <w:numId w:val="29"/>
        </w:numPr>
        <w:rPr>
          <w:color w:val="auto"/>
          <w:sz w:val="22"/>
          <w:szCs w:val="22"/>
        </w:rPr>
      </w:pPr>
      <w:r>
        <w:rPr>
          <w:noProof/>
        </w:rPr>
        <mc:AlternateContent>
          <mc:Choice Requires="wps">
            <w:drawing>
              <wp:anchor distT="0" distB="0" distL="114300" distR="114300" simplePos="0" relativeHeight="251804672" behindDoc="0" locked="0" layoutInCell="1" allowOverlap="1">
                <wp:simplePos x="0" y="0"/>
                <wp:positionH relativeFrom="column">
                  <wp:posOffset>4988560</wp:posOffset>
                </wp:positionH>
                <wp:positionV relativeFrom="paragraph">
                  <wp:posOffset>59690</wp:posOffset>
                </wp:positionV>
                <wp:extent cx="450215" cy="376555"/>
                <wp:effectExtent l="6985" t="13970" r="19050" b="76200"/>
                <wp:wrapNone/>
                <wp:docPr id="91" name="Elb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215" cy="376555"/>
                        </a:xfrm>
                        <a:prstGeom prst="bentConnector3">
                          <a:avLst>
                            <a:gd name="adj1" fmla="val 49931"/>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1" o:spid="_x0000_s1026" type="#_x0000_t34" style="position:absolute;margin-left:392.8pt;margin-top:4.7pt;width:35.45pt;height:29.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" adj="10785">
                <v:stroke endarrow="open"/>
              </v:shape>
            </w:pict>
          </mc:Fallback>
        </mc:AlternateContent>
      </w:r>
      <w:r>
        <w:rPr>
          <w:noProof/>
          <w:color w:val="auto"/>
          <w:sz w:val="22"/>
          <w:szCs w:val="22"/>
        </w:rPr>
        <mc:AlternateContent>
          <mc:Choice Requires="wps">
            <w:drawing>
              <wp:anchor distT="0" distB="0" distL="114300" distR="114300" simplePos="0" relativeHeight="251812864" behindDoc="0" locked="0" layoutInCell="1" allowOverlap="1">
                <wp:simplePos x="0" y="0"/>
                <wp:positionH relativeFrom="column">
                  <wp:posOffset>7200900</wp:posOffset>
                </wp:positionH>
                <wp:positionV relativeFrom="paragraph">
                  <wp:posOffset>151130</wp:posOffset>
                </wp:positionV>
                <wp:extent cx="228600" cy="114300"/>
                <wp:effectExtent l="0" t="0" r="76200" b="5715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1143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0" o:spid="_x0000_s1026" type="#_x0000_t32" style="position:absolute;margin-left:567pt;margin-top:11.9pt;width:18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">
                <v:stroke endarrow="open"/>
                <o:lock v:ext="edit" shapetype="f"/>
              </v:shape>
            </w:pict>
          </mc:Fallback>
        </mc:AlternateContent>
      </w:r>
    </w:p>
    <w:p w:rsidR="00A130DB" w:rsidRDefault="00A130DB" w:rsidP="00A130DB">
      <w:pPr>
        <w:pStyle w:val="Default"/>
        <w:numPr>
          <w:ilvl w:val="0"/>
          <w:numId w:val="29"/>
        </w:numPr>
        <w:rPr>
          <w:color w:val="auto"/>
          <w:sz w:val="22"/>
          <w:szCs w:val="22"/>
        </w:rPr>
      </w:pPr>
    </w:p>
    <w:p w:rsidR="00A130DB" w:rsidRDefault="00A130DB" w:rsidP="00A130DB">
      <w:pPr>
        <w:pStyle w:val="Default"/>
        <w:numPr>
          <w:ilvl w:val="0"/>
          <w:numId w:val="29"/>
        </w:numPr>
        <w:rPr>
          <w:color w:val="auto"/>
          <w:sz w:val="22"/>
          <w:szCs w:val="22"/>
        </w:rPr>
      </w:pPr>
    </w:p>
    <w:p w:rsidR="00A130DB" w:rsidRDefault="00A130DB" w:rsidP="00A130DB">
      <w:pPr>
        <w:pStyle w:val="Default"/>
        <w:numPr>
          <w:ilvl w:val="0"/>
          <w:numId w:val="29"/>
        </w:numPr>
        <w:rPr>
          <w:color w:val="auto"/>
          <w:sz w:val="22"/>
          <w:szCs w:val="22"/>
        </w:rPr>
      </w:pPr>
    </w:p>
    <w:p w:rsidR="00A130DB" w:rsidRDefault="00A130DB" w:rsidP="00A130DB">
      <w:pPr>
        <w:pStyle w:val="Default"/>
        <w:numPr>
          <w:ilvl w:val="0"/>
          <w:numId w:val="29"/>
        </w:numPr>
        <w:rPr>
          <w:color w:val="auto"/>
          <w:sz w:val="22"/>
          <w:szCs w:val="22"/>
        </w:rPr>
      </w:pPr>
      <w:r>
        <w:rPr>
          <w:rFonts w:asciiTheme="minorHAnsi" w:hAnsiTheme="minorHAnsi" w:cstheme="minorBidi"/>
          <w:noProof/>
          <w:sz w:val="22"/>
          <w:szCs w:val="22"/>
        </w:rPr>
        <mc:AlternateContent>
          <mc:Choice Requires="wps">
            <w:drawing>
              <wp:anchor distT="0" distB="0" distL="114300" distR="114300" simplePos="0" relativeHeight="251802624" behindDoc="0" locked="0" layoutInCell="1" allowOverlap="1">
                <wp:simplePos x="0" y="0"/>
                <wp:positionH relativeFrom="column">
                  <wp:posOffset>7381875</wp:posOffset>
                </wp:positionH>
                <wp:positionV relativeFrom="paragraph">
                  <wp:posOffset>151130</wp:posOffset>
                </wp:positionV>
                <wp:extent cx="2195830" cy="469900"/>
                <wp:effectExtent l="0" t="0" r="13970" b="2540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noProof/>
                                <w:sz w:val="20"/>
                                <w:szCs w:val="20"/>
                                <w:lang w:eastAsia="en-ZA"/>
                              </w:rPr>
                            </w:pPr>
                            <w:r w:rsidRPr="00176C5D">
                              <w:rPr>
                                <w:noProof/>
                                <w:sz w:val="20"/>
                                <w:szCs w:val="20"/>
                                <w:lang w:eastAsia="en-ZA"/>
                              </w:rPr>
                              <w:t xml:space="preserve"> </w:t>
                            </w:r>
                            <w:r>
                              <w:rPr>
                                <w:noProof/>
                                <w:sz w:val="20"/>
                                <w:szCs w:val="20"/>
                                <w:lang w:eastAsia="en-ZA"/>
                              </w:rPr>
                              <w:t>Baby PCR Positive:initiate treatment</w:t>
                            </w:r>
                          </w:p>
                          <w:p w:rsidR="00A130DB"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61" type="#_x0000_t202" style="position:absolute;left:0;text-align:left;margin-left:581.25pt;margin-top:11.9pt;width:172.9pt;height:3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" fillcolor="white [3201]" strokeweight=".5pt">
                <v:path arrowok="t"/>
                <v:textbox inset="2mm,,2mm">
                  <w:txbxContent>
                    <w:p w:rsidR="00A130DB" w:rsidRPr="00176C5D" w:rsidRDefault="00A130DB" w:rsidP="00A130DB">
                      <w:pPr>
                        <w:jc w:val="center"/>
                        <w:rPr>
                          <w:noProof/>
                          <w:sz w:val="20"/>
                          <w:szCs w:val="20"/>
                          <w:lang w:eastAsia="en-ZA"/>
                        </w:rPr>
                      </w:pPr>
                      <w:r w:rsidRPr="00176C5D">
                        <w:rPr>
                          <w:noProof/>
                          <w:sz w:val="20"/>
                          <w:szCs w:val="20"/>
                          <w:lang w:eastAsia="en-ZA"/>
                        </w:rPr>
                        <w:t xml:space="preserve"> </w:t>
                      </w:r>
                      <w:r>
                        <w:rPr>
                          <w:noProof/>
                          <w:sz w:val="20"/>
                          <w:szCs w:val="20"/>
                          <w:lang w:eastAsia="en-ZA"/>
                        </w:rPr>
                        <w:t>Baby PCR Positive:initiate treatment</w:t>
                      </w:r>
                    </w:p>
                    <w:p w:rsidR="00A130DB" w:rsidRDefault="00A130DB" w:rsidP="00A130DB">
                      <w:pPr>
                        <w:rPr>
                          <w:noProof/>
                          <w:sz w:val="16"/>
                          <w:szCs w:val="16"/>
                          <w:lang w:eastAsia="en-ZA"/>
                        </w:rPr>
                      </w:pPr>
                    </w:p>
                  </w:txbxContent>
                </v:textbox>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2310765</wp:posOffset>
                </wp:positionH>
                <wp:positionV relativeFrom="paragraph">
                  <wp:posOffset>122555</wp:posOffset>
                </wp:positionV>
                <wp:extent cx="172085" cy="139700"/>
                <wp:effectExtent l="79375" t="9525" r="9525" b="18415"/>
                <wp:wrapNone/>
                <wp:docPr id="88" name="Elb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72085" cy="139700"/>
                        </a:xfrm>
                        <a:prstGeom prst="bentConnector3">
                          <a:avLst>
                            <a:gd name="adj1" fmla="val 49815"/>
                          </a:avLst>
                        </a:prstGeom>
                        <a:noFill/>
                        <a:ln w="9525">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88" o:spid="_x0000_s1026" type="#_x0000_t34" style="position:absolute;margin-left:181.95pt;margin-top:9.65pt;width:13.55pt;height:11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" adj="10760" strokecolor="black [3213]">
                <v:stroke endarrow="open"/>
              </v:shape>
            </w:pict>
          </mc:Fallback>
        </mc:AlternateContent>
      </w:r>
    </w:p>
    <w:p w:rsidR="00A130DB" w:rsidRPr="000B443B" w:rsidRDefault="00A130DB" w:rsidP="00A130DB">
      <w:pPr>
        <w:pStyle w:val="Default"/>
        <w:numPr>
          <w:ilvl w:val="0"/>
          <w:numId w:val="29"/>
        </w:numPr>
        <w:rPr>
          <w:color w:val="auto"/>
          <w:sz w:val="22"/>
          <w:szCs w:val="22"/>
        </w:rPr>
      </w:pPr>
      <w:r>
        <w:rPr>
          <w:noProof/>
        </w:rPr>
        <mc:AlternateContent>
          <mc:Choice Requires="wps">
            <w:drawing>
              <wp:anchor distT="0" distB="0" distL="114300" distR="114300" simplePos="0" relativeHeight="251807744" behindDoc="0" locked="0" layoutInCell="1" allowOverlap="1">
                <wp:simplePos x="0" y="0"/>
                <wp:positionH relativeFrom="column">
                  <wp:posOffset>7153275</wp:posOffset>
                </wp:positionH>
                <wp:positionV relativeFrom="paragraph">
                  <wp:posOffset>12065</wp:posOffset>
                </wp:positionV>
                <wp:extent cx="228600" cy="114300"/>
                <wp:effectExtent l="0" t="0" r="76200" b="571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114300"/>
                        </a:xfrm>
                        <a:prstGeom prst="straightConnector1">
                          <a:avLst/>
                        </a:prstGeom>
                        <a:ln>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563.25pt;margin-top:.95pt;width:18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">
                <v:stroke endarrow="open"/>
                <o:lock v:ext="edit" shapetype="f"/>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114300</wp:posOffset>
                </wp:positionH>
                <wp:positionV relativeFrom="paragraph">
                  <wp:posOffset>107315</wp:posOffset>
                </wp:positionV>
                <wp:extent cx="3429000" cy="885190"/>
                <wp:effectExtent l="0" t="0" r="19050" b="1016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885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E25717" w:rsidRDefault="00A130DB" w:rsidP="00A130DB">
                            <w:pPr>
                              <w:jc w:val="center"/>
                              <w:rPr>
                                <w:noProof/>
                                <w:sz w:val="18"/>
                                <w:szCs w:val="18"/>
                                <w:lang w:eastAsia="en-ZA"/>
                              </w:rPr>
                            </w:pPr>
                            <w:r w:rsidRPr="00E25717">
                              <w:rPr>
                                <w:noProof/>
                                <w:sz w:val="18"/>
                                <w:szCs w:val="18"/>
                                <w:lang w:eastAsia="en-ZA"/>
                              </w:rPr>
                              <w:t xml:space="preserve">If </w:t>
                            </w:r>
                            <w:r>
                              <w:rPr>
                                <w:noProof/>
                                <w:sz w:val="18"/>
                                <w:szCs w:val="18"/>
                                <w:lang w:eastAsia="en-ZA"/>
                              </w:rPr>
                              <w:t xml:space="preserve">currently </w:t>
                            </w:r>
                            <w:r w:rsidRPr="00E25717">
                              <w:rPr>
                                <w:noProof/>
                                <w:sz w:val="18"/>
                                <w:szCs w:val="18"/>
                                <w:lang w:eastAsia="en-ZA"/>
                              </w:rPr>
                              <w:t>breastfeeding</w:t>
                            </w:r>
                            <w:r>
                              <w:rPr>
                                <w:noProof/>
                                <w:sz w:val="18"/>
                                <w:szCs w:val="18"/>
                                <w:lang w:eastAsia="en-ZA"/>
                              </w:rPr>
                              <w:t xml:space="preserve"> the baby</w:t>
                            </w:r>
                          </w:p>
                          <w:p w:rsidR="00A130DB" w:rsidRPr="00410908" w:rsidRDefault="00A130DB" w:rsidP="00A130DB">
                            <w:pPr>
                              <w:rPr>
                                <w:noProof/>
                                <w:sz w:val="18"/>
                                <w:szCs w:val="18"/>
                                <w:lang w:eastAsia="en-ZA"/>
                              </w:rPr>
                            </w:pPr>
                            <w:r w:rsidRPr="00E25717">
                              <w:rPr>
                                <w:noProof/>
                                <w:sz w:val="18"/>
                                <w:szCs w:val="18"/>
                                <w:lang w:eastAsia="en-ZA"/>
                              </w:rPr>
                              <w:t>Check baby HIV status (PCR</w:t>
                            </w:r>
                            <w:r>
                              <w:rPr>
                                <w:noProof/>
                                <w:sz w:val="18"/>
                                <w:szCs w:val="18"/>
                                <w:lang w:eastAsia="en-ZA"/>
                              </w:rPr>
                              <w:t xml:space="preserve"> test before 18 months, and rapid HIV test after 18 months</w:t>
                            </w:r>
                            <w:r w:rsidRPr="00E25717">
                              <w:rPr>
                                <w:noProof/>
                                <w:sz w:val="18"/>
                                <w:szCs w:val="18"/>
                                <w:lang w:eastAsia="en-ZA"/>
                              </w:rPr>
                              <w:t>);</w:t>
                            </w:r>
                            <w:r>
                              <w:rPr>
                                <w:noProof/>
                                <w:sz w:val="18"/>
                                <w:szCs w:val="18"/>
                                <w:lang w:eastAsia="en-ZA"/>
                              </w:rPr>
                              <w:t xml:space="preserve">   Maternal b</w:t>
                            </w:r>
                            <w:r w:rsidRPr="00E25717">
                              <w:rPr>
                                <w:noProof/>
                                <w:sz w:val="18"/>
                                <w:szCs w:val="18"/>
                                <w:lang w:eastAsia="en-ZA"/>
                              </w:rPr>
                              <w:t>loods sent for creatinine, CD4 , assess for active psychiatric illness</w:t>
                            </w:r>
                            <w:r>
                              <w:rPr>
                                <w:noProof/>
                                <w:sz w:val="18"/>
                                <w:szCs w:val="18"/>
                                <w:lang w:eastAsia="en-ZA"/>
                              </w:rPr>
                              <w:t xml:space="preserve">.                                                                    </w:t>
                            </w:r>
                            <w:r w:rsidRPr="00176C5D">
                              <w:rPr>
                                <w:b/>
                                <w:noProof/>
                                <w:sz w:val="20"/>
                                <w:szCs w:val="20"/>
                                <w:lang w:eastAsia="en-ZA"/>
                              </w:rPr>
                              <w:t xml:space="preserve">Start </w:t>
                            </w:r>
                            <w:r>
                              <w:rPr>
                                <w:b/>
                                <w:noProof/>
                                <w:sz w:val="20"/>
                                <w:szCs w:val="20"/>
                                <w:lang w:eastAsia="en-ZA"/>
                              </w:rPr>
                              <w:t xml:space="preserve">FDC (TDF,  FTC/3TC, EFV) </w:t>
                            </w:r>
                            <w:r w:rsidRPr="00176C5D">
                              <w:rPr>
                                <w:b/>
                                <w:noProof/>
                                <w:sz w:val="20"/>
                                <w:szCs w:val="20"/>
                                <w:lang w:eastAsia="en-ZA"/>
                              </w:rPr>
                              <w:t>same day</w:t>
                            </w:r>
                          </w:p>
                          <w:p w:rsidR="00A130DB" w:rsidRDefault="00A130DB" w:rsidP="00A130DB">
                            <w:pPr>
                              <w:jc w:val="center"/>
                              <w:rPr>
                                <w:noProof/>
                                <w:sz w:val="16"/>
                                <w:szCs w:val="16"/>
                                <w:lang w:eastAsia="en-ZA"/>
                              </w:rPr>
                            </w:pPr>
                            <w:r>
                              <w:rPr>
                                <w:noProof/>
                                <w:sz w:val="16"/>
                                <w:szCs w:val="16"/>
                                <w:lang w:eastAsia="en-ZA"/>
                              </w:rPr>
                              <w:t>Return in 1 week to review results</w:t>
                            </w:r>
                          </w:p>
                          <w:p w:rsidR="00A130DB"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62" type="#_x0000_t202" style="position:absolute;left:0;text-align:left;margin-left:9pt;margin-top:8.45pt;width:270pt;height:69.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" fillcolor="white [3201]" strokeweight=".5pt">
                <v:path arrowok="t"/>
                <v:textbox inset="2mm,,2mm">
                  <w:txbxContent>
                    <w:p w:rsidR="00A130DB" w:rsidRPr="00E25717" w:rsidRDefault="00A130DB" w:rsidP="00A130DB">
                      <w:pPr>
                        <w:jc w:val="center"/>
                        <w:rPr>
                          <w:noProof/>
                          <w:sz w:val="18"/>
                          <w:szCs w:val="18"/>
                          <w:lang w:eastAsia="en-ZA"/>
                        </w:rPr>
                      </w:pPr>
                      <w:r w:rsidRPr="00E25717">
                        <w:rPr>
                          <w:noProof/>
                          <w:sz w:val="18"/>
                          <w:szCs w:val="18"/>
                          <w:lang w:eastAsia="en-ZA"/>
                        </w:rPr>
                        <w:t xml:space="preserve">If </w:t>
                      </w:r>
                      <w:r>
                        <w:rPr>
                          <w:noProof/>
                          <w:sz w:val="18"/>
                          <w:szCs w:val="18"/>
                          <w:lang w:eastAsia="en-ZA"/>
                        </w:rPr>
                        <w:t xml:space="preserve">currently </w:t>
                      </w:r>
                      <w:r w:rsidRPr="00E25717">
                        <w:rPr>
                          <w:noProof/>
                          <w:sz w:val="18"/>
                          <w:szCs w:val="18"/>
                          <w:lang w:eastAsia="en-ZA"/>
                        </w:rPr>
                        <w:t>breastfeeding</w:t>
                      </w:r>
                      <w:r>
                        <w:rPr>
                          <w:noProof/>
                          <w:sz w:val="18"/>
                          <w:szCs w:val="18"/>
                          <w:lang w:eastAsia="en-ZA"/>
                        </w:rPr>
                        <w:t xml:space="preserve"> the baby</w:t>
                      </w:r>
                    </w:p>
                    <w:p w:rsidR="00A130DB" w:rsidRPr="00410908" w:rsidRDefault="00A130DB" w:rsidP="00A130DB">
                      <w:pPr>
                        <w:rPr>
                          <w:noProof/>
                          <w:sz w:val="18"/>
                          <w:szCs w:val="18"/>
                          <w:lang w:eastAsia="en-ZA"/>
                        </w:rPr>
                      </w:pPr>
                      <w:r w:rsidRPr="00E25717">
                        <w:rPr>
                          <w:noProof/>
                          <w:sz w:val="18"/>
                          <w:szCs w:val="18"/>
                          <w:lang w:eastAsia="en-ZA"/>
                        </w:rPr>
                        <w:t>Check baby HIV status (PCR</w:t>
                      </w:r>
                      <w:r>
                        <w:rPr>
                          <w:noProof/>
                          <w:sz w:val="18"/>
                          <w:szCs w:val="18"/>
                          <w:lang w:eastAsia="en-ZA"/>
                        </w:rPr>
                        <w:t xml:space="preserve"> test before 18 months, and rapid HIV test after 18 months</w:t>
                      </w:r>
                      <w:r w:rsidRPr="00E25717">
                        <w:rPr>
                          <w:noProof/>
                          <w:sz w:val="18"/>
                          <w:szCs w:val="18"/>
                          <w:lang w:eastAsia="en-ZA"/>
                        </w:rPr>
                        <w:t>);</w:t>
                      </w:r>
                      <w:r>
                        <w:rPr>
                          <w:noProof/>
                          <w:sz w:val="18"/>
                          <w:szCs w:val="18"/>
                          <w:lang w:eastAsia="en-ZA"/>
                        </w:rPr>
                        <w:t xml:space="preserve">   Maternal b</w:t>
                      </w:r>
                      <w:r w:rsidRPr="00E25717">
                        <w:rPr>
                          <w:noProof/>
                          <w:sz w:val="18"/>
                          <w:szCs w:val="18"/>
                          <w:lang w:eastAsia="en-ZA"/>
                        </w:rPr>
                        <w:t>loods sent for creatinine, CD4 , assess for active psychiatric illness</w:t>
                      </w:r>
                      <w:r>
                        <w:rPr>
                          <w:noProof/>
                          <w:sz w:val="18"/>
                          <w:szCs w:val="18"/>
                          <w:lang w:eastAsia="en-ZA"/>
                        </w:rPr>
                        <w:t xml:space="preserve">.                                                                    </w:t>
                      </w:r>
                      <w:r w:rsidRPr="00176C5D">
                        <w:rPr>
                          <w:b/>
                          <w:noProof/>
                          <w:sz w:val="20"/>
                          <w:szCs w:val="20"/>
                          <w:lang w:eastAsia="en-ZA"/>
                        </w:rPr>
                        <w:t xml:space="preserve">Start </w:t>
                      </w:r>
                      <w:r>
                        <w:rPr>
                          <w:b/>
                          <w:noProof/>
                          <w:sz w:val="20"/>
                          <w:szCs w:val="20"/>
                          <w:lang w:eastAsia="en-ZA"/>
                        </w:rPr>
                        <w:t xml:space="preserve">FDC (TDF,  FTC/3TC, EFV) </w:t>
                      </w:r>
                      <w:r w:rsidRPr="00176C5D">
                        <w:rPr>
                          <w:b/>
                          <w:noProof/>
                          <w:sz w:val="20"/>
                          <w:szCs w:val="20"/>
                          <w:lang w:eastAsia="en-ZA"/>
                        </w:rPr>
                        <w:t>same day</w:t>
                      </w:r>
                    </w:p>
                    <w:p w:rsidR="00A130DB" w:rsidRDefault="00A130DB" w:rsidP="00A130DB">
                      <w:pPr>
                        <w:jc w:val="center"/>
                        <w:rPr>
                          <w:noProof/>
                          <w:sz w:val="16"/>
                          <w:szCs w:val="16"/>
                          <w:lang w:eastAsia="en-ZA"/>
                        </w:rPr>
                      </w:pPr>
                      <w:r>
                        <w:rPr>
                          <w:noProof/>
                          <w:sz w:val="16"/>
                          <w:szCs w:val="16"/>
                          <w:lang w:eastAsia="en-ZA"/>
                        </w:rPr>
                        <w:t>Return in 1 week to review results</w:t>
                      </w:r>
                    </w:p>
                    <w:p w:rsidR="00A130DB" w:rsidRDefault="00A130DB" w:rsidP="00A130DB">
                      <w:pPr>
                        <w:rPr>
                          <w:noProof/>
                          <w:sz w:val="16"/>
                          <w:szCs w:val="16"/>
                          <w:lang w:eastAsia="en-ZA"/>
                        </w:rPr>
                      </w:pPr>
                    </w:p>
                  </w:txbxContent>
                </v:textbox>
              </v:shape>
            </w:pict>
          </mc:Fallback>
        </mc:AlternateContent>
      </w:r>
    </w:p>
    <w:p w:rsidR="00A130DB" w:rsidRDefault="00A130DB" w:rsidP="00A130DB">
      <w:pPr>
        <w:pStyle w:val="Default"/>
        <w:numPr>
          <w:ilvl w:val="0"/>
          <w:numId w:val="29"/>
        </w:numPr>
        <w:rPr>
          <w:color w:val="auto"/>
          <w:sz w:val="22"/>
          <w:szCs w:val="22"/>
        </w:rPr>
      </w:pPr>
    </w:p>
    <w:p w:rsidR="00A130DB" w:rsidRDefault="00A130DB" w:rsidP="00A130DB">
      <w:pPr>
        <w:pStyle w:val="Default"/>
        <w:numPr>
          <w:ilvl w:val="0"/>
          <w:numId w:val="29"/>
        </w:numPr>
        <w:rPr>
          <w:color w:val="auto"/>
          <w:sz w:val="22"/>
          <w:szCs w:val="22"/>
        </w:rPr>
      </w:pPr>
      <w:r>
        <w:rPr>
          <w:rFonts w:ascii="Times New Roman" w:hAnsi="Times New Roman" w:cs="Times New Roman"/>
          <w:noProof/>
        </w:rPr>
        <mc:AlternateContent>
          <mc:Choice Requires="wps">
            <w:drawing>
              <wp:anchor distT="0" distB="0" distL="114300" distR="114300" simplePos="0" relativeHeight="251809792" behindDoc="0" locked="0" layoutInCell="1" allowOverlap="1">
                <wp:simplePos x="0" y="0"/>
                <wp:positionH relativeFrom="column">
                  <wp:posOffset>4069715</wp:posOffset>
                </wp:positionH>
                <wp:positionV relativeFrom="paragraph">
                  <wp:posOffset>109220</wp:posOffset>
                </wp:positionV>
                <wp:extent cx="2472055" cy="456565"/>
                <wp:effectExtent l="0" t="0" r="23495" b="19685"/>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2055"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rPr>
                                <w:noProof/>
                                <w:sz w:val="20"/>
                                <w:szCs w:val="20"/>
                                <w:lang w:eastAsia="en-ZA"/>
                              </w:rPr>
                            </w:pPr>
                            <w:r>
                              <w:rPr>
                                <w:noProof/>
                                <w:sz w:val="20"/>
                                <w:szCs w:val="20"/>
                                <w:lang w:eastAsia="en-ZA"/>
                              </w:rPr>
                              <w:t>Infant to be given NVP syrup for 7 days and return for PCR test results within 7 days</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63" type="#_x0000_t202" style="position:absolute;left:0;text-align:left;margin-left:320.45pt;margin-top:8.6pt;width:194.65pt;height:35.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" fillcolor="white [3201]" strokeweight=".5pt">
                <v:path arrowok="t"/>
                <v:textbox inset="2mm,,2mm">
                  <w:txbxContent>
                    <w:p w:rsidR="00A130DB" w:rsidRPr="00176C5D" w:rsidRDefault="00A130DB" w:rsidP="00A130DB">
                      <w:pPr>
                        <w:rPr>
                          <w:noProof/>
                          <w:sz w:val="20"/>
                          <w:szCs w:val="20"/>
                          <w:lang w:eastAsia="en-ZA"/>
                        </w:rPr>
                      </w:pPr>
                      <w:r>
                        <w:rPr>
                          <w:noProof/>
                          <w:sz w:val="20"/>
                          <w:szCs w:val="20"/>
                          <w:lang w:eastAsia="en-ZA"/>
                        </w:rPr>
                        <w:t>Infant to be given NVP syrup for 7 days and return for PCR test results within 7 days</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806720" behindDoc="0" locked="0" layoutInCell="1" allowOverlap="1">
                <wp:simplePos x="0" y="0"/>
                <wp:positionH relativeFrom="column">
                  <wp:posOffset>3619500</wp:posOffset>
                </wp:positionH>
                <wp:positionV relativeFrom="paragraph">
                  <wp:posOffset>109220</wp:posOffset>
                </wp:positionV>
                <wp:extent cx="381000" cy="189865"/>
                <wp:effectExtent l="9525" t="10160" r="19050" b="76200"/>
                <wp:wrapNone/>
                <wp:docPr id="82" name="Elb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189865"/>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82" o:spid="_x0000_s1026" type="#_x0000_t34" style="position:absolute;margin-left:285pt;margin-top:8.6pt;width:30pt;height:14.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">
                <v:stroke endarrow="open"/>
              </v:shape>
            </w:pict>
          </mc:Fallback>
        </mc:AlternateContent>
      </w:r>
    </w:p>
    <w:p w:rsidR="00A130DB" w:rsidRDefault="00A130DB" w:rsidP="00A130DB">
      <w:pPr>
        <w:pStyle w:val="Default"/>
        <w:numPr>
          <w:ilvl w:val="0"/>
          <w:numId w:val="29"/>
        </w:numPr>
        <w:rPr>
          <w:color w:val="auto"/>
          <w:sz w:val="22"/>
          <w:szCs w:val="22"/>
        </w:rPr>
      </w:pPr>
    </w:p>
    <w:p w:rsidR="00A130DB" w:rsidRDefault="00A130DB" w:rsidP="00A130DB">
      <w:pPr>
        <w:pStyle w:val="ListParagraph"/>
        <w:numPr>
          <w:ilvl w:val="0"/>
          <w:numId w:val="29"/>
        </w:numPr>
      </w:pPr>
      <w:r>
        <w:rPr>
          <w:noProof/>
          <w:lang w:eastAsia="en-ZA"/>
        </w:rPr>
        <mc:AlternateContent>
          <mc:Choice Requires="wps">
            <w:drawing>
              <wp:anchor distT="0" distB="0" distL="114300" distR="114300" simplePos="0" relativeHeight="251801600" behindDoc="0" locked="0" layoutInCell="1" allowOverlap="1">
                <wp:simplePos x="0" y="0"/>
                <wp:positionH relativeFrom="column">
                  <wp:posOffset>2317750</wp:posOffset>
                </wp:positionH>
                <wp:positionV relativeFrom="paragraph">
                  <wp:posOffset>2629535</wp:posOffset>
                </wp:positionV>
                <wp:extent cx="9525" cy="249555"/>
                <wp:effectExtent l="133350" t="19050" r="66675" b="5524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82.5pt;margin-top:207.05pt;width:.75pt;height:19.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" strokecolor="black [3213]" strokeweight="2.25pt">
                <v:stroke endarrow="open"/>
                <o:lock v:ext="edit" shapetype="f"/>
              </v:shape>
            </w:pict>
          </mc:Fallback>
        </mc:AlternateContent>
      </w:r>
      <w:r>
        <w:rPr>
          <w:noProof/>
          <w:lang w:eastAsia="en-ZA"/>
        </w:rPr>
        <mc:AlternateContent>
          <mc:Choice Requires="wps">
            <w:drawing>
              <wp:anchor distT="0" distB="0" distL="114300" distR="114300" simplePos="0" relativeHeight="251800576" behindDoc="0" locked="0" layoutInCell="1" allowOverlap="1">
                <wp:simplePos x="0" y="0"/>
                <wp:positionH relativeFrom="column">
                  <wp:posOffset>762635</wp:posOffset>
                </wp:positionH>
                <wp:positionV relativeFrom="paragraph">
                  <wp:posOffset>2684780</wp:posOffset>
                </wp:positionV>
                <wp:extent cx="9525" cy="249555"/>
                <wp:effectExtent l="133350" t="19050" r="66675" b="5524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60.05pt;margin-top:211.4pt;width:.75pt;height:19.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" strokecolor="black [3213]" strokeweight="2.25pt">
                <v:stroke endarrow="open"/>
                <o:lock v:ext="edit" shapetype="f"/>
              </v:shape>
            </w:pict>
          </mc:Fallback>
        </mc:AlternateContent>
      </w:r>
      <w:r>
        <w:rPr>
          <w:noProof/>
          <w:lang w:eastAsia="en-ZA"/>
        </w:rPr>
        <mc:AlternateContent>
          <mc:Choice Requires="wps">
            <w:drawing>
              <wp:anchor distT="0" distB="0" distL="114300" distR="114300" simplePos="0" relativeHeight="251791360" behindDoc="0" locked="0" layoutInCell="1" allowOverlap="1">
                <wp:simplePos x="0" y="0"/>
                <wp:positionH relativeFrom="column">
                  <wp:posOffset>247015</wp:posOffset>
                </wp:positionH>
                <wp:positionV relativeFrom="paragraph">
                  <wp:posOffset>2928620</wp:posOffset>
                </wp:positionV>
                <wp:extent cx="1328420" cy="723900"/>
                <wp:effectExtent l="0" t="0" r="24130" b="1905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842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E833DE" w:rsidRDefault="00A130DB" w:rsidP="00A130DB">
                            <w:pPr>
                              <w:rPr>
                                <w:noProof/>
                                <w:sz w:val="20"/>
                                <w:szCs w:val="20"/>
                                <w:lang w:eastAsia="en-ZA"/>
                              </w:rPr>
                            </w:pPr>
                            <w:r w:rsidRPr="00E833DE">
                              <w:rPr>
                                <w:noProof/>
                                <w:sz w:val="20"/>
                                <w:szCs w:val="20"/>
                                <w:lang w:eastAsia="en-ZA"/>
                              </w:rPr>
                              <w:t xml:space="preserve">Continue FDC </w:t>
                            </w:r>
                          </w:p>
                          <w:p w:rsidR="00A130DB" w:rsidRPr="00E833DE" w:rsidRDefault="00A130DB" w:rsidP="00A130DB">
                            <w:pPr>
                              <w:rPr>
                                <w:noProof/>
                                <w:sz w:val="20"/>
                                <w:szCs w:val="20"/>
                                <w:lang w:eastAsia="en-ZA"/>
                              </w:rPr>
                            </w:pPr>
                            <w:r w:rsidRPr="00E833DE">
                              <w:rPr>
                                <w:noProof/>
                                <w:sz w:val="20"/>
                                <w:szCs w:val="20"/>
                                <w:lang w:eastAsia="en-ZA"/>
                              </w:rPr>
                              <w:t>as lifelong treatment</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64" type="#_x0000_t202" style="position:absolute;left:0;text-align:left;margin-left:19.45pt;margin-top:230.6pt;width:104.6pt;height:5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" fillcolor="white [3201]" strokeweight=".5pt">
                <v:path arrowok="t"/>
                <v:textbox inset="2mm,,2mm">
                  <w:txbxContent>
                    <w:p w:rsidR="00A130DB" w:rsidRPr="00E833DE" w:rsidRDefault="00A130DB" w:rsidP="00A130DB">
                      <w:pPr>
                        <w:rPr>
                          <w:noProof/>
                          <w:sz w:val="20"/>
                          <w:szCs w:val="20"/>
                          <w:lang w:eastAsia="en-ZA"/>
                        </w:rPr>
                      </w:pPr>
                      <w:r w:rsidRPr="00E833DE">
                        <w:rPr>
                          <w:noProof/>
                          <w:sz w:val="20"/>
                          <w:szCs w:val="20"/>
                          <w:lang w:eastAsia="en-ZA"/>
                        </w:rPr>
                        <w:t xml:space="preserve">Continue FDC </w:t>
                      </w:r>
                    </w:p>
                    <w:p w:rsidR="00A130DB" w:rsidRPr="00E833DE" w:rsidRDefault="00A130DB" w:rsidP="00A130DB">
                      <w:pPr>
                        <w:rPr>
                          <w:noProof/>
                          <w:sz w:val="20"/>
                          <w:szCs w:val="20"/>
                          <w:lang w:eastAsia="en-ZA"/>
                        </w:rPr>
                      </w:pPr>
                      <w:r w:rsidRPr="00E833DE">
                        <w:rPr>
                          <w:noProof/>
                          <w:sz w:val="20"/>
                          <w:szCs w:val="20"/>
                          <w:lang w:eastAsia="en-ZA"/>
                        </w:rPr>
                        <w:t>as lifelong treatment</w:t>
                      </w:r>
                    </w:p>
                  </w:txbxContent>
                </v:textbox>
              </v:shape>
            </w:pict>
          </mc:Fallback>
        </mc:AlternateContent>
      </w:r>
      <w:r>
        <w:rPr>
          <w:noProof/>
          <w:lang w:eastAsia="en-ZA"/>
        </w:rPr>
        <mc:AlternateContent>
          <mc:Choice Requires="wps">
            <w:drawing>
              <wp:anchor distT="0" distB="0" distL="114300" distR="114300" simplePos="0" relativeHeight="251789312" behindDoc="0" locked="0" layoutInCell="1" allowOverlap="1">
                <wp:simplePos x="0" y="0"/>
                <wp:positionH relativeFrom="column">
                  <wp:posOffset>252730</wp:posOffset>
                </wp:positionH>
                <wp:positionV relativeFrom="paragraph">
                  <wp:posOffset>2280285</wp:posOffset>
                </wp:positionV>
                <wp:extent cx="1319530" cy="396240"/>
                <wp:effectExtent l="0" t="0" r="13970" b="2286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953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E833DE" w:rsidRDefault="00A130DB" w:rsidP="00A130DB">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A130DB" w:rsidRPr="00E833DE" w:rsidRDefault="00A130DB" w:rsidP="00A130DB">
                            <w:pPr>
                              <w:jc w:val="center"/>
                              <w:rPr>
                                <w:noProof/>
                                <w:sz w:val="20"/>
                                <w:szCs w:val="20"/>
                                <w:lang w:eastAsia="en-ZA"/>
                              </w:rPr>
                            </w:pP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65" type="#_x0000_t202" style="position:absolute;left:0;text-align:left;margin-left:19.9pt;margin-top:179.55pt;width:103.9pt;height:31.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" fillcolor="white [3201]" strokeweight=".5pt">
                <v:path arrowok="t"/>
                <v:textbox inset="2mm,,2mm,0">
                  <w:txbxContent>
                    <w:p w:rsidR="00A130DB" w:rsidRPr="00E833DE" w:rsidRDefault="00A130DB" w:rsidP="00A130DB">
                      <w:pPr>
                        <w:jc w:val="center"/>
                        <w:rPr>
                          <w:noProof/>
                          <w:sz w:val="20"/>
                          <w:szCs w:val="20"/>
                          <w:lang w:eastAsia="en-ZA"/>
                        </w:rPr>
                      </w:pPr>
                      <w:r>
                        <w:rPr>
                          <w:noProof/>
                          <w:sz w:val="16"/>
                          <w:szCs w:val="16"/>
                          <w:lang w:eastAsia="en-ZA"/>
                        </w:rPr>
                        <w:t xml:space="preserve"> </w:t>
                      </w:r>
                      <w:r>
                        <w:rPr>
                          <w:noProof/>
                          <w:sz w:val="20"/>
                          <w:szCs w:val="20"/>
                          <w:lang w:eastAsia="en-ZA"/>
                        </w:rPr>
                        <w:t>CD4≤350 or stage 3/4</w:t>
                      </w:r>
                    </w:p>
                    <w:p w:rsidR="00A130DB" w:rsidRPr="00E833DE" w:rsidRDefault="00A130DB" w:rsidP="00A130DB">
                      <w:pPr>
                        <w:jc w:val="center"/>
                        <w:rPr>
                          <w:noProof/>
                          <w:sz w:val="20"/>
                          <w:szCs w:val="20"/>
                          <w:lang w:eastAsia="en-ZA"/>
                        </w:rPr>
                      </w:pPr>
                    </w:p>
                  </w:txbxContent>
                </v:textbox>
              </v:shape>
            </w:pict>
          </mc:Fallback>
        </mc:AlternateContent>
      </w:r>
      <w:r>
        <w:rPr>
          <w:noProof/>
          <w:lang w:eastAsia="en-ZA"/>
        </w:rPr>
        <mc:AlternateContent>
          <mc:Choice Requires="wps">
            <w:drawing>
              <wp:anchor distT="0" distB="0" distL="114300" distR="114300" simplePos="0" relativeHeight="251794432" behindDoc="0" locked="0" layoutInCell="1" allowOverlap="1">
                <wp:simplePos x="0" y="0"/>
                <wp:positionH relativeFrom="column">
                  <wp:posOffset>1610360</wp:posOffset>
                </wp:positionH>
                <wp:positionV relativeFrom="paragraph">
                  <wp:posOffset>890905</wp:posOffset>
                </wp:positionV>
                <wp:extent cx="9525" cy="249555"/>
                <wp:effectExtent l="133350" t="19050" r="66675" b="5524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26.8pt;margin-top:70.15pt;width:.75pt;height:19.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" strokecolor="black [3213]" strokeweight="2.25pt">
                <v:stroke endarrow="open"/>
                <o:lock v:ext="edit" shapetype="f"/>
              </v:shape>
            </w:pict>
          </mc:Fallback>
        </mc:AlternateContent>
      </w:r>
      <w:r>
        <w:rPr>
          <w:noProof/>
          <w:lang w:eastAsia="en-ZA"/>
        </w:rPr>
        <mc:AlternateContent>
          <mc:Choice Requires="wps">
            <w:drawing>
              <wp:anchor distT="0" distB="0" distL="114300" distR="114300" simplePos="0" relativeHeight="251793408" behindDoc="0" locked="0" layoutInCell="1" allowOverlap="1">
                <wp:simplePos x="0" y="0"/>
                <wp:positionH relativeFrom="column">
                  <wp:posOffset>1600200</wp:posOffset>
                </wp:positionH>
                <wp:positionV relativeFrom="paragraph">
                  <wp:posOffset>152400</wp:posOffset>
                </wp:positionV>
                <wp:extent cx="13970" cy="316865"/>
                <wp:effectExtent l="114300" t="19050" r="62230" b="4508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3168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26pt;margin-top:12pt;width:1.1pt;height:24.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" strokecolor="black [3213]" strokeweight="2.25pt">
                <v:stroke endarrow="open"/>
                <o:lock v:ext="edit" shapetype="f"/>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16960" behindDoc="0" locked="0" layoutInCell="1" allowOverlap="1">
                <wp:simplePos x="0" y="0"/>
                <wp:positionH relativeFrom="column">
                  <wp:posOffset>3200400</wp:posOffset>
                </wp:positionH>
                <wp:positionV relativeFrom="paragraph">
                  <wp:posOffset>19685</wp:posOffset>
                </wp:positionV>
                <wp:extent cx="869315" cy="410210"/>
                <wp:effectExtent l="9525" t="76200" r="16510" b="8890"/>
                <wp:wrapNone/>
                <wp:docPr id="50" name="Elb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315" cy="410210"/>
                        </a:xfrm>
                        <a:prstGeom prst="bentConnector3">
                          <a:avLst>
                            <a:gd name="adj1" fmla="val 4996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50" o:spid="_x0000_s1026" type="#_x0000_t34" style="position:absolute;margin-left:252pt;margin-top:1.55pt;width:68.45pt;height:32.3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" adj="10792">
                <v:stroke endarrow="open"/>
              </v:shape>
            </w:pict>
          </mc:Fallback>
        </mc:AlternateContent>
      </w:r>
      <w:r>
        <w:rPr>
          <w:noProof/>
          <w:lang w:eastAsia="en-ZA"/>
        </w:rPr>
        <mc:AlternateContent>
          <mc:Choice Requires="wps">
            <w:drawing>
              <wp:anchor distT="0" distB="0" distL="114300" distR="114300" simplePos="0" relativeHeight="251815936" behindDoc="0" locked="0" layoutInCell="1" allowOverlap="1">
                <wp:simplePos x="0" y="0"/>
                <wp:positionH relativeFrom="column">
                  <wp:posOffset>4562475</wp:posOffset>
                </wp:positionH>
                <wp:positionV relativeFrom="paragraph">
                  <wp:posOffset>19685</wp:posOffset>
                </wp:positionV>
                <wp:extent cx="1281430" cy="828675"/>
                <wp:effectExtent l="19050" t="19050" r="33020" b="95250"/>
                <wp:wrapNone/>
                <wp:docPr id="49" name="Elb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1430" cy="828675"/>
                        </a:xfrm>
                        <a:prstGeom prst="bentConnector3">
                          <a:avLst>
                            <a:gd name="adj1" fmla="val 50000"/>
                          </a:avLst>
                        </a:prstGeom>
                        <a:noFill/>
                        <a:ln w="28575">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49" o:spid="_x0000_s1026" type="#_x0000_t34" style="position:absolute;margin-left:359.25pt;margin-top:1.55pt;width:100.9pt;height:6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" strokecolor="black [3213]" strokeweight="2.25pt">
                <v:stroke endarrow="open"/>
              </v:shape>
            </w:pict>
          </mc:Fallback>
        </mc:AlternateContent>
      </w:r>
      <w:r>
        <w:rPr>
          <w:noProof/>
          <w:lang w:eastAsia="en-ZA"/>
        </w:rPr>
        <mc:AlternateContent>
          <mc:Choice Requires="wps">
            <w:drawing>
              <wp:anchor distT="0" distB="0" distL="114300" distR="114300" simplePos="0" relativeHeight="251810816" behindDoc="0" locked="0" layoutInCell="1" allowOverlap="1">
                <wp:simplePos x="0" y="0"/>
                <wp:positionH relativeFrom="column">
                  <wp:posOffset>5238750</wp:posOffset>
                </wp:positionH>
                <wp:positionV relativeFrom="paragraph">
                  <wp:posOffset>19685</wp:posOffset>
                </wp:positionV>
                <wp:extent cx="726440" cy="348615"/>
                <wp:effectExtent l="9525" t="9525" r="16510" b="80010"/>
                <wp:wrapNone/>
                <wp:docPr id="47" name="Elb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440" cy="348615"/>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47" o:spid="_x0000_s1026" type="#_x0000_t34" style="position:absolute;margin-left:412.5pt;margin-top:1.55pt;width:57.2pt;height:27.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">
                <v:stroke endarrow="open"/>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86240" behindDoc="0" locked="0" layoutInCell="1" allowOverlap="1">
                <wp:simplePos x="0" y="0"/>
                <wp:positionH relativeFrom="column">
                  <wp:posOffset>114300</wp:posOffset>
                </wp:positionH>
                <wp:positionV relativeFrom="paragraph">
                  <wp:posOffset>86995</wp:posOffset>
                </wp:positionV>
                <wp:extent cx="3086100" cy="461010"/>
                <wp:effectExtent l="0" t="0" r="19050" b="152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461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b/>
                                <w:noProof/>
                                <w:sz w:val="20"/>
                                <w:szCs w:val="20"/>
                                <w:lang w:eastAsia="en-ZA"/>
                              </w:rPr>
                            </w:pPr>
                            <w:r w:rsidRPr="00176C5D">
                              <w:rPr>
                                <w:b/>
                                <w:noProof/>
                                <w:sz w:val="20"/>
                                <w:szCs w:val="20"/>
                                <w:lang w:eastAsia="en-ZA"/>
                              </w:rPr>
                              <w:t xml:space="preserve">1 week later : </w:t>
                            </w:r>
                            <w:r w:rsidRPr="00176C5D">
                              <w:rPr>
                                <w:noProof/>
                                <w:sz w:val="20"/>
                                <w:szCs w:val="20"/>
                                <w:lang w:eastAsia="en-ZA"/>
                              </w:rPr>
                              <w:t xml:space="preserve">Review results of </w:t>
                            </w:r>
                            <w:r>
                              <w:rPr>
                                <w:noProof/>
                                <w:sz w:val="20"/>
                                <w:szCs w:val="20"/>
                                <w:lang w:eastAsia="en-ZA"/>
                              </w:rPr>
                              <w:t xml:space="preserve">Maternal </w:t>
                            </w:r>
                            <w:r w:rsidRPr="00176C5D">
                              <w:rPr>
                                <w:noProof/>
                                <w:sz w:val="20"/>
                                <w:szCs w:val="20"/>
                                <w:lang w:eastAsia="en-ZA"/>
                              </w:rPr>
                              <w:t>CD4, serum creatinine</w:t>
                            </w:r>
                            <w:r>
                              <w:rPr>
                                <w:noProof/>
                                <w:sz w:val="20"/>
                                <w:szCs w:val="20"/>
                                <w:lang w:eastAsia="en-ZA"/>
                              </w:rPr>
                              <w:t xml:space="preserve"> </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66" type="#_x0000_t202" style="position:absolute;left:0;text-align:left;margin-left:9pt;margin-top:6.85pt;width:243pt;height:36.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" fillcolor="white [3201]" strokeweight=".5pt">
                <v:path arrowok="t"/>
                <v:textbox inset="2mm,,2mm">
                  <w:txbxContent>
                    <w:p w:rsidR="00A130DB" w:rsidRPr="00176C5D" w:rsidRDefault="00A130DB" w:rsidP="00A130DB">
                      <w:pPr>
                        <w:jc w:val="center"/>
                        <w:rPr>
                          <w:b/>
                          <w:noProof/>
                          <w:sz w:val="20"/>
                          <w:szCs w:val="20"/>
                          <w:lang w:eastAsia="en-ZA"/>
                        </w:rPr>
                      </w:pPr>
                      <w:r w:rsidRPr="00176C5D">
                        <w:rPr>
                          <w:b/>
                          <w:noProof/>
                          <w:sz w:val="20"/>
                          <w:szCs w:val="20"/>
                          <w:lang w:eastAsia="en-ZA"/>
                        </w:rPr>
                        <w:t xml:space="preserve">1 week later : </w:t>
                      </w:r>
                      <w:r w:rsidRPr="00176C5D">
                        <w:rPr>
                          <w:noProof/>
                          <w:sz w:val="20"/>
                          <w:szCs w:val="20"/>
                          <w:lang w:eastAsia="en-ZA"/>
                        </w:rPr>
                        <w:t xml:space="preserve">Review results of </w:t>
                      </w:r>
                      <w:r>
                        <w:rPr>
                          <w:noProof/>
                          <w:sz w:val="20"/>
                          <w:szCs w:val="20"/>
                          <w:lang w:eastAsia="en-ZA"/>
                        </w:rPr>
                        <w:t xml:space="preserve">Maternal </w:t>
                      </w:r>
                      <w:r w:rsidRPr="00176C5D">
                        <w:rPr>
                          <w:noProof/>
                          <w:sz w:val="20"/>
                          <w:szCs w:val="20"/>
                          <w:lang w:eastAsia="en-ZA"/>
                        </w:rPr>
                        <w:t>CD4, serum creatinine</w:t>
                      </w:r>
                      <w:r>
                        <w:rPr>
                          <w:noProof/>
                          <w:sz w:val="20"/>
                          <w:szCs w:val="20"/>
                          <w:lang w:eastAsia="en-ZA"/>
                        </w:rPr>
                        <w:t xml:space="preserve"> </w:t>
                      </w:r>
                    </w:p>
                  </w:txbxContent>
                </v:textbox>
              </v:shape>
            </w:pict>
          </mc:Fallback>
        </mc:AlternateContent>
      </w:r>
      <w:r>
        <w:rPr>
          <w:noProof/>
          <w:lang w:eastAsia="en-ZA"/>
        </w:rPr>
        <mc:AlternateContent>
          <mc:Choice Requires="wps">
            <w:drawing>
              <wp:anchor distT="0" distB="0" distL="114300" distR="114300" simplePos="0" relativeHeight="251814912" behindDoc="0" locked="0" layoutInCell="1" allowOverlap="1">
                <wp:simplePos x="0" y="0"/>
                <wp:positionH relativeFrom="column">
                  <wp:posOffset>5965190</wp:posOffset>
                </wp:positionH>
                <wp:positionV relativeFrom="paragraph">
                  <wp:posOffset>5080</wp:posOffset>
                </wp:positionV>
                <wp:extent cx="2140585" cy="361950"/>
                <wp:effectExtent l="0" t="0" r="12065" b="1905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058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noProof/>
                                <w:sz w:val="20"/>
                                <w:szCs w:val="20"/>
                                <w:lang w:eastAsia="en-ZA"/>
                              </w:rPr>
                            </w:pPr>
                            <w:r w:rsidRPr="00176C5D">
                              <w:rPr>
                                <w:noProof/>
                                <w:sz w:val="20"/>
                                <w:szCs w:val="20"/>
                                <w:lang w:eastAsia="en-ZA"/>
                              </w:rPr>
                              <w:t xml:space="preserve"> </w:t>
                            </w:r>
                            <w:r>
                              <w:rPr>
                                <w:noProof/>
                                <w:sz w:val="20"/>
                                <w:szCs w:val="20"/>
                                <w:lang w:eastAsia="en-ZA"/>
                              </w:rPr>
                              <w:t>Baby PCR Positive: initiate Treatment</w:t>
                            </w:r>
                          </w:p>
                          <w:p w:rsidR="00A130DB"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7" type="#_x0000_t202" style="position:absolute;left:0;text-align:left;margin-left:469.7pt;margin-top:.4pt;width:168.55pt;height:2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" fillcolor="white [3201]" strokeweight=".5pt">
                <v:path arrowok="t"/>
                <v:textbox inset="2mm,,2mm">
                  <w:txbxContent>
                    <w:p w:rsidR="00A130DB" w:rsidRPr="00176C5D" w:rsidRDefault="00A130DB" w:rsidP="00A130DB">
                      <w:pPr>
                        <w:jc w:val="center"/>
                        <w:rPr>
                          <w:noProof/>
                          <w:sz w:val="20"/>
                          <w:szCs w:val="20"/>
                          <w:lang w:eastAsia="en-ZA"/>
                        </w:rPr>
                      </w:pPr>
                      <w:r w:rsidRPr="00176C5D">
                        <w:rPr>
                          <w:noProof/>
                          <w:sz w:val="20"/>
                          <w:szCs w:val="20"/>
                          <w:lang w:eastAsia="en-ZA"/>
                        </w:rPr>
                        <w:t xml:space="preserve"> </w:t>
                      </w:r>
                      <w:r>
                        <w:rPr>
                          <w:noProof/>
                          <w:sz w:val="20"/>
                          <w:szCs w:val="20"/>
                          <w:lang w:eastAsia="en-ZA"/>
                        </w:rPr>
                        <w:t>Baby PCR Positive: initiate Treatment</w:t>
                      </w:r>
                    </w:p>
                    <w:p w:rsidR="00A130DB" w:rsidRDefault="00A130DB" w:rsidP="00A130DB">
                      <w:pPr>
                        <w:rPr>
                          <w:noProof/>
                          <w:sz w:val="16"/>
                          <w:szCs w:val="16"/>
                          <w:lang w:eastAsia="en-ZA"/>
                        </w:rPr>
                      </w:pPr>
                    </w:p>
                  </w:txbxContent>
                </v:textbox>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808768" behindDoc="0" locked="0" layoutInCell="1" allowOverlap="1">
                <wp:simplePos x="0" y="0"/>
                <wp:positionH relativeFrom="column">
                  <wp:posOffset>3057525</wp:posOffset>
                </wp:positionH>
                <wp:positionV relativeFrom="paragraph">
                  <wp:posOffset>371475</wp:posOffset>
                </wp:positionV>
                <wp:extent cx="847725" cy="466725"/>
                <wp:effectExtent l="9525" t="9525" r="76200" b="19050"/>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47725" cy="466725"/>
                        </a:xfrm>
                        <a:prstGeom prst="bentConnector3">
                          <a:avLst>
                            <a:gd name="adj1" fmla="val 4996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19" o:spid="_x0000_s1026" type="#_x0000_t34" style="position:absolute;margin-left:240.75pt;margin-top:29.25pt;width:66.75pt;height:36.75pt;rotation:9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" adj="10792">
                <v:stroke endarrow="open"/>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811840" behindDoc="0" locked="0" layoutInCell="1" allowOverlap="1">
                <wp:simplePos x="0" y="0"/>
                <wp:positionH relativeFrom="column">
                  <wp:posOffset>5965190</wp:posOffset>
                </wp:positionH>
                <wp:positionV relativeFrom="paragraph">
                  <wp:posOffset>127635</wp:posOffset>
                </wp:positionV>
                <wp:extent cx="2762250" cy="31432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A470A2" w:rsidRDefault="00A130DB" w:rsidP="00A130DB">
                            <w:pPr>
                              <w:rPr>
                                <w:noProof/>
                                <w:sz w:val="20"/>
                                <w:szCs w:val="20"/>
                                <w:lang w:eastAsia="en-ZA"/>
                              </w:rPr>
                            </w:pPr>
                            <w:r w:rsidRPr="00A470A2">
                              <w:rPr>
                                <w:noProof/>
                                <w:sz w:val="20"/>
                                <w:szCs w:val="20"/>
                                <w:lang w:eastAsia="en-ZA"/>
                              </w:rPr>
                              <w:t>Baby PCR Negative: Continue NVP for 6 weeks</w:t>
                            </w:r>
                          </w:p>
                          <w:p w:rsidR="00A130DB" w:rsidRPr="00410908"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68" type="#_x0000_t202" style="position:absolute;left:0;text-align:left;margin-left:469.7pt;margin-top:10.05pt;width:217.5pt;height:2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" fillcolor="white [3201]" strokeweight=".5pt">
                <v:path arrowok="t"/>
                <v:textbox inset="2mm,,2mm">
                  <w:txbxContent>
                    <w:p w:rsidR="00A130DB" w:rsidRPr="00A470A2" w:rsidRDefault="00A130DB" w:rsidP="00A130DB">
                      <w:pPr>
                        <w:rPr>
                          <w:noProof/>
                          <w:sz w:val="20"/>
                          <w:szCs w:val="20"/>
                          <w:lang w:eastAsia="en-ZA"/>
                        </w:rPr>
                      </w:pPr>
                      <w:r w:rsidRPr="00A470A2">
                        <w:rPr>
                          <w:noProof/>
                          <w:sz w:val="20"/>
                          <w:szCs w:val="20"/>
                          <w:lang w:eastAsia="en-ZA"/>
                        </w:rPr>
                        <w:t>Baby PCR Negative: Continue NVP for 6 weeks</w:t>
                      </w:r>
                    </w:p>
                    <w:p w:rsidR="00A130DB" w:rsidRPr="00410908" w:rsidRDefault="00A130DB" w:rsidP="00A130DB">
                      <w:pPr>
                        <w:rPr>
                          <w:noProof/>
                          <w:sz w:val="16"/>
                          <w:szCs w:val="16"/>
                          <w:lang w:eastAsia="en-ZA"/>
                        </w:rPr>
                      </w:pPr>
                    </w:p>
                  </w:txbxContent>
                </v:textbox>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88288" behindDoc="0" locked="0" layoutInCell="1" allowOverlap="1">
                <wp:simplePos x="0" y="0"/>
                <wp:positionH relativeFrom="column">
                  <wp:posOffset>342900</wp:posOffset>
                </wp:positionH>
                <wp:positionV relativeFrom="paragraph">
                  <wp:posOffset>27940</wp:posOffset>
                </wp:positionV>
                <wp:extent cx="2707005" cy="248285"/>
                <wp:effectExtent l="0" t="0" r="17145" b="1841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noProof/>
                                <w:sz w:val="20"/>
                                <w:szCs w:val="20"/>
                                <w:lang w:eastAsia="en-ZA"/>
                              </w:rPr>
                            </w:pPr>
                            <w:r w:rsidRPr="00176C5D">
                              <w:rPr>
                                <w:noProof/>
                                <w:sz w:val="20"/>
                                <w:szCs w:val="20"/>
                                <w:lang w:eastAsia="en-ZA"/>
                              </w:rPr>
                              <w:t>If serum creatinine ≤85 µmol/L</w:t>
                            </w:r>
                          </w:p>
                          <w:p w:rsidR="00A130DB" w:rsidRDefault="00A130DB" w:rsidP="00A130DB">
                            <w:pPr>
                              <w:rPr>
                                <w:noProof/>
                                <w:sz w:val="16"/>
                                <w:szCs w:val="16"/>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69" type="#_x0000_t202" style="position:absolute;left:0;text-align:left;margin-left:27pt;margin-top:2.2pt;width:213.15pt;height:19.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" fillcolor="white [3201]" strokeweight=".5pt">
                <v:path arrowok="t"/>
                <v:textbox inset="2mm,,2mm">
                  <w:txbxContent>
                    <w:p w:rsidR="00A130DB" w:rsidRPr="00176C5D" w:rsidRDefault="00A130DB" w:rsidP="00A130DB">
                      <w:pPr>
                        <w:jc w:val="center"/>
                        <w:rPr>
                          <w:noProof/>
                          <w:sz w:val="20"/>
                          <w:szCs w:val="20"/>
                          <w:lang w:eastAsia="en-ZA"/>
                        </w:rPr>
                      </w:pPr>
                      <w:r w:rsidRPr="00176C5D">
                        <w:rPr>
                          <w:noProof/>
                          <w:sz w:val="20"/>
                          <w:szCs w:val="20"/>
                          <w:lang w:eastAsia="en-ZA"/>
                        </w:rPr>
                        <w:t>If serum creatinine ≤85 µmol/L</w:t>
                      </w:r>
                    </w:p>
                    <w:p w:rsidR="00A130DB" w:rsidRDefault="00A130DB" w:rsidP="00A130DB">
                      <w:pPr>
                        <w:rPr>
                          <w:noProof/>
                          <w:sz w:val="16"/>
                          <w:szCs w:val="16"/>
                          <w:lang w:eastAsia="en-ZA"/>
                        </w:rPr>
                      </w:pPr>
                    </w:p>
                  </w:txbxContent>
                </v:textbox>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96480" behindDoc="0" locked="0" layoutInCell="1" allowOverlap="1">
                <wp:simplePos x="0" y="0"/>
                <wp:positionH relativeFrom="column">
                  <wp:posOffset>1622425</wp:posOffset>
                </wp:positionH>
                <wp:positionV relativeFrom="paragraph">
                  <wp:posOffset>90170</wp:posOffset>
                </wp:positionV>
                <wp:extent cx="9525" cy="249555"/>
                <wp:effectExtent l="133350" t="19050" r="66675" b="5524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495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7.75pt;margin-top:7.1pt;width:.75pt;height:19.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" strokecolor="black [3213]" strokeweight="2.25pt">
                <v:stroke endarrow="open"/>
                <o:lock v:ext="edit" shapetype="f"/>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87264" behindDoc="0" locked="0" layoutInCell="1" allowOverlap="1">
                <wp:simplePos x="0" y="0"/>
                <wp:positionH relativeFrom="column">
                  <wp:posOffset>3714750</wp:posOffset>
                </wp:positionH>
                <wp:positionV relativeFrom="paragraph">
                  <wp:posOffset>28575</wp:posOffset>
                </wp:positionV>
                <wp:extent cx="2129155" cy="456565"/>
                <wp:effectExtent l="0" t="0" r="23495" b="196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9155"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176C5D" w:rsidRDefault="00A130DB" w:rsidP="00A130DB">
                            <w:pPr>
                              <w:jc w:val="center"/>
                              <w:rPr>
                                <w:noProof/>
                                <w:sz w:val="20"/>
                                <w:szCs w:val="20"/>
                                <w:lang w:eastAsia="en-ZA"/>
                              </w:rPr>
                            </w:pPr>
                            <w:r w:rsidRPr="00176C5D">
                              <w:rPr>
                                <w:noProof/>
                                <w:sz w:val="20"/>
                                <w:szCs w:val="20"/>
                                <w:lang w:eastAsia="en-ZA"/>
                              </w:rPr>
                              <w:t xml:space="preserve">If serum creatinine &gt;85 µmol/L: see Figure </w:t>
                            </w:r>
                            <w:r>
                              <w:rPr>
                                <w:noProof/>
                                <w:sz w:val="20"/>
                                <w:szCs w:val="20"/>
                                <w:lang w:eastAsia="en-ZA"/>
                              </w:rPr>
                              <w:t xml:space="preserve"> 4</w:t>
                            </w:r>
                          </w:p>
                          <w:p w:rsidR="00A130DB" w:rsidRPr="00176C5D" w:rsidRDefault="00A130DB" w:rsidP="00A130DB">
                            <w:pPr>
                              <w:rPr>
                                <w:noProof/>
                                <w:sz w:val="20"/>
                                <w:szCs w:val="20"/>
                                <w:lang w:eastAsia="en-ZA"/>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70" type="#_x0000_t202" style="position:absolute;left:0;text-align:left;margin-left:292.5pt;margin-top:2.25pt;width:167.65pt;height:35.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" fillcolor="white [3201]" strokeweight=".5pt">
                <v:path arrowok="t"/>
                <v:textbox inset="2mm,,2mm">
                  <w:txbxContent>
                    <w:p w:rsidR="00A130DB" w:rsidRPr="00176C5D" w:rsidRDefault="00A130DB" w:rsidP="00A130DB">
                      <w:pPr>
                        <w:jc w:val="center"/>
                        <w:rPr>
                          <w:noProof/>
                          <w:sz w:val="20"/>
                          <w:szCs w:val="20"/>
                          <w:lang w:eastAsia="en-ZA"/>
                        </w:rPr>
                      </w:pPr>
                      <w:r w:rsidRPr="00176C5D">
                        <w:rPr>
                          <w:noProof/>
                          <w:sz w:val="20"/>
                          <w:szCs w:val="20"/>
                          <w:lang w:eastAsia="en-ZA"/>
                        </w:rPr>
                        <w:t xml:space="preserve">If serum creatinine &gt;85 µmol/L: see Figure </w:t>
                      </w:r>
                      <w:r>
                        <w:rPr>
                          <w:noProof/>
                          <w:sz w:val="20"/>
                          <w:szCs w:val="20"/>
                          <w:lang w:eastAsia="en-ZA"/>
                        </w:rPr>
                        <w:t xml:space="preserve"> 4</w:t>
                      </w:r>
                    </w:p>
                    <w:p w:rsidR="00A130DB" w:rsidRPr="00176C5D" w:rsidRDefault="00A130DB" w:rsidP="00A130DB">
                      <w:pPr>
                        <w:rPr>
                          <w:noProof/>
                          <w:sz w:val="20"/>
                          <w:szCs w:val="20"/>
                          <w:lang w:eastAsia="en-ZA"/>
                        </w:rPr>
                      </w:pPr>
                    </w:p>
                  </w:txbxContent>
                </v:textbox>
              </v:shape>
            </w:pict>
          </mc:Fallback>
        </mc:AlternateContent>
      </w:r>
      <w:r>
        <w:rPr>
          <w:noProof/>
          <w:lang w:eastAsia="en-ZA"/>
        </w:rPr>
        <mc:AlternateContent>
          <mc:Choice Requires="wps">
            <w:drawing>
              <wp:anchor distT="0" distB="0" distL="114300" distR="114300" simplePos="0" relativeHeight="251797504" behindDoc="0" locked="0" layoutInCell="1" allowOverlap="1">
                <wp:simplePos x="0" y="0"/>
                <wp:positionH relativeFrom="column">
                  <wp:posOffset>275590</wp:posOffset>
                </wp:positionH>
                <wp:positionV relativeFrom="paragraph">
                  <wp:posOffset>170180</wp:posOffset>
                </wp:positionV>
                <wp:extent cx="3153410" cy="314960"/>
                <wp:effectExtent l="0" t="0" r="27940" b="279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3410" cy="31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E833DE" w:rsidRDefault="00A130DB" w:rsidP="00A130DB">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71" type="#_x0000_t202" style="position:absolute;left:0;text-align:left;margin-left:21.7pt;margin-top:13.4pt;width:248.3pt;height:2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" fillcolor="white [3201]" strokeweight=".5pt">
                <v:path arrowok="t"/>
                <v:textbox inset="2mm,,2mm">
                  <w:txbxContent>
                    <w:p w:rsidR="00A130DB" w:rsidRPr="00E833DE" w:rsidRDefault="00A130DB" w:rsidP="00A130DB">
                      <w:pPr>
                        <w:rPr>
                          <w:noProof/>
                          <w:sz w:val="20"/>
                          <w:szCs w:val="20"/>
                          <w:lang w:eastAsia="en-ZA"/>
                        </w:rPr>
                      </w:pPr>
                      <w:r>
                        <w:rPr>
                          <w:noProof/>
                          <w:sz w:val="16"/>
                          <w:szCs w:val="16"/>
                          <w:lang w:eastAsia="en-ZA"/>
                        </w:rPr>
                        <w:t xml:space="preserve">                                         </w:t>
                      </w:r>
                      <w:r w:rsidRPr="00E833DE">
                        <w:rPr>
                          <w:noProof/>
                          <w:sz w:val="20"/>
                          <w:szCs w:val="20"/>
                          <w:lang w:eastAsia="en-ZA"/>
                        </w:rPr>
                        <w:t>Check CD4 counts</w:t>
                      </w:r>
                      <w:r>
                        <w:rPr>
                          <w:noProof/>
                          <w:sz w:val="20"/>
                          <w:szCs w:val="20"/>
                          <w:lang w:eastAsia="en-ZA"/>
                        </w:rPr>
                        <w:t>, WHO staging</w:t>
                      </w:r>
                    </w:p>
                  </w:txbxContent>
                </v:textbox>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99552" behindDoc="0" locked="0" layoutInCell="1" allowOverlap="1">
                <wp:simplePos x="0" y="0"/>
                <wp:positionH relativeFrom="column">
                  <wp:posOffset>1906270</wp:posOffset>
                </wp:positionH>
                <wp:positionV relativeFrom="paragraph">
                  <wp:posOffset>196850</wp:posOffset>
                </wp:positionV>
                <wp:extent cx="283210" cy="114300"/>
                <wp:effectExtent l="9525" t="6350" r="76200" b="1524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83210" cy="114300"/>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150.1pt;margin-top:15.5pt;width:22.3pt;height:9pt;rotation:9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">
                <v:stroke endarrow="open"/>
              </v:shape>
            </w:pict>
          </mc:Fallback>
        </mc:AlternateContent>
      </w:r>
      <w:r>
        <w:rPr>
          <w:noProof/>
          <w:lang w:eastAsia="en-ZA"/>
        </w:rPr>
        <mc:AlternateContent>
          <mc:Choice Requires="wps">
            <w:drawing>
              <wp:anchor distT="0" distB="0" distL="114300" distR="114300" simplePos="0" relativeHeight="251798528" behindDoc="0" locked="0" layoutInCell="1" allowOverlap="1">
                <wp:simplePos x="0" y="0"/>
                <wp:positionH relativeFrom="column">
                  <wp:posOffset>1235075</wp:posOffset>
                </wp:positionH>
                <wp:positionV relativeFrom="paragraph">
                  <wp:posOffset>134620</wp:posOffset>
                </wp:positionV>
                <wp:extent cx="273050" cy="228600"/>
                <wp:effectExtent l="76200" t="6350" r="9525" b="15875"/>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3050" cy="228600"/>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97.25pt;margin-top:10.6pt;width:21.5pt;height:18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">
                <v:stroke endarrow="open"/>
              </v:shape>
            </w:pict>
          </mc:Fallback>
        </mc:AlternateContent>
      </w: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p>
    <w:p w:rsidR="00A130DB" w:rsidRPr="000B443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90336" behindDoc="0" locked="0" layoutInCell="1" allowOverlap="1">
                <wp:simplePos x="0" y="0"/>
                <wp:positionH relativeFrom="column">
                  <wp:posOffset>1633220</wp:posOffset>
                </wp:positionH>
                <wp:positionV relativeFrom="paragraph">
                  <wp:posOffset>23495</wp:posOffset>
                </wp:positionV>
                <wp:extent cx="1681480" cy="353695"/>
                <wp:effectExtent l="0" t="0" r="13970" b="273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480" cy="353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E833DE" w:rsidRDefault="00A130DB" w:rsidP="00A130DB">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wps:txbx>
                      <wps:bodyPr rot="0" spcFirstLastPara="0" vertOverflow="overflow" horzOverflow="overflow" vert="horz" wrap="square" lIns="72000" tIns="4572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72" type="#_x0000_t202" style="position:absolute;left:0;text-align:left;margin-left:128.6pt;margin-top:1.85pt;width:132.4pt;height:27.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" fillcolor="white [3201]" strokeweight=".5pt">
                <v:path arrowok="t"/>
                <v:textbox inset="2mm,,2mm,0">
                  <w:txbxContent>
                    <w:p w:rsidR="00A130DB" w:rsidRPr="00E833DE" w:rsidRDefault="00A130DB" w:rsidP="00A130DB">
                      <w:pPr>
                        <w:jc w:val="center"/>
                        <w:rPr>
                          <w:noProof/>
                          <w:sz w:val="20"/>
                          <w:szCs w:val="20"/>
                          <w:lang w:eastAsia="en-ZA"/>
                        </w:rPr>
                      </w:pPr>
                      <w:r w:rsidRPr="00E833DE">
                        <w:rPr>
                          <w:noProof/>
                          <w:sz w:val="20"/>
                          <w:szCs w:val="20"/>
                          <w:lang w:eastAsia="en-ZA"/>
                        </w:rPr>
                        <w:t>CD4</w:t>
                      </w:r>
                      <w:r>
                        <w:rPr>
                          <w:noProof/>
                          <w:sz w:val="20"/>
                          <w:szCs w:val="20"/>
                          <w:lang w:eastAsia="en-ZA"/>
                        </w:rPr>
                        <w:t>&gt;350 or stage 1/2</w:t>
                      </w:r>
                    </w:p>
                  </w:txbxContent>
                </v:textbox>
              </v:shape>
            </w:pict>
          </mc:Fallback>
        </mc:AlternateContent>
      </w:r>
    </w:p>
    <w:p w:rsidR="00A130DB" w:rsidRDefault="00A130DB" w:rsidP="00A130DB">
      <w:pPr>
        <w:pStyle w:val="ListParagraph"/>
        <w:numPr>
          <w:ilvl w:val="0"/>
          <w:numId w:val="29"/>
        </w:numPr>
        <w:spacing w:after="0" w:line="240" w:lineRule="auto"/>
        <w:rPr>
          <w:rFonts w:ascii="Times New Roman" w:hAnsi="Times New Roman" w:cs="Times New Roman"/>
          <w:sz w:val="24"/>
          <w:szCs w:val="24"/>
        </w:rPr>
      </w:pPr>
      <w:r>
        <w:rPr>
          <w:noProof/>
          <w:lang w:eastAsia="en-ZA"/>
        </w:rPr>
        <mc:AlternateContent>
          <mc:Choice Requires="wps">
            <w:drawing>
              <wp:anchor distT="0" distB="0" distL="114300" distR="114300" simplePos="0" relativeHeight="251792384" behindDoc="0" locked="0" layoutInCell="1" allowOverlap="1" wp14:anchorId="0BA4911B" wp14:editId="435F5FEC">
                <wp:simplePos x="0" y="0"/>
                <wp:positionH relativeFrom="column">
                  <wp:posOffset>1701800</wp:posOffset>
                </wp:positionH>
                <wp:positionV relativeFrom="paragraph">
                  <wp:posOffset>501650</wp:posOffset>
                </wp:positionV>
                <wp:extent cx="3213100" cy="723900"/>
                <wp:effectExtent l="0" t="0" r="2540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31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0DB" w:rsidRPr="00E833DE" w:rsidRDefault="00A130DB" w:rsidP="00A130DB">
                            <w:pPr>
                              <w:rPr>
                                <w:noProof/>
                                <w:sz w:val="20"/>
                                <w:szCs w:val="20"/>
                                <w:lang w:eastAsia="en-ZA"/>
                              </w:rPr>
                            </w:pPr>
                            <w:r w:rsidRPr="00E833DE">
                              <w:rPr>
                                <w:noProof/>
                                <w:sz w:val="20"/>
                                <w:szCs w:val="20"/>
                                <w:lang w:eastAsia="en-ZA"/>
                              </w:rPr>
                              <w:t>C</w:t>
                            </w:r>
                            <w:r>
                              <w:rPr>
                                <w:noProof/>
                                <w:sz w:val="20"/>
                                <w:szCs w:val="20"/>
                                <w:lang w:eastAsia="en-ZA"/>
                              </w:rPr>
                              <w:t xml:space="preserve">ontinue FDC  as prophylaxis through postnatal </w:t>
                            </w:r>
                            <w:r w:rsidRPr="00E833DE">
                              <w:rPr>
                                <w:noProof/>
                                <w:sz w:val="20"/>
                                <w:szCs w:val="20"/>
                                <w:lang w:eastAsia="en-ZA"/>
                              </w:rPr>
                              <w:t>til</w:t>
                            </w:r>
                            <w:r>
                              <w:rPr>
                                <w:noProof/>
                                <w:sz w:val="20"/>
                                <w:szCs w:val="20"/>
                                <w:lang w:eastAsia="en-ZA"/>
                              </w:rPr>
                              <w:t>l</w:t>
                            </w:r>
                            <w:r w:rsidRPr="00E833DE">
                              <w:rPr>
                                <w:noProof/>
                                <w:sz w:val="20"/>
                                <w:szCs w:val="20"/>
                                <w:lang w:eastAsia="en-ZA"/>
                              </w:rPr>
                              <w:t xml:space="preserve"> one week after complete cessation of breastfeeding</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73" type="#_x0000_t202" style="position:absolute;left:0;text-align:left;margin-left:134pt;margin-top:39.5pt;width:253pt;height:5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" fillcolor="white [3201]" strokeweight=".5pt">
                <v:path arrowok="t"/>
                <v:textbox inset="2mm,,2mm">
                  <w:txbxContent>
                    <w:p w:rsidR="00A130DB" w:rsidRPr="00E833DE" w:rsidRDefault="00A130DB" w:rsidP="00A130DB">
                      <w:pPr>
                        <w:rPr>
                          <w:noProof/>
                          <w:sz w:val="20"/>
                          <w:szCs w:val="20"/>
                          <w:lang w:eastAsia="en-ZA"/>
                        </w:rPr>
                      </w:pPr>
                      <w:r w:rsidRPr="00E833DE">
                        <w:rPr>
                          <w:noProof/>
                          <w:sz w:val="20"/>
                          <w:szCs w:val="20"/>
                          <w:lang w:eastAsia="en-ZA"/>
                        </w:rPr>
                        <w:t>C</w:t>
                      </w:r>
                      <w:r>
                        <w:rPr>
                          <w:noProof/>
                          <w:sz w:val="20"/>
                          <w:szCs w:val="20"/>
                          <w:lang w:eastAsia="en-ZA"/>
                        </w:rPr>
                        <w:t xml:space="preserve">ontinue FDC  as prophylaxis through postnatal </w:t>
                      </w:r>
                      <w:r w:rsidRPr="00E833DE">
                        <w:rPr>
                          <w:noProof/>
                          <w:sz w:val="20"/>
                          <w:szCs w:val="20"/>
                          <w:lang w:eastAsia="en-ZA"/>
                        </w:rPr>
                        <w:t>til</w:t>
                      </w:r>
                      <w:r>
                        <w:rPr>
                          <w:noProof/>
                          <w:sz w:val="20"/>
                          <w:szCs w:val="20"/>
                          <w:lang w:eastAsia="en-ZA"/>
                        </w:rPr>
                        <w:t>l</w:t>
                      </w:r>
                      <w:r w:rsidRPr="00E833DE">
                        <w:rPr>
                          <w:noProof/>
                          <w:sz w:val="20"/>
                          <w:szCs w:val="20"/>
                          <w:lang w:eastAsia="en-ZA"/>
                        </w:rPr>
                        <w:t xml:space="preserve"> one week after complete cessation of breastfeeding</w:t>
                      </w:r>
                    </w:p>
                  </w:txbxContent>
                </v:textbox>
              </v:shape>
            </w:pict>
          </mc:Fallback>
        </mc:AlternateContent>
      </w:r>
    </w:p>
    <w:p w:rsidR="00A130DB" w:rsidRPr="00A130DB" w:rsidRDefault="00A130DB" w:rsidP="00A130DB"/>
    <w:p w:rsidR="00A130DB" w:rsidRDefault="00A130DB" w:rsidP="00A130DB"/>
    <w:p w:rsidR="00A130DB" w:rsidRDefault="00A130DB" w:rsidP="00A130DB">
      <w:pPr>
        <w:tabs>
          <w:tab w:val="left" w:pos="8115"/>
        </w:tabs>
        <w:sectPr w:rsidR="00A130DB" w:rsidSect="000B443B">
          <w:pgSz w:w="16838" w:h="11906" w:orient="landscape"/>
          <w:pgMar w:top="1440" w:right="1440" w:bottom="1440" w:left="1440" w:header="708" w:footer="708" w:gutter="0"/>
          <w:cols w:space="708"/>
          <w:docGrid w:linePitch="360"/>
        </w:sectPr>
      </w:pPr>
      <w:r>
        <w:tab/>
      </w: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r w:rsidRPr="00AD65AA">
        <w:rPr>
          <w:rFonts w:ascii="Times New Roman" w:hAnsi="Times New Roman" w:cs="Times New Roman"/>
          <w:b/>
          <w:bCs/>
          <w:color w:val="000000"/>
          <w:sz w:val="24"/>
          <w:szCs w:val="24"/>
        </w:rPr>
        <w:lastRenderedPageBreak/>
        <w:t>CHAPTER 3</w:t>
      </w: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r w:rsidRPr="00AD65AA">
        <w:rPr>
          <w:rFonts w:ascii="Times New Roman" w:hAnsi="Times New Roman" w:cs="Times New Roman"/>
          <w:b/>
          <w:bCs/>
          <w:color w:val="000000"/>
          <w:sz w:val="24"/>
          <w:szCs w:val="24"/>
        </w:rPr>
        <w:t>KEEPING WOMEN AND CHILDREN HEALTHY AND IMPROVING</w:t>
      </w: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r w:rsidRPr="00AD65AA">
        <w:rPr>
          <w:rFonts w:ascii="Times New Roman" w:hAnsi="Times New Roman" w:cs="Times New Roman"/>
          <w:b/>
          <w:bCs/>
          <w:color w:val="000000"/>
          <w:sz w:val="24"/>
          <w:szCs w:val="24"/>
        </w:rPr>
        <w:t>THEIR QUALITY OF LIFE AND REDUCING MORTALITY</w:t>
      </w: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r w:rsidRPr="00AD65AA">
        <w:rPr>
          <w:rFonts w:ascii="Times New Roman" w:hAnsi="Times New Roman" w:cs="Times New Roman"/>
          <w:b/>
          <w:bCs/>
          <w:color w:val="000000"/>
          <w:sz w:val="24"/>
          <w:szCs w:val="24"/>
        </w:rPr>
        <w:t>All pregnant women should:</w:t>
      </w:r>
    </w:p>
    <w:p w:rsidR="00862B5B" w:rsidRPr="00AD65AA"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encouraged to book early into antenatal care</w:t>
      </w:r>
      <w:r w:rsidRPr="00AD65AA">
        <w:rPr>
          <w:rFonts w:ascii="Times New Roman" w:hAnsi="Times New Roman" w:cs="Times New Roman"/>
          <w:b/>
          <w:bCs/>
          <w:color w:val="000000"/>
          <w:sz w:val="24"/>
          <w:szCs w:val="24"/>
        </w:rPr>
        <w:t xml:space="preserve">, </w:t>
      </w:r>
      <w:r w:rsidRPr="00AD65AA">
        <w:rPr>
          <w:rFonts w:ascii="Times New Roman" w:hAnsi="Times New Roman" w:cs="Times New Roman"/>
          <w:color w:val="000000"/>
          <w:sz w:val="24"/>
          <w:szCs w:val="24"/>
        </w:rPr>
        <w:t>as soon as they believe they are or are confirmed to be pregnant.</w:t>
      </w:r>
    </w:p>
    <w:p w:rsidR="00862B5B" w:rsidRPr="00AD65AA"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Receive routine antenatal care, including micronutrient supplementation.</w:t>
      </w:r>
    </w:p>
    <w:p w:rsidR="00862B5B" w:rsidRPr="00AD65AA"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offered information on the availability of PMTCT interventions during all health care consultations.</w:t>
      </w:r>
    </w:p>
    <w:p w:rsidR="00862B5B" w:rsidRPr="009651A4"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 xml:space="preserve">Be routinely offered HIV counselling and testing and encourage partner or spouse </w:t>
      </w:r>
      <w:r w:rsidRPr="009651A4">
        <w:rPr>
          <w:rFonts w:ascii="Times New Roman" w:hAnsi="Times New Roman" w:cs="Times New Roman"/>
          <w:color w:val="000000"/>
          <w:sz w:val="24"/>
          <w:szCs w:val="24"/>
        </w:rPr>
        <w:t>testing</w:t>
      </w:r>
      <w:r w:rsidR="009558AD">
        <w:rPr>
          <w:rFonts w:ascii="Times New Roman" w:hAnsi="Times New Roman" w:cs="Times New Roman"/>
          <w:color w:val="000000"/>
          <w:sz w:val="24"/>
          <w:szCs w:val="24"/>
        </w:rPr>
        <w:t>.</w:t>
      </w:r>
    </w:p>
    <w:p w:rsidR="000A297F" w:rsidRPr="009651A4" w:rsidRDefault="000A297F" w:rsidP="000A297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color w:val="000000"/>
          <w:sz w:val="24"/>
          <w:szCs w:val="24"/>
        </w:rPr>
        <w:t xml:space="preserve">Have a TB symptom screen at each visit with further TB investigations if any of the screening questions are positive. </w:t>
      </w:r>
    </w:p>
    <w:p w:rsidR="00862B5B" w:rsidRPr="00AD65AA"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encouraged to involve partners or spouses in caring for the pregnancy.</w:t>
      </w:r>
    </w:p>
    <w:p w:rsidR="00862B5B" w:rsidRPr="00AD65AA"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counselled on safer sex and provided with condoms</w:t>
      </w:r>
      <w:r w:rsidR="00197B59">
        <w:rPr>
          <w:rFonts w:ascii="Times New Roman" w:hAnsi="Times New Roman" w:cs="Times New Roman"/>
          <w:color w:val="000000"/>
          <w:sz w:val="24"/>
          <w:szCs w:val="24"/>
        </w:rPr>
        <w:t xml:space="preserve"> and discuss future family planning options</w:t>
      </w:r>
      <w:r w:rsidRPr="00AD65AA">
        <w:rPr>
          <w:rFonts w:ascii="Times New Roman" w:hAnsi="Times New Roman" w:cs="Times New Roman"/>
          <w:color w:val="000000"/>
          <w:sz w:val="24"/>
          <w:szCs w:val="24"/>
        </w:rPr>
        <w:t>.</w:t>
      </w:r>
    </w:p>
    <w:p w:rsidR="00862B5B"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counselled on safe infant feeding options and assisted in making an appropriate feeding choice.</w:t>
      </w:r>
    </w:p>
    <w:p w:rsidR="003D1469" w:rsidRPr="00AD65AA" w:rsidRDefault="003D1469"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 informed that breastfeeding</w:t>
      </w:r>
      <w:r w:rsidR="00787AC9">
        <w:rPr>
          <w:rFonts w:ascii="Times New Roman" w:hAnsi="Times New Roman" w:cs="Times New Roman"/>
          <w:color w:val="000000"/>
          <w:sz w:val="24"/>
          <w:szCs w:val="24"/>
        </w:rPr>
        <w:t xml:space="preserve"> is the preferred option.</w:t>
      </w:r>
    </w:p>
    <w:p w:rsidR="00862B5B" w:rsidRPr="00AD65AA" w:rsidRDefault="00862B5B" w:rsidP="00862B5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supported on the choice of infant feeding at all times.</w:t>
      </w: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p>
    <w:p w:rsidR="00862B5B" w:rsidRPr="00AD65AA" w:rsidRDefault="00862B5B" w:rsidP="00862B5B">
      <w:pPr>
        <w:autoSpaceDE w:val="0"/>
        <w:autoSpaceDN w:val="0"/>
        <w:adjustRightInd w:val="0"/>
        <w:spacing w:after="0" w:line="240" w:lineRule="auto"/>
        <w:rPr>
          <w:rFonts w:ascii="Times New Roman" w:hAnsi="Times New Roman" w:cs="Times New Roman"/>
          <w:b/>
          <w:bCs/>
          <w:color w:val="000000"/>
          <w:sz w:val="24"/>
          <w:szCs w:val="24"/>
        </w:rPr>
      </w:pPr>
      <w:r w:rsidRPr="00AD65AA">
        <w:rPr>
          <w:rFonts w:ascii="Times New Roman" w:hAnsi="Times New Roman" w:cs="Times New Roman"/>
          <w:b/>
          <w:bCs/>
          <w:color w:val="000000"/>
          <w:sz w:val="24"/>
          <w:szCs w:val="24"/>
        </w:rPr>
        <w:t>All pregnant women who are HIV-positive should:</w:t>
      </w:r>
    </w:p>
    <w:p w:rsidR="00862B5B" w:rsidRPr="00AD65AA" w:rsidRDefault="00862B5B" w:rsidP="00862B5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Receive routine antenatal care, including iron</w:t>
      </w:r>
      <w:r w:rsidR="00197B59">
        <w:rPr>
          <w:rFonts w:ascii="Times New Roman" w:hAnsi="Times New Roman" w:cs="Times New Roman"/>
          <w:color w:val="000000"/>
          <w:sz w:val="24"/>
          <w:szCs w:val="24"/>
        </w:rPr>
        <w:t xml:space="preserve">, </w:t>
      </w:r>
      <w:r w:rsidRPr="00AD65AA">
        <w:rPr>
          <w:rFonts w:ascii="Times New Roman" w:hAnsi="Times New Roman" w:cs="Times New Roman"/>
          <w:color w:val="000000"/>
          <w:sz w:val="24"/>
          <w:szCs w:val="24"/>
        </w:rPr>
        <w:t>folate</w:t>
      </w:r>
      <w:r w:rsidR="00197B59">
        <w:rPr>
          <w:rFonts w:ascii="Times New Roman" w:hAnsi="Times New Roman" w:cs="Times New Roman"/>
          <w:color w:val="000000"/>
          <w:sz w:val="24"/>
          <w:szCs w:val="24"/>
        </w:rPr>
        <w:t xml:space="preserve"> and calcium </w:t>
      </w:r>
      <w:r w:rsidRPr="00AD65AA">
        <w:rPr>
          <w:rFonts w:ascii="Times New Roman" w:hAnsi="Times New Roman" w:cs="Times New Roman"/>
          <w:color w:val="000000"/>
          <w:sz w:val="24"/>
          <w:szCs w:val="24"/>
        </w:rPr>
        <w:t>supplementation.</w:t>
      </w:r>
    </w:p>
    <w:p w:rsidR="00862B5B" w:rsidRPr="00AD65AA" w:rsidRDefault="00862B5B" w:rsidP="00862B5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offered information on the availability of PMTCT interventions at all health care</w:t>
      </w:r>
    </w:p>
    <w:p w:rsidR="00862B5B" w:rsidRPr="003674D6" w:rsidRDefault="00862B5B" w:rsidP="003674D6">
      <w:pPr>
        <w:autoSpaceDE w:val="0"/>
        <w:autoSpaceDN w:val="0"/>
        <w:adjustRightInd w:val="0"/>
        <w:spacing w:after="0" w:line="240" w:lineRule="auto"/>
        <w:ind w:left="360" w:firstLine="360"/>
        <w:rPr>
          <w:rFonts w:ascii="Times New Roman" w:hAnsi="Times New Roman" w:cs="Times New Roman"/>
          <w:color w:val="000000"/>
          <w:sz w:val="24"/>
          <w:szCs w:val="24"/>
        </w:rPr>
      </w:pPr>
      <w:r w:rsidRPr="003674D6">
        <w:rPr>
          <w:rFonts w:ascii="Times New Roman" w:hAnsi="Times New Roman" w:cs="Times New Roman"/>
          <w:color w:val="000000"/>
          <w:sz w:val="24"/>
          <w:szCs w:val="24"/>
        </w:rPr>
        <w:t>consultations, and not only when visiting the antenatal clinic.</w:t>
      </w:r>
    </w:p>
    <w:p w:rsidR="00862B5B" w:rsidRPr="00AD65AA" w:rsidRDefault="00862B5B" w:rsidP="00862B5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clinically staged and have a CD4 cell count taken on the same day as the HIV test is done, and preferably at the first ANC visit (or at the earliest opportunity).</w:t>
      </w:r>
    </w:p>
    <w:p w:rsidR="00862B5B" w:rsidRPr="009651A4" w:rsidRDefault="00862B5B" w:rsidP="00862B5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color w:val="000000"/>
          <w:sz w:val="24"/>
          <w:szCs w:val="24"/>
        </w:rPr>
        <w:t>Be screened for TB, in line with the BANC.</w:t>
      </w:r>
    </w:p>
    <w:p w:rsidR="00862B5B" w:rsidRDefault="00862B5B" w:rsidP="00862B5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color w:val="000000"/>
          <w:sz w:val="24"/>
          <w:szCs w:val="24"/>
        </w:rPr>
        <w:t>Be screened and treated swiftly for syphilis and other STIs, in line with BANC.</w:t>
      </w:r>
    </w:p>
    <w:p w:rsidR="00862B5B" w:rsidRPr="009651A4" w:rsidRDefault="00862B5B" w:rsidP="009651A4">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color w:val="000000"/>
          <w:sz w:val="24"/>
          <w:szCs w:val="24"/>
        </w:rPr>
        <w:t>Receive a triple-drug antiretroviral regimen</w:t>
      </w:r>
      <w:r w:rsidR="000E428F" w:rsidRPr="009651A4">
        <w:rPr>
          <w:rFonts w:ascii="Times New Roman" w:hAnsi="Times New Roman" w:cs="Times New Roman"/>
          <w:color w:val="000000"/>
          <w:sz w:val="24"/>
          <w:szCs w:val="24"/>
        </w:rPr>
        <w:t xml:space="preserve"> as an FDC at the first antenatal visit, whether newly diagnosed or known </w:t>
      </w:r>
      <w:r w:rsidR="00105357" w:rsidRPr="009651A4">
        <w:rPr>
          <w:rFonts w:ascii="Times New Roman" w:hAnsi="Times New Roman" w:cs="Times New Roman"/>
          <w:color w:val="000000"/>
          <w:sz w:val="24"/>
          <w:szCs w:val="24"/>
        </w:rPr>
        <w:t xml:space="preserve">to be living with </w:t>
      </w:r>
      <w:r w:rsidR="000E428F" w:rsidRPr="009651A4">
        <w:rPr>
          <w:rFonts w:ascii="Times New Roman" w:hAnsi="Times New Roman" w:cs="Times New Roman"/>
          <w:color w:val="000000"/>
          <w:sz w:val="24"/>
          <w:szCs w:val="24"/>
        </w:rPr>
        <w:t xml:space="preserve">HIV </w:t>
      </w:r>
      <w:r w:rsidR="00105357" w:rsidRPr="009651A4">
        <w:rPr>
          <w:rFonts w:ascii="Times New Roman" w:hAnsi="Times New Roman" w:cs="Times New Roman"/>
          <w:color w:val="000000"/>
          <w:sz w:val="24"/>
          <w:szCs w:val="24"/>
        </w:rPr>
        <w:t>but</w:t>
      </w:r>
      <w:r w:rsidR="000E428F" w:rsidRPr="009651A4">
        <w:rPr>
          <w:rFonts w:ascii="Times New Roman" w:hAnsi="Times New Roman" w:cs="Times New Roman"/>
          <w:color w:val="000000"/>
          <w:sz w:val="24"/>
          <w:szCs w:val="24"/>
        </w:rPr>
        <w:t xml:space="preserve"> not on ART. This is</w:t>
      </w:r>
      <w:r w:rsidRPr="009651A4">
        <w:rPr>
          <w:rFonts w:ascii="Times New Roman" w:hAnsi="Times New Roman" w:cs="Times New Roman"/>
          <w:color w:val="000000"/>
          <w:sz w:val="24"/>
          <w:szCs w:val="24"/>
        </w:rPr>
        <w:t xml:space="preserve"> to prevent mother-to-child transmission of HIV </w:t>
      </w:r>
      <w:r w:rsidR="000E428F" w:rsidRPr="009651A4">
        <w:rPr>
          <w:rFonts w:ascii="Times New Roman" w:hAnsi="Times New Roman" w:cs="Times New Roman"/>
          <w:color w:val="000000"/>
          <w:sz w:val="24"/>
          <w:szCs w:val="24"/>
        </w:rPr>
        <w:t xml:space="preserve">and to reduce maternal  morbidity and mortality. </w:t>
      </w:r>
      <w:r w:rsidR="009651A4" w:rsidRPr="009651A4">
        <w:rPr>
          <w:rFonts w:ascii="Times New Roman" w:hAnsi="Times New Roman" w:cs="Times New Roman"/>
          <w:color w:val="000000"/>
          <w:sz w:val="24"/>
          <w:szCs w:val="24"/>
        </w:rPr>
        <w:t>The d</w:t>
      </w:r>
      <w:r w:rsidR="000E428F" w:rsidRPr="009651A4">
        <w:rPr>
          <w:rFonts w:ascii="Times New Roman" w:hAnsi="Times New Roman" w:cs="Times New Roman"/>
          <w:color w:val="000000"/>
          <w:sz w:val="24"/>
          <w:szCs w:val="24"/>
        </w:rPr>
        <w:t>uration of regimen</w:t>
      </w:r>
      <w:r w:rsidR="009651A4" w:rsidRPr="009651A4">
        <w:rPr>
          <w:rFonts w:ascii="Times New Roman" w:hAnsi="Times New Roman" w:cs="Times New Roman"/>
          <w:color w:val="000000"/>
          <w:sz w:val="24"/>
          <w:szCs w:val="24"/>
        </w:rPr>
        <w:t xml:space="preserve"> is determined by CD4 counts, (&gt; 350 cells/mm3 to receive FDC till</w:t>
      </w:r>
      <w:r w:rsidR="000E428F" w:rsidRPr="009651A4">
        <w:rPr>
          <w:rFonts w:ascii="Times New Roman" w:hAnsi="Times New Roman" w:cs="Times New Roman"/>
          <w:color w:val="000000"/>
          <w:sz w:val="24"/>
          <w:szCs w:val="24"/>
        </w:rPr>
        <w:t xml:space="preserve"> 1 week </w:t>
      </w:r>
      <w:r w:rsidR="009651A4" w:rsidRPr="009651A4">
        <w:rPr>
          <w:rFonts w:ascii="Times New Roman" w:hAnsi="Times New Roman" w:cs="Times New Roman"/>
          <w:color w:val="000000"/>
          <w:sz w:val="24"/>
          <w:szCs w:val="24"/>
        </w:rPr>
        <w:t xml:space="preserve">after cessation of </w:t>
      </w:r>
      <w:r w:rsidR="000E428F" w:rsidRPr="009651A4">
        <w:rPr>
          <w:rFonts w:ascii="Times New Roman" w:hAnsi="Times New Roman" w:cs="Times New Roman"/>
          <w:color w:val="000000"/>
          <w:sz w:val="24"/>
          <w:szCs w:val="24"/>
        </w:rPr>
        <w:t xml:space="preserve">breast feeding cessation </w:t>
      </w:r>
      <w:r w:rsidR="009651A4" w:rsidRPr="009651A4">
        <w:rPr>
          <w:rFonts w:ascii="Times New Roman" w:hAnsi="Times New Roman" w:cs="Times New Roman"/>
          <w:color w:val="000000"/>
          <w:sz w:val="24"/>
          <w:szCs w:val="24"/>
        </w:rPr>
        <w:t xml:space="preserve">and &lt; 350 cells/mm3 to continue lifelong treatment) </w:t>
      </w:r>
    </w:p>
    <w:p w:rsidR="00862B5B" w:rsidRPr="000A297F" w:rsidRDefault="000A297F" w:rsidP="000A29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 xml:space="preserve">Be offered appropriate PCP and </w:t>
      </w:r>
      <w:r>
        <w:rPr>
          <w:rFonts w:ascii="Times New Roman" w:hAnsi="Times New Roman" w:cs="Times New Roman"/>
          <w:color w:val="000000"/>
          <w:sz w:val="24"/>
          <w:szCs w:val="24"/>
        </w:rPr>
        <w:t>assessed for eligibility for TB preventive therapy with isoniazid</w:t>
      </w:r>
      <w:r w:rsidRPr="00AD65AA">
        <w:rPr>
          <w:rFonts w:ascii="Times New Roman" w:hAnsi="Times New Roman" w:cs="Times New Roman"/>
          <w:color w:val="000000"/>
          <w:sz w:val="24"/>
          <w:szCs w:val="24"/>
        </w:rPr>
        <w:t>.</w:t>
      </w:r>
    </w:p>
    <w:p w:rsidR="00862B5B" w:rsidRPr="00AD65AA" w:rsidRDefault="00862B5B" w:rsidP="00862B5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color w:val="000000"/>
          <w:sz w:val="24"/>
          <w:szCs w:val="24"/>
        </w:rPr>
        <w:t>Be counselled on safer sex, family planning, postnatal contraception and partner testing.</w:t>
      </w:r>
    </w:p>
    <w:p w:rsidR="00862B5B" w:rsidRPr="00AD65AA" w:rsidRDefault="00862B5B" w:rsidP="00862B5B">
      <w:pPr>
        <w:autoSpaceDE w:val="0"/>
        <w:autoSpaceDN w:val="0"/>
        <w:adjustRightInd w:val="0"/>
        <w:spacing w:after="0" w:line="240" w:lineRule="auto"/>
        <w:rPr>
          <w:rFonts w:ascii="Times New Roman" w:hAnsi="Times New Roman" w:cs="Times New Roman"/>
          <w:color w:val="000000"/>
          <w:sz w:val="24"/>
          <w:szCs w:val="24"/>
        </w:rPr>
      </w:pPr>
    </w:p>
    <w:p w:rsidR="00E8000F" w:rsidRPr="009651A4"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color w:val="000000"/>
          <w:sz w:val="24"/>
          <w:szCs w:val="24"/>
        </w:rPr>
        <w:t xml:space="preserve">Women who </w:t>
      </w:r>
      <w:r w:rsidR="00E8000F" w:rsidRPr="009651A4">
        <w:rPr>
          <w:rFonts w:ascii="Times New Roman" w:hAnsi="Times New Roman" w:cs="Times New Roman"/>
          <w:color w:val="000000"/>
          <w:sz w:val="24"/>
          <w:szCs w:val="24"/>
        </w:rPr>
        <w:t xml:space="preserve">are put on FDC </w:t>
      </w:r>
      <w:r w:rsidRPr="007418F1">
        <w:rPr>
          <w:rFonts w:ascii="Times New Roman" w:hAnsi="Times New Roman" w:cs="Times New Roman"/>
          <w:bCs/>
          <w:color w:val="000000"/>
          <w:sz w:val="24"/>
          <w:szCs w:val="24"/>
        </w:rPr>
        <w:t xml:space="preserve">in their pregnancy (either for her own health or for PMTCT) </w:t>
      </w:r>
      <w:r w:rsidRPr="007418F1">
        <w:rPr>
          <w:rFonts w:ascii="Times New Roman" w:hAnsi="Times New Roman" w:cs="Times New Roman"/>
          <w:color w:val="000000"/>
          <w:sz w:val="24"/>
          <w:szCs w:val="24"/>
        </w:rPr>
        <w:t>should be monitor</w:t>
      </w:r>
      <w:r w:rsidRPr="009651A4">
        <w:rPr>
          <w:rFonts w:ascii="Times New Roman" w:hAnsi="Times New Roman" w:cs="Times New Roman"/>
          <w:color w:val="000000"/>
          <w:sz w:val="24"/>
          <w:szCs w:val="24"/>
        </w:rPr>
        <w:t>ed and managed, where possible, by the same provider in the same facility</w:t>
      </w:r>
      <w:r w:rsidR="00E8000F" w:rsidRPr="009651A4">
        <w:rPr>
          <w:rFonts w:ascii="Times New Roman" w:hAnsi="Times New Roman" w:cs="Times New Roman"/>
          <w:color w:val="000000"/>
          <w:sz w:val="24"/>
          <w:szCs w:val="24"/>
        </w:rPr>
        <w:t xml:space="preserve"> through antenatal and post natal period until the end of breastfeeding</w:t>
      </w:r>
      <w:r w:rsidRPr="009651A4">
        <w:rPr>
          <w:rFonts w:ascii="Times New Roman" w:hAnsi="Times New Roman" w:cs="Times New Roman"/>
          <w:color w:val="000000"/>
          <w:sz w:val="24"/>
          <w:szCs w:val="24"/>
        </w:rPr>
        <w:t xml:space="preserve">. </w:t>
      </w:r>
    </w:p>
    <w:p w:rsidR="00E8000F" w:rsidRDefault="00E8000F" w:rsidP="00862B5B">
      <w:p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color w:val="000000"/>
          <w:sz w:val="24"/>
          <w:szCs w:val="24"/>
        </w:rPr>
        <w:t xml:space="preserve">Please note: these women will be managed by NIMART trained nurses and midwives and should be referred if required (in case of adverse events/complications) to </w:t>
      </w:r>
      <w:r w:rsidR="00192855" w:rsidRPr="009651A4">
        <w:rPr>
          <w:rFonts w:ascii="Times New Roman" w:hAnsi="Times New Roman" w:cs="Times New Roman"/>
          <w:color w:val="000000"/>
          <w:sz w:val="24"/>
          <w:szCs w:val="24"/>
        </w:rPr>
        <w:t>an ART site with a doctor for further management.</w:t>
      </w:r>
    </w:p>
    <w:p w:rsidR="00E8000F" w:rsidRDefault="00E8000F" w:rsidP="00862B5B">
      <w:pPr>
        <w:autoSpaceDE w:val="0"/>
        <w:autoSpaceDN w:val="0"/>
        <w:adjustRightInd w:val="0"/>
        <w:spacing w:after="0" w:line="240" w:lineRule="auto"/>
        <w:rPr>
          <w:rFonts w:ascii="Times New Roman" w:hAnsi="Times New Roman" w:cs="Times New Roman"/>
          <w:color w:val="000000"/>
          <w:sz w:val="24"/>
          <w:szCs w:val="24"/>
        </w:rPr>
      </w:pPr>
    </w:p>
    <w:p w:rsidR="00862B5B" w:rsidRPr="00AD65AA"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b/>
          <w:bCs/>
          <w:color w:val="000000"/>
          <w:sz w:val="24"/>
          <w:szCs w:val="24"/>
        </w:rPr>
        <w:lastRenderedPageBreak/>
        <w:t xml:space="preserve">Women who test HIV-negative </w:t>
      </w:r>
      <w:r w:rsidR="009651A4">
        <w:rPr>
          <w:rFonts w:ascii="Times New Roman" w:hAnsi="Times New Roman" w:cs="Times New Roman"/>
          <w:b/>
          <w:bCs/>
          <w:color w:val="000000"/>
          <w:sz w:val="24"/>
          <w:szCs w:val="24"/>
        </w:rPr>
        <w:t>anytime during antenatal, labour or postnatal periods</w:t>
      </w:r>
      <w:r w:rsidR="006F739F">
        <w:rPr>
          <w:rFonts w:ascii="Times New Roman" w:hAnsi="Times New Roman" w:cs="Times New Roman"/>
          <w:b/>
          <w:bCs/>
          <w:color w:val="000000"/>
          <w:sz w:val="24"/>
          <w:szCs w:val="24"/>
        </w:rPr>
        <w:t xml:space="preserve"> are still considered part of the PMTCT programme and</w:t>
      </w:r>
      <w:r w:rsidR="009651A4">
        <w:rPr>
          <w:rFonts w:ascii="Times New Roman" w:hAnsi="Times New Roman" w:cs="Times New Roman"/>
          <w:b/>
          <w:bCs/>
          <w:color w:val="000000"/>
          <w:sz w:val="24"/>
          <w:szCs w:val="24"/>
        </w:rPr>
        <w:t xml:space="preserve"> </w:t>
      </w:r>
      <w:r w:rsidRPr="00AD65AA">
        <w:rPr>
          <w:rFonts w:ascii="Times New Roman" w:hAnsi="Times New Roman" w:cs="Times New Roman"/>
          <w:color w:val="000000"/>
          <w:sz w:val="24"/>
          <w:szCs w:val="24"/>
        </w:rPr>
        <w:t xml:space="preserve">should receive post-test counselling and counselling on risk reduction interventions including involvement of partners or spouses, focusing mainly on how to maintain their HIV-negative </w:t>
      </w:r>
      <w:r w:rsidRPr="009651A4">
        <w:rPr>
          <w:rFonts w:ascii="Times New Roman" w:hAnsi="Times New Roman" w:cs="Times New Roman"/>
          <w:color w:val="000000"/>
          <w:sz w:val="24"/>
          <w:szCs w:val="24"/>
        </w:rPr>
        <w:t xml:space="preserve">status. They should continue to receive routine antenatal care, and should be encouraged to use condoms. They should be offered a repeat HIV test </w:t>
      </w:r>
      <w:r w:rsidR="007418F1">
        <w:rPr>
          <w:rFonts w:ascii="Times New Roman" w:hAnsi="Times New Roman" w:cs="Times New Roman"/>
          <w:color w:val="000000"/>
          <w:sz w:val="24"/>
          <w:szCs w:val="24"/>
        </w:rPr>
        <w:t xml:space="preserve">12 weeks after the initial HIV test is negative and/or </w:t>
      </w:r>
      <w:r w:rsidRPr="009651A4">
        <w:rPr>
          <w:rFonts w:ascii="Times New Roman" w:hAnsi="Times New Roman" w:cs="Times New Roman"/>
          <w:color w:val="000000"/>
          <w:sz w:val="24"/>
          <w:szCs w:val="24"/>
        </w:rPr>
        <w:t xml:space="preserve">at 32 weeks </w:t>
      </w:r>
      <w:r w:rsidR="009651A4" w:rsidRPr="009651A4">
        <w:rPr>
          <w:rFonts w:ascii="Times New Roman" w:hAnsi="Times New Roman" w:cs="Times New Roman"/>
          <w:color w:val="000000"/>
          <w:sz w:val="24"/>
          <w:szCs w:val="24"/>
        </w:rPr>
        <w:t xml:space="preserve">or later </w:t>
      </w:r>
      <w:r w:rsidRPr="009651A4">
        <w:rPr>
          <w:rFonts w:ascii="Times New Roman" w:hAnsi="Times New Roman" w:cs="Times New Roman"/>
          <w:color w:val="000000"/>
          <w:sz w:val="24"/>
          <w:szCs w:val="24"/>
        </w:rPr>
        <w:t>gestation</w:t>
      </w:r>
      <w:r w:rsidR="009651A4" w:rsidRPr="009651A4">
        <w:rPr>
          <w:rFonts w:ascii="Times New Roman" w:hAnsi="Times New Roman" w:cs="Times New Roman"/>
          <w:color w:val="000000"/>
          <w:sz w:val="24"/>
          <w:szCs w:val="24"/>
        </w:rPr>
        <w:t xml:space="preserve"> periods or </w:t>
      </w:r>
      <w:r w:rsidRPr="009651A4">
        <w:rPr>
          <w:rFonts w:ascii="Times New Roman" w:hAnsi="Times New Roman" w:cs="Times New Roman"/>
          <w:color w:val="000000"/>
          <w:sz w:val="24"/>
          <w:szCs w:val="24"/>
        </w:rPr>
        <w:t>in</w:t>
      </w:r>
      <w:r w:rsidR="000E428F" w:rsidRPr="009651A4">
        <w:rPr>
          <w:rFonts w:ascii="Times New Roman" w:hAnsi="Times New Roman" w:cs="Times New Roman"/>
          <w:color w:val="000000"/>
          <w:sz w:val="24"/>
          <w:szCs w:val="24"/>
        </w:rPr>
        <w:t xml:space="preserve"> the</w:t>
      </w:r>
      <w:r w:rsidRPr="009651A4">
        <w:rPr>
          <w:rFonts w:ascii="Times New Roman" w:hAnsi="Times New Roman" w:cs="Times New Roman"/>
          <w:color w:val="000000"/>
          <w:sz w:val="24"/>
          <w:szCs w:val="24"/>
        </w:rPr>
        <w:t xml:space="preserve"> labour ward, at the 6 week post natal visit </w:t>
      </w:r>
      <w:r w:rsidR="000E428F" w:rsidRPr="009651A4">
        <w:rPr>
          <w:rFonts w:ascii="Times New Roman" w:hAnsi="Times New Roman" w:cs="Times New Roman"/>
          <w:color w:val="000000"/>
          <w:sz w:val="24"/>
          <w:szCs w:val="24"/>
        </w:rPr>
        <w:t xml:space="preserve">, at </w:t>
      </w:r>
      <w:r w:rsidRPr="009651A4">
        <w:rPr>
          <w:rFonts w:ascii="Times New Roman" w:hAnsi="Times New Roman" w:cs="Times New Roman"/>
          <w:color w:val="000000"/>
          <w:sz w:val="24"/>
          <w:szCs w:val="24"/>
        </w:rPr>
        <w:t xml:space="preserve"> 3</w:t>
      </w:r>
      <w:r w:rsidR="000112F0">
        <w:rPr>
          <w:rFonts w:ascii="Times New Roman" w:hAnsi="Times New Roman" w:cs="Times New Roman"/>
          <w:color w:val="000000"/>
          <w:sz w:val="24"/>
          <w:szCs w:val="24"/>
        </w:rPr>
        <w:t>,</w:t>
      </w:r>
      <w:r w:rsidRPr="009651A4">
        <w:rPr>
          <w:rFonts w:ascii="Times New Roman" w:hAnsi="Times New Roman" w:cs="Times New Roman"/>
          <w:color w:val="000000"/>
          <w:sz w:val="24"/>
          <w:szCs w:val="24"/>
        </w:rPr>
        <w:t xml:space="preserve"> </w:t>
      </w:r>
      <w:r w:rsidR="000E428F" w:rsidRPr="009651A4">
        <w:rPr>
          <w:rFonts w:ascii="Times New Roman" w:hAnsi="Times New Roman" w:cs="Times New Roman"/>
          <w:color w:val="000000"/>
          <w:sz w:val="24"/>
          <w:szCs w:val="24"/>
        </w:rPr>
        <w:t xml:space="preserve">6 and 12 </w:t>
      </w:r>
      <w:r w:rsidRPr="009651A4">
        <w:rPr>
          <w:rFonts w:ascii="Times New Roman" w:hAnsi="Times New Roman" w:cs="Times New Roman"/>
          <w:color w:val="000000"/>
          <w:sz w:val="24"/>
          <w:szCs w:val="24"/>
        </w:rPr>
        <w:t xml:space="preserve">months during breast feeding to detect those who may have </w:t>
      </w:r>
      <w:r w:rsidR="000E428F" w:rsidRPr="009651A4">
        <w:rPr>
          <w:rFonts w:ascii="Times New Roman" w:hAnsi="Times New Roman" w:cs="Times New Roman"/>
          <w:color w:val="000000"/>
          <w:sz w:val="24"/>
          <w:szCs w:val="24"/>
        </w:rPr>
        <w:t>sero-converted during pregnancy</w:t>
      </w:r>
      <w:r w:rsidRPr="009651A4">
        <w:rPr>
          <w:rFonts w:ascii="Times New Roman" w:hAnsi="Times New Roman" w:cs="Times New Roman"/>
          <w:color w:val="000000"/>
          <w:sz w:val="24"/>
          <w:szCs w:val="24"/>
        </w:rPr>
        <w:t>.</w:t>
      </w:r>
      <w:r w:rsidR="003674D6">
        <w:rPr>
          <w:rFonts w:ascii="Times New Roman" w:hAnsi="Times New Roman" w:cs="Times New Roman"/>
          <w:color w:val="000000"/>
          <w:sz w:val="24"/>
          <w:szCs w:val="24"/>
        </w:rPr>
        <w:t xml:space="preserve"> </w:t>
      </w:r>
      <w:r w:rsidR="000A297F" w:rsidRPr="009651A4">
        <w:rPr>
          <w:rFonts w:ascii="Times New Roman" w:hAnsi="Times New Roman" w:cs="Times New Roman"/>
          <w:color w:val="000000"/>
          <w:sz w:val="24"/>
          <w:szCs w:val="24"/>
        </w:rPr>
        <w:t>They should have a symptom screen for TB at each visit.</w:t>
      </w:r>
    </w:p>
    <w:p w:rsidR="00862B5B" w:rsidRPr="00AD65AA" w:rsidRDefault="00862B5B" w:rsidP="00862B5B">
      <w:pPr>
        <w:autoSpaceDE w:val="0"/>
        <w:autoSpaceDN w:val="0"/>
        <w:adjustRightInd w:val="0"/>
        <w:spacing w:after="0" w:line="240" w:lineRule="auto"/>
        <w:rPr>
          <w:rFonts w:ascii="Times New Roman" w:hAnsi="Times New Roman" w:cs="Times New Roman"/>
          <w:color w:val="7F7F7F"/>
          <w:sz w:val="24"/>
          <w:szCs w:val="24"/>
        </w:rPr>
      </w:pPr>
    </w:p>
    <w:p w:rsidR="00862B5B" w:rsidRPr="00AD65AA"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b/>
          <w:bCs/>
          <w:color w:val="000000"/>
          <w:sz w:val="24"/>
          <w:szCs w:val="24"/>
        </w:rPr>
        <w:t xml:space="preserve">Women who choose not to be tested </w:t>
      </w:r>
      <w:r w:rsidRPr="009651A4">
        <w:rPr>
          <w:rFonts w:ascii="Times New Roman" w:hAnsi="Times New Roman" w:cs="Times New Roman"/>
          <w:color w:val="000000"/>
          <w:sz w:val="24"/>
          <w:szCs w:val="24"/>
        </w:rPr>
        <w:t>should receive individual ‘post-refusal’ counselling and be offered HIV testing at every subsequent visit in a non</w:t>
      </w:r>
      <w:r w:rsidR="006F739F">
        <w:rPr>
          <w:rFonts w:ascii="Times New Roman" w:hAnsi="Times New Roman" w:cs="Times New Roman"/>
          <w:color w:val="000000"/>
          <w:sz w:val="24"/>
          <w:szCs w:val="24"/>
        </w:rPr>
        <w:t>-</w:t>
      </w:r>
      <w:r w:rsidRPr="009651A4">
        <w:rPr>
          <w:rFonts w:ascii="Times New Roman" w:hAnsi="Times New Roman" w:cs="Times New Roman"/>
          <w:color w:val="000000"/>
          <w:sz w:val="24"/>
          <w:szCs w:val="24"/>
        </w:rPr>
        <w:t>coercive manner during the antenatal period. They should also be offered an HIV test at the onset of labour; if this is not possible, they should be offered testing shortly after childbirth.</w:t>
      </w:r>
      <w:r w:rsidR="000A297F" w:rsidRPr="009651A4">
        <w:rPr>
          <w:rFonts w:ascii="Times New Roman" w:hAnsi="Times New Roman" w:cs="Times New Roman"/>
          <w:color w:val="000000"/>
          <w:sz w:val="24"/>
          <w:szCs w:val="24"/>
        </w:rPr>
        <w:t xml:space="preserve"> They should have a symptom screen for TB at each visit.</w:t>
      </w:r>
    </w:p>
    <w:p w:rsidR="00862B5B" w:rsidRPr="00AD65AA" w:rsidRDefault="00862B5B" w:rsidP="00862B5B">
      <w:pPr>
        <w:autoSpaceDE w:val="0"/>
        <w:autoSpaceDN w:val="0"/>
        <w:adjustRightInd w:val="0"/>
        <w:spacing w:after="0" w:line="240" w:lineRule="auto"/>
        <w:rPr>
          <w:rFonts w:ascii="Times New Roman" w:hAnsi="Times New Roman" w:cs="Times New Roman"/>
          <w:color w:val="000000"/>
          <w:sz w:val="24"/>
          <w:szCs w:val="24"/>
        </w:rPr>
      </w:pPr>
    </w:p>
    <w:p w:rsidR="00192855"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AD65AA">
        <w:rPr>
          <w:rFonts w:ascii="Times New Roman" w:hAnsi="Times New Roman" w:cs="Times New Roman"/>
          <w:b/>
          <w:bCs/>
          <w:color w:val="000000"/>
          <w:sz w:val="24"/>
          <w:szCs w:val="24"/>
        </w:rPr>
        <w:t xml:space="preserve">Women who initially test negative and subsequently test positive during pregnancy </w:t>
      </w:r>
      <w:r w:rsidRPr="00AD65AA">
        <w:rPr>
          <w:rFonts w:ascii="Times New Roman" w:hAnsi="Times New Roman" w:cs="Times New Roman"/>
          <w:color w:val="000000"/>
          <w:sz w:val="24"/>
          <w:szCs w:val="24"/>
        </w:rPr>
        <w:t xml:space="preserve">should </w:t>
      </w:r>
      <w:r w:rsidR="00192855">
        <w:rPr>
          <w:rFonts w:ascii="Times New Roman" w:hAnsi="Times New Roman" w:cs="Times New Roman"/>
          <w:color w:val="000000"/>
          <w:sz w:val="24"/>
          <w:szCs w:val="24"/>
        </w:rPr>
        <w:t>be initiated on FDC on same day of diagnosis.</w:t>
      </w:r>
    </w:p>
    <w:p w:rsidR="00862B5B" w:rsidRDefault="00192855" w:rsidP="00862B5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Fur</w:t>
      </w:r>
      <w:r w:rsidR="00407D6B">
        <w:rPr>
          <w:rFonts w:ascii="Times New Roman" w:hAnsi="Times New Roman" w:cs="Times New Roman"/>
          <w:color w:val="000000"/>
          <w:sz w:val="24"/>
          <w:szCs w:val="24"/>
        </w:rPr>
        <w:t>ther management as per figure 2 on page 8.</w:t>
      </w:r>
    </w:p>
    <w:p w:rsidR="009651A4" w:rsidRPr="00AD65AA" w:rsidRDefault="009651A4" w:rsidP="00862B5B">
      <w:pPr>
        <w:autoSpaceDE w:val="0"/>
        <w:autoSpaceDN w:val="0"/>
        <w:adjustRightInd w:val="0"/>
        <w:spacing w:after="0" w:line="240" w:lineRule="auto"/>
        <w:rPr>
          <w:rFonts w:ascii="Times New Roman" w:hAnsi="Times New Roman" w:cs="Times New Roman"/>
          <w:b/>
          <w:bCs/>
          <w:color w:val="000000"/>
          <w:sz w:val="24"/>
          <w:szCs w:val="24"/>
        </w:rPr>
      </w:pPr>
    </w:p>
    <w:p w:rsidR="00192855" w:rsidRPr="009651A4" w:rsidRDefault="00862B5B" w:rsidP="00862B5B">
      <w:pPr>
        <w:autoSpaceDE w:val="0"/>
        <w:autoSpaceDN w:val="0"/>
        <w:adjustRightInd w:val="0"/>
        <w:spacing w:after="0" w:line="240" w:lineRule="auto"/>
        <w:rPr>
          <w:rFonts w:ascii="Times New Roman" w:hAnsi="Times New Roman" w:cs="Times New Roman"/>
          <w:color w:val="000000"/>
          <w:sz w:val="24"/>
          <w:szCs w:val="24"/>
        </w:rPr>
      </w:pPr>
      <w:r w:rsidRPr="009651A4">
        <w:rPr>
          <w:rFonts w:ascii="Times New Roman" w:hAnsi="Times New Roman" w:cs="Times New Roman"/>
          <w:b/>
          <w:bCs/>
          <w:color w:val="000000"/>
          <w:sz w:val="24"/>
          <w:szCs w:val="24"/>
        </w:rPr>
        <w:t xml:space="preserve">Unbooked women reporting in labour </w:t>
      </w:r>
      <w:r w:rsidRPr="009651A4">
        <w:rPr>
          <w:rFonts w:ascii="Times New Roman" w:hAnsi="Times New Roman" w:cs="Times New Roman"/>
          <w:color w:val="000000"/>
          <w:sz w:val="24"/>
          <w:szCs w:val="24"/>
        </w:rPr>
        <w:t xml:space="preserve">should be counselled and tested for HIV during the first stage of labour </w:t>
      </w:r>
      <w:r w:rsidR="00192855" w:rsidRPr="009651A4">
        <w:rPr>
          <w:rFonts w:ascii="Times New Roman" w:hAnsi="Times New Roman" w:cs="Times New Roman"/>
          <w:color w:val="000000"/>
          <w:sz w:val="24"/>
          <w:szCs w:val="24"/>
        </w:rPr>
        <w:t>, and if positive</w:t>
      </w:r>
      <w:r w:rsidRPr="009651A4">
        <w:rPr>
          <w:rFonts w:ascii="Times New Roman" w:hAnsi="Times New Roman" w:cs="Times New Roman"/>
          <w:color w:val="000000"/>
          <w:sz w:val="24"/>
          <w:szCs w:val="24"/>
        </w:rPr>
        <w:t xml:space="preserve"> </w:t>
      </w:r>
      <w:r w:rsidR="00192855" w:rsidRPr="009651A4">
        <w:rPr>
          <w:rFonts w:ascii="Times New Roman" w:hAnsi="Times New Roman" w:cs="Times New Roman"/>
          <w:color w:val="000000"/>
          <w:sz w:val="24"/>
          <w:szCs w:val="24"/>
        </w:rPr>
        <w:t xml:space="preserve">given </w:t>
      </w:r>
      <w:r w:rsidRPr="009651A4">
        <w:rPr>
          <w:rFonts w:ascii="Times New Roman" w:hAnsi="Times New Roman" w:cs="Times New Roman"/>
          <w:color w:val="000000"/>
          <w:sz w:val="24"/>
          <w:szCs w:val="24"/>
        </w:rPr>
        <w:t xml:space="preserve">a </w:t>
      </w:r>
      <w:r w:rsidR="002B4DC6" w:rsidRPr="009651A4">
        <w:rPr>
          <w:rFonts w:ascii="Times New Roman" w:hAnsi="Times New Roman" w:cs="Times New Roman"/>
          <w:color w:val="000000"/>
          <w:sz w:val="24"/>
          <w:szCs w:val="24"/>
        </w:rPr>
        <w:t>s</w:t>
      </w:r>
      <w:r w:rsidR="00A26EA1" w:rsidRPr="009651A4">
        <w:rPr>
          <w:rFonts w:ascii="Times New Roman" w:hAnsi="Times New Roman" w:cs="Times New Roman"/>
          <w:color w:val="000000"/>
          <w:sz w:val="24"/>
          <w:szCs w:val="24"/>
        </w:rPr>
        <w:t xml:space="preserve">ingle dose of </w:t>
      </w:r>
      <w:r w:rsidR="002B4DC6" w:rsidRPr="009651A4">
        <w:rPr>
          <w:rFonts w:ascii="Times New Roman" w:hAnsi="Times New Roman" w:cs="Times New Roman"/>
          <w:color w:val="000000"/>
          <w:sz w:val="24"/>
          <w:szCs w:val="24"/>
        </w:rPr>
        <w:t xml:space="preserve">NVP </w:t>
      </w:r>
      <w:r w:rsidR="006F739F">
        <w:rPr>
          <w:rFonts w:ascii="Times New Roman" w:hAnsi="Times New Roman" w:cs="Times New Roman"/>
          <w:color w:val="000000"/>
          <w:sz w:val="24"/>
          <w:szCs w:val="24"/>
        </w:rPr>
        <w:t>and</w:t>
      </w:r>
      <w:r w:rsidR="00A26EA1" w:rsidRPr="009651A4">
        <w:rPr>
          <w:rFonts w:ascii="Times New Roman" w:hAnsi="Times New Roman" w:cs="Times New Roman"/>
          <w:color w:val="000000"/>
          <w:sz w:val="24"/>
          <w:szCs w:val="24"/>
        </w:rPr>
        <w:t xml:space="preserve"> TDF</w:t>
      </w:r>
      <w:r w:rsidR="00254487">
        <w:rPr>
          <w:rFonts w:ascii="Times New Roman" w:hAnsi="Times New Roman" w:cs="Times New Roman"/>
          <w:color w:val="000000"/>
          <w:sz w:val="24"/>
          <w:szCs w:val="24"/>
        </w:rPr>
        <w:t xml:space="preserve"> and </w:t>
      </w:r>
      <w:r w:rsidR="00A26EA1" w:rsidRPr="009651A4">
        <w:rPr>
          <w:rFonts w:ascii="Times New Roman" w:hAnsi="Times New Roman" w:cs="Times New Roman"/>
          <w:color w:val="000000"/>
          <w:sz w:val="24"/>
          <w:szCs w:val="24"/>
        </w:rPr>
        <w:t>FTC and 3 hourly AZT until delivery</w:t>
      </w:r>
      <w:r w:rsidRPr="009651A4">
        <w:rPr>
          <w:rFonts w:ascii="Times New Roman" w:hAnsi="Times New Roman" w:cs="Times New Roman"/>
          <w:color w:val="000000"/>
          <w:sz w:val="24"/>
          <w:szCs w:val="24"/>
        </w:rPr>
        <w:t xml:space="preserve">. </w:t>
      </w:r>
    </w:p>
    <w:p w:rsidR="00192855" w:rsidRPr="009651A4" w:rsidRDefault="00407D6B" w:rsidP="00862B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Post</w:t>
      </w:r>
      <w:r w:rsidR="00192855" w:rsidRPr="009651A4">
        <w:rPr>
          <w:rFonts w:ascii="Times New Roman" w:hAnsi="Times New Roman" w:cs="Times New Roman"/>
          <w:color w:val="000000"/>
          <w:sz w:val="24"/>
          <w:szCs w:val="24"/>
        </w:rPr>
        <w:t>delivery, start FDC and do routine tests (creatinine and</w:t>
      </w:r>
      <w:r>
        <w:rPr>
          <w:rFonts w:ascii="Times New Roman" w:hAnsi="Times New Roman" w:cs="Times New Roman"/>
          <w:color w:val="000000"/>
          <w:sz w:val="24"/>
          <w:szCs w:val="24"/>
        </w:rPr>
        <w:t xml:space="preserve"> CD4) and manage as per figure 2 on page 8</w:t>
      </w:r>
      <w:r w:rsidR="00192855" w:rsidRPr="009651A4">
        <w:rPr>
          <w:rFonts w:ascii="Times New Roman" w:hAnsi="Times New Roman" w:cs="Times New Roman"/>
          <w:color w:val="000000"/>
          <w:sz w:val="24"/>
          <w:szCs w:val="24"/>
        </w:rPr>
        <w:t>.</w:t>
      </w:r>
    </w:p>
    <w:p w:rsidR="00E07155" w:rsidRDefault="00E07155" w:rsidP="00862B5B">
      <w:pPr>
        <w:autoSpaceDE w:val="0"/>
        <w:autoSpaceDN w:val="0"/>
        <w:adjustRightInd w:val="0"/>
        <w:spacing w:after="0" w:line="240" w:lineRule="auto"/>
        <w:rPr>
          <w:rFonts w:ascii="Times New Roman" w:hAnsi="Times New Roman" w:cs="Times New Roman"/>
          <w:color w:val="000000"/>
          <w:sz w:val="24"/>
          <w:szCs w:val="24"/>
        </w:rPr>
      </w:pPr>
    </w:p>
    <w:p w:rsidR="00192855" w:rsidRPr="008D1771" w:rsidRDefault="00E07155" w:rsidP="00862B5B">
      <w:pPr>
        <w:autoSpaceDE w:val="0"/>
        <w:autoSpaceDN w:val="0"/>
        <w:adjustRightInd w:val="0"/>
        <w:spacing w:after="0" w:line="240" w:lineRule="auto"/>
        <w:rPr>
          <w:rFonts w:ascii="Times New Roman" w:hAnsi="Times New Roman" w:cs="Times New Roman"/>
          <w:color w:val="000000"/>
          <w:sz w:val="24"/>
          <w:szCs w:val="24"/>
          <w:highlight w:val="yellow"/>
        </w:rPr>
      </w:pPr>
      <w:r w:rsidRPr="00E07155">
        <w:rPr>
          <w:rFonts w:ascii="Times New Roman" w:hAnsi="Times New Roman" w:cs="Times New Roman"/>
          <w:b/>
          <w:color w:val="000000"/>
          <w:sz w:val="24"/>
          <w:szCs w:val="24"/>
        </w:rPr>
        <w:t>Please note: All infants born to HIV positive mothers</w:t>
      </w:r>
      <w:r w:rsidR="00192855" w:rsidRPr="00E07155">
        <w:rPr>
          <w:rFonts w:ascii="Times New Roman" w:hAnsi="Times New Roman" w:cs="Times New Roman"/>
          <w:b/>
          <w:color w:val="000000"/>
          <w:sz w:val="24"/>
          <w:szCs w:val="24"/>
        </w:rPr>
        <w:t xml:space="preserve">: start NVP </w:t>
      </w:r>
      <w:r w:rsidR="006F739F">
        <w:rPr>
          <w:rFonts w:ascii="Times New Roman" w:hAnsi="Times New Roman" w:cs="Times New Roman"/>
          <w:b/>
          <w:color w:val="000000"/>
          <w:sz w:val="24"/>
          <w:szCs w:val="24"/>
        </w:rPr>
        <w:t>as soon after birth as possible (</w:t>
      </w:r>
      <w:r w:rsidR="008D1771">
        <w:rPr>
          <w:rFonts w:ascii="Times New Roman" w:hAnsi="Times New Roman" w:cs="Times New Roman"/>
          <w:b/>
          <w:color w:val="000000"/>
          <w:sz w:val="24"/>
          <w:szCs w:val="24"/>
        </w:rPr>
        <w:t>within 72 hours post</w:t>
      </w:r>
      <w:r w:rsidR="00192855" w:rsidRPr="00E07155">
        <w:rPr>
          <w:rFonts w:ascii="Times New Roman" w:hAnsi="Times New Roman" w:cs="Times New Roman"/>
          <w:b/>
          <w:color w:val="000000"/>
          <w:sz w:val="24"/>
          <w:szCs w:val="24"/>
        </w:rPr>
        <w:t>delivery</w:t>
      </w:r>
      <w:r w:rsidR="006F739F">
        <w:rPr>
          <w:rFonts w:ascii="Times New Roman" w:hAnsi="Times New Roman" w:cs="Times New Roman"/>
          <w:b/>
          <w:color w:val="000000"/>
          <w:sz w:val="24"/>
          <w:szCs w:val="24"/>
        </w:rPr>
        <w:t>)</w:t>
      </w:r>
      <w:r w:rsidR="00192855" w:rsidRPr="00E07155">
        <w:rPr>
          <w:rFonts w:ascii="Times New Roman" w:hAnsi="Times New Roman" w:cs="Times New Roman"/>
          <w:b/>
          <w:color w:val="000000"/>
          <w:sz w:val="24"/>
          <w:szCs w:val="24"/>
        </w:rPr>
        <w:t xml:space="preserve"> and continue for 6 weeks.</w:t>
      </w:r>
      <w:r w:rsidR="00254487">
        <w:rPr>
          <w:rFonts w:ascii="Times New Roman" w:hAnsi="Times New Roman" w:cs="Times New Roman"/>
          <w:b/>
          <w:color w:val="000000"/>
          <w:sz w:val="24"/>
          <w:szCs w:val="24"/>
        </w:rPr>
        <w:t xml:space="preserve"> </w:t>
      </w:r>
      <w:r w:rsidR="008D1771">
        <w:rPr>
          <w:rFonts w:ascii="Times New Roman" w:hAnsi="Times New Roman" w:cs="Times New Roman"/>
          <w:b/>
          <w:color w:val="000000"/>
          <w:sz w:val="24"/>
          <w:szCs w:val="24"/>
        </w:rPr>
        <w:t xml:space="preserve">Infants of </w:t>
      </w:r>
      <w:r w:rsidR="00254487" w:rsidRPr="008D1771">
        <w:rPr>
          <w:rFonts w:ascii="Times New Roman" w:hAnsi="Times New Roman" w:cs="Times New Roman"/>
          <w:color w:val="000000"/>
          <w:sz w:val="24"/>
          <w:szCs w:val="24"/>
        </w:rPr>
        <w:t xml:space="preserve">HIV infected women not on ART </w:t>
      </w:r>
      <w:r w:rsidR="008D1771" w:rsidRPr="008D1771">
        <w:rPr>
          <w:rFonts w:ascii="Times New Roman" w:hAnsi="Times New Roman" w:cs="Times New Roman"/>
          <w:color w:val="000000"/>
          <w:sz w:val="24"/>
          <w:szCs w:val="24"/>
        </w:rPr>
        <w:t xml:space="preserve">(treatment or prophylaxis) </w:t>
      </w:r>
      <w:r w:rsidR="00254487" w:rsidRPr="008D1771">
        <w:rPr>
          <w:rFonts w:ascii="Times New Roman" w:hAnsi="Times New Roman" w:cs="Times New Roman"/>
          <w:color w:val="000000"/>
          <w:sz w:val="24"/>
          <w:szCs w:val="24"/>
        </w:rPr>
        <w:t xml:space="preserve">who </w:t>
      </w:r>
      <w:r w:rsidR="008D1771">
        <w:rPr>
          <w:rFonts w:ascii="Times New Roman" w:hAnsi="Times New Roman" w:cs="Times New Roman"/>
          <w:color w:val="000000"/>
          <w:sz w:val="24"/>
          <w:szCs w:val="24"/>
        </w:rPr>
        <w:t>are breast</w:t>
      </w:r>
      <w:r w:rsidR="00254487" w:rsidRPr="008D1771">
        <w:rPr>
          <w:rFonts w:ascii="Times New Roman" w:hAnsi="Times New Roman" w:cs="Times New Roman"/>
          <w:color w:val="000000"/>
          <w:sz w:val="24"/>
          <w:szCs w:val="24"/>
        </w:rPr>
        <w:t>feed</w:t>
      </w:r>
      <w:r w:rsidR="008D1771">
        <w:rPr>
          <w:rFonts w:ascii="Times New Roman" w:hAnsi="Times New Roman" w:cs="Times New Roman"/>
          <w:color w:val="000000"/>
          <w:sz w:val="24"/>
          <w:szCs w:val="24"/>
        </w:rPr>
        <w:t>ing</w:t>
      </w:r>
      <w:r w:rsidR="00254487" w:rsidRPr="008D1771">
        <w:rPr>
          <w:rFonts w:ascii="Times New Roman" w:hAnsi="Times New Roman" w:cs="Times New Roman"/>
          <w:color w:val="000000"/>
          <w:sz w:val="24"/>
          <w:szCs w:val="24"/>
        </w:rPr>
        <w:t xml:space="preserve"> </w:t>
      </w:r>
      <w:r w:rsidR="008D1771">
        <w:rPr>
          <w:rFonts w:ascii="Times New Roman" w:hAnsi="Times New Roman" w:cs="Times New Roman"/>
          <w:color w:val="000000"/>
          <w:sz w:val="24"/>
          <w:szCs w:val="24"/>
        </w:rPr>
        <w:t>should</w:t>
      </w:r>
      <w:r w:rsidR="00254487" w:rsidRPr="008D1771">
        <w:rPr>
          <w:rFonts w:ascii="Times New Roman" w:hAnsi="Times New Roman" w:cs="Times New Roman"/>
          <w:color w:val="000000"/>
          <w:sz w:val="24"/>
          <w:szCs w:val="24"/>
        </w:rPr>
        <w:t xml:space="preserve"> continue daily NVP until </w:t>
      </w:r>
      <w:r w:rsidR="008D1771">
        <w:rPr>
          <w:rFonts w:ascii="Times New Roman" w:hAnsi="Times New Roman" w:cs="Times New Roman"/>
          <w:color w:val="000000"/>
          <w:sz w:val="24"/>
          <w:szCs w:val="24"/>
        </w:rPr>
        <w:t xml:space="preserve">one week after cessation of </w:t>
      </w:r>
      <w:r w:rsidR="00254487" w:rsidRPr="008D1771">
        <w:rPr>
          <w:rFonts w:ascii="Times New Roman" w:hAnsi="Times New Roman" w:cs="Times New Roman"/>
          <w:color w:val="000000"/>
          <w:sz w:val="24"/>
          <w:szCs w:val="24"/>
        </w:rPr>
        <w:t>breast feeding</w:t>
      </w:r>
      <w:r w:rsidR="008D1771">
        <w:rPr>
          <w:rFonts w:ascii="Times New Roman" w:hAnsi="Times New Roman" w:cs="Times New Roman"/>
          <w:color w:val="000000"/>
          <w:sz w:val="24"/>
          <w:szCs w:val="24"/>
        </w:rPr>
        <w:t xml:space="preserve">. </w:t>
      </w:r>
      <w:r w:rsidR="00254487" w:rsidRPr="00254487">
        <w:rPr>
          <w:rFonts w:ascii="Times New Roman" w:hAnsi="Times New Roman" w:cs="Times New Roman"/>
          <w:color w:val="000000"/>
          <w:sz w:val="24"/>
          <w:szCs w:val="24"/>
        </w:rPr>
        <w:t xml:space="preserve"> </w:t>
      </w:r>
    </w:p>
    <w:p w:rsidR="00192855" w:rsidRDefault="00192855" w:rsidP="00862B5B">
      <w:pPr>
        <w:autoSpaceDE w:val="0"/>
        <w:autoSpaceDN w:val="0"/>
        <w:adjustRightInd w:val="0"/>
        <w:spacing w:after="0" w:line="240" w:lineRule="auto"/>
        <w:rPr>
          <w:rFonts w:ascii="Times New Roman" w:hAnsi="Times New Roman" w:cs="Times New Roman"/>
          <w:color w:val="000000"/>
          <w:sz w:val="24"/>
          <w:szCs w:val="24"/>
        </w:rPr>
      </w:pPr>
    </w:p>
    <w:p w:rsidR="00CB1CBB" w:rsidRPr="00E07155" w:rsidRDefault="00192855" w:rsidP="00862B5B">
      <w:pPr>
        <w:autoSpaceDE w:val="0"/>
        <w:autoSpaceDN w:val="0"/>
        <w:adjustRightInd w:val="0"/>
        <w:spacing w:after="0" w:line="240" w:lineRule="auto"/>
        <w:rPr>
          <w:rFonts w:ascii="Times New Roman" w:hAnsi="Times New Roman" w:cs="Times New Roman"/>
          <w:b/>
          <w:color w:val="000000"/>
          <w:sz w:val="24"/>
          <w:szCs w:val="24"/>
        </w:rPr>
      </w:pPr>
      <w:r w:rsidRPr="00E07155">
        <w:rPr>
          <w:rFonts w:ascii="Times New Roman" w:hAnsi="Times New Roman" w:cs="Times New Roman"/>
          <w:b/>
          <w:color w:val="000000"/>
          <w:sz w:val="24"/>
          <w:szCs w:val="24"/>
        </w:rPr>
        <w:t xml:space="preserve">Please note: </w:t>
      </w:r>
      <w:r w:rsidR="00CB1CBB" w:rsidRPr="00E07155">
        <w:rPr>
          <w:rFonts w:ascii="Times New Roman" w:hAnsi="Times New Roman" w:cs="Times New Roman"/>
          <w:b/>
          <w:color w:val="000000"/>
          <w:sz w:val="24"/>
          <w:szCs w:val="24"/>
        </w:rPr>
        <w:t xml:space="preserve">no woman should leave the delivery </w:t>
      </w:r>
      <w:r w:rsidR="008D1771">
        <w:rPr>
          <w:rFonts w:ascii="Times New Roman" w:hAnsi="Times New Roman" w:cs="Times New Roman"/>
          <w:b/>
          <w:color w:val="000000"/>
          <w:sz w:val="24"/>
          <w:szCs w:val="24"/>
        </w:rPr>
        <w:t xml:space="preserve">site </w:t>
      </w:r>
      <w:r w:rsidR="00CB1CBB" w:rsidRPr="00E07155">
        <w:rPr>
          <w:rFonts w:ascii="Times New Roman" w:hAnsi="Times New Roman" w:cs="Times New Roman"/>
          <w:b/>
          <w:color w:val="000000"/>
          <w:sz w:val="24"/>
          <w:szCs w:val="24"/>
        </w:rPr>
        <w:t xml:space="preserve">with unknown HIV status. </w:t>
      </w:r>
    </w:p>
    <w:p w:rsidR="00192855" w:rsidRPr="008D1771" w:rsidRDefault="00CB1CBB" w:rsidP="00862B5B">
      <w:pPr>
        <w:autoSpaceDE w:val="0"/>
        <w:autoSpaceDN w:val="0"/>
        <w:adjustRightInd w:val="0"/>
        <w:spacing w:after="0" w:line="240" w:lineRule="auto"/>
        <w:rPr>
          <w:rFonts w:ascii="Times New Roman" w:hAnsi="Times New Roman" w:cs="Times New Roman"/>
          <w:color w:val="000000"/>
          <w:sz w:val="24"/>
          <w:szCs w:val="24"/>
        </w:rPr>
      </w:pPr>
      <w:r w:rsidRPr="008D1771">
        <w:rPr>
          <w:rFonts w:ascii="Times New Roman" w:hAnsi="Times New Roman" w:cs="Times New Roman"/>
          <w:color w:val="000000"/>
          <w:sz w:val="24"/>
          <w:szCs w:val="24"/>
        </w:rPr>
        <w:t xml:space="preserve">All women who test positive during labour and delivery </w:t>
      </w:r>
      <w:r w:rsidR="00192855" w:rsidRPr="008D1771">
        <w:rPr>
          <w:rFonts w:ascii="Times New Roman" w:hAnsi="Times New Roman" w:cs="Times New Roman"/>
          <w:color w:val="000000"/>
          <w:sz w:val="24"/>
          <w:szCs w:val="24"/>
        </w:rPr>
        <w:t xml:space="preserve">need to </w:t>
      </w:r>
      <w:r w:rsidRPr="008D1771">
        <w:rPr>
          <w:rFonts w:ascii="Times New Roman" w:hAnsi="Times New Roman" w:cs="Times New Roman"/>
          <w:color w:val="000000"/>
          <w:sz w:val="24"/>
          <w:szCs w:val="24"/>
        </w:rPr>
        <w:t xml:space="preserve">start FDC and </w:t>
      </w:r>
      <w:r w:rsidR="00192855" w:rsidRPr="008D1771">
        <w:rPr>
          <w:rFonts w:ascii="Times New Roman" w:hAnsi="Times New Roman" w:cs="Times New Roman"/>
          <w:color w:val="000000"/>
          <w:sz w:val="24"/>
          <w:szCs w:val="24"/>
        </w:rPr>
        <w:t xml:space="preserve">return after 1 week for review of CD4 and </w:t>
      </w:r>
      <w:r w:rsidRPr="008D1771">
        <w:rPr>
          <w:rFonts w:ascii="Times New Roman" w:hAnsi="Times New Roman" w:cs="Times New Roman"/>
          <w:color w:val="000000"/>
          <w:sz w:val="24"/>
          <w:szCs w:val="24"/>
        </w:rPr>
        <w:t>creatinine results at the clinic (not at delivery site).</w:t>
      </w:r>
    </w:p>
    <w:p w:rsidR="00CB1CBB" w:rsidRDefault="00CB1CBB" w:rsidP="00862B5B">
      <w:pPr>
        <w:autoSpaceDE w:val="0"/>
        <w:autoSpaceDN w:val="0"/>
        <w:adjustRightInd w:val="0"/>
        <w:spacing w:after="0" w:line="240" w:lineRule="auto"/>
        <w:rPr>
          <w:rFonts w:ascii="Times New Roman" w:hAnsi="Times New Roman" w:cs="Times New Roman"/>
          <w:color w:val="000000"/>
          <w:sz w:val="24"/>
          <w:szCs w:val="24"/>
        </w:rPr>
      </w:pPr>
    </w:p>
    <w:p w:rsidR="00CB1CBB" w:rsidRPr="008D1771" w:rsidRDefault="00CB1CBB" w:rsidP="00862B5B">
      <w:pPr>
        <w:autoSpaceDE w:val="0"/>
        <w:autoSpaceDN w:val="0"/>
        <w:adjustRightInd w:val="0"/>
        <w:spacing w:after="0" w:line="240" w:lineRule="auto"/>
        <w:rPr>
          <w:rFonts w:ascii="Times New Roman" w:hAnsi="Times New Roman" w:cs="Times New Roman"/>
          <w:color w:val="000000"/>
          <w:sz w:val="24"/>
          <w:szCs w:val="24"/>
        </w:rPr>
      </w:pPr>
      <w:r w:rsidRPr="008D1771">
        <w:rPr>
          <w:rFonts w:ascii="Times New Roman" w:hAnsi="Times New Roman" w:cs="Times New Roman"/>
          <w:color w:val="000000"/>
          <w:sz w:val="24"/>
          <w:szCs w:val="24"/>
        </w:rPr>
        <w:t xml:space="preserve">Further management of these women is based on creatinine and CD4 test results and is as per figure </w:t>
      </w:r>
      <w:r w:rsidR="008D1771" w:rsidRPr="008D1771">
        <w:rPr>
          <w:rFonts w:ascii="Times New Roman" w:hAnsi="Times New Roman" w:cs="Times New Roman"/>
          <w:color w:val="000000"/>
          <w:sz w:val="24"/>
          <w:szCs w:val="24"/>
        </w:rPr>
        <w:t>2</w:t>
      </w:r>
      <w:r w:rsidR="00BB718D">
        <w:rPr>
          <w:rFonts w:ascii="Times New Roman" w:hAnsi="Times New Roman" w:cs="Times New Roman"/>
          <w:color w:val="000000"/>
          <w:sz w:val="24"/>
          <w:szCs w:val="24"/>
        </w:rPr>
        <w:t xml:space="preserve"> on page 8</w:t>
      </w:r>
      <w:r w:rsidR="00E07155" w:rsidRPr="008D1771">
        <w:rPr>
          <w:rFonts w:ascii="Times New Roman" w:hAnsi="Times New Roman" w:cs="Times New Roman"/>
          <w:color w:val="000000"/>
          <w:sz w:val="24"/>
          <w:szCs w:val="24"/>
        </w:rPr>
        <w:t>.</w:t>
      </w:r>
    </w:p>
    <w:p w:rsidR="00690370" w:rsidRDefault="00690370" w:rsidP="00862B5B">
      <w:pPr>
        <w:autoSpaceDE w:val="0"/>
        <w:autoSpaceDN w:val="0"/>
        <w:adjustRightInd w:val="0"/>
        <w:spacing w:after="0" w:line="240" w:lineRule="auto"/>
        <w:rPr>
          <w:rFonts w:ascii="Times New Roman" w:hAnsi="Times New Roman" w:cs="Times New Roman"/>
          <w:color w:val="000000"/>
          <w:sz w:val="24"/>
          <w:szCs w:val="24"/>
        </w:rPr>
      </w:pPr>
    </w:p>
    <w:p w:rsidR="00CB1CBB" w:rsidRPr="00D7092F" w:rsidRDefault="008D1771" w:rsidP="00862B5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Women tested post</w:t>
      </w:r>
      <w:r w:rsidR="00690370" w:rsidRPr="00690370">
        <w:rPr>
          <w:rFonts w:ascii="Times New Roman" w:hAnsi="Times New Roman" w:cs="Times New Roman"/>
          <w:b/>
          <w:color w:val="000000"/>
          <w:sz w:val="24"/>
          <w:szCs w:val="24"/>
        </w:rPr>
        <w:t>delivery:</w:t>
      </w:r>
      <w:r w:rsidR="00690370">
        <w:rPr>
          <w:rFonts w:ascii="Times New Roman" w:hAnsi="Times New Roman" w:cs="Times New Roman"/>
          <w:color w:val="000000"/>
          <w:sz w:val="24"/>
          <w:szCs w:val="24"/>
        </w:rPr>
        <w:t xml:space="preserve"> </w:t>
      </w:r>
      <w:r w:rsidR="00862B5B" w:rsidRPr="00AD65AA">
        <w:rPr>
          <w:rFonts w:ascii="Times New Roman" w:hAnsi="Times New Roman" w:cs="Times New Roman"/>
          <w:color w:val="000000"/>
          <w:sz w:val="24"/>
          <w:szCs w:val="24"/>
        </w:rPr>
        <w:t xml:space="preserve">counselling and testing should be offered </w:t>
      </w:r>
      <w:r w:rsidR="00690370">
        <w:rPr>
          <w:rFonts w:ascii="Times New Roman" w:hAnsi="Times New Roman" w:cs="Times New Roman"/>
          <w:color w:val="000000"/>
          <w:sz w:val="24"/>
          <w:szCs w:val="24"/>
        </w:rPr>
        <w:t xml:space="preserve">to all women with unknown </w:t>
      </w:r>
      <w:r w:rsidR="00254487">
        <w:rPr>
          <w:rFonts w:ascii="Times New Roman" w:hAnsi="Times New Roman" w:cs="Times New Roman"/>
          <w:color w:val="000000"/>
          <w:sz w:val="24"/>
          <w:szCs w:val="24"/>
        </w:rPr>
        <w:t xml:space="preserve">HIV </w:t>
      </w:r>
      <w:r w:rsidR="00690370">
        <w:rPr>
          <w:rFonts w:ascii="Times New Roman" w:hAnsi="Times New Roman" w:cs="Times New Roman"/>
          <w:color w:val="000000"/>
          <w:sz w:val="24"/>
          <w:szCs w:val="24"/>
        </w:rPr>
        <w:t xml:space="preserve">status </w:t>
      </w:r>
      <w:r w:rsidR="006F739F">
        <w:rPr>
          <w:rFonts w:ascii="Times New Roman" w:hAnsi="Times New Roman" w:cs="Times New Roman"/>
          <w:color w:val="000000"/>
          <w:sz w:val="24"/>
          <w:szCs w:val="24"/>
        </w:rPr>
        <w:t xml:space="preserve"> or those who tested negative 6 weeks prior to </w:t>
      </w:r>
      <w:r w:rsidR="00862B5B" w:rsidRPr="00AD65AA">
        <w:rPr>
          <w:rFonts w:ascii="Times New Roman" w:hAnsi="Times New Roman" w:cs="Times New Roman"/>
          <w:color w:val="000000"/>
          <w:sz w:val="24"/>
          <w:szCs w:val="24"/>
        </w:rPr>
        <w:t>delivery</w:t>
      </w:r>
      <w:r w:rsidR="00690370">
        <w:rPr>
          <w:rFonts w:ascii="Times New Roman" w:hAnsi="Times New Roman" w:cs="Times New Roman"/>
          <w:color w:val="000000"/>
          <w:sz w:val="24"/>
          <w:szCs w:val="24"/>
        </w:rPr>
        <w:t xml:space="preserve"> as soon as possible</w:t>
      </w:r>
      <w:r w:rsidR="00862B5B" w:rsidRPr="00AD65AA">
        <w:rPr>
          <w:rFonts w:ascii="Times New Roman" w:hAnsi="Times New Roman" w:cs="Times New Roman"/>
          <w:color w:val="000000"/>
          <w:sz w:val="24"/>
          <w:szCs w:val="24"/>
        </w:rPr>
        <w:t>. If the mother tests positive, the infant should be initiated onto NVP</w:t>
      </w:r>
      <w:r w:rsidR="006F739F">
        <w:rPr>
          <w:rFonts w:ascii="Times New Roman" w:hAnsi="Times New Roman" w:cs="Times New Roman"/>
          <w:color w:val="000000"/>
          <w:sz w:val="24"/>
          <w:szCs w:val="24"/>
        </w:rPr>
        <w:t xml:space="preserve"> as soon as possible</w:t>
      </w:r>
      <w:r w:rsidR="00862B5B" w:rsidRPr="00AD65AA">
        <w:rPr>
          <w:rFonts w:ascii="Times New Roman" w:hAnsi="Times New Roman" w:cs="Times New Roman"/>
          <w:color w:val="000000"/>
          <w:sz w:val="24"/>
          <w:szCs w:val="24"/>
        </w:rPr>
        <w:t>, the mother should be counselled on feeding options and counselled about infant testing</w:t>
      </w:r>
      <w:r w:rsidR="00862B5B" w:rsidRPr="00D7092F">
        <w:rPr>
          <w:rFonts w:ascii="Times New Roman" w:hAnsi="Times New Roman" w:cs="Times New Roman"/>
          <w:color w:val="000000"/>
          <w:sz w:val="24"/>
          <w:szCs w:val="24"/>
        </w:rPr>
        <w:t xml:space="preserve">. If the mother intends </w:t>
      </w:r>
      <w:r w:rsidR="00BB718D">
        <w:rPr>
          <w:rFonts w:ascii="Times New Roman" w:hAnsi="Times New Roman" w:cs="Times New Roman"/>
          <w:color w:val="000000"/>
          <w:sz w:val="24"/>
          <w:szCs w:val="24"/>
        </w:rPr>
        <w:t>to breastfeed her baby,</w:t>
      </w:r>
      <w:r w:rsidR="00862B5B" w:rsidRPr="00D7092F">
        <w:rPr>
          <w:rFonts w:ascii="Times New Roman" w:hAnsi="Times New Roman" w:cs="Times New Roman"/>
          <w:color w:val="000000"/>
          <w:sz w:val="24"/>
          <w:szCs w:val="24"/>
        </w:rPr>
        <w:t xml:space="preserve"> the FDC should be initiated </w:t>
      </w:r>
      <w:r w:rsidR="00BB718D">
        <w:rPr>
          <w:rFonts w:ascii="Times New Roman" w:hAnsi="Times New Roman" w:cs="Times New Roman"/>
          <w:color w:val="000000"/>
          <w:sz w:val="24"/>
          <w:szCs w:val="24"/>
        </w:rPr>
        <w:t>for the mother, WHO staging done, and</w:t>
      </w:r>
      <w:r w:rsidR="00862B5B" w:rsidRPr="00D7092F">
        <w:rPr>
          <w:rFonts w:ascii="Times New Roman" w:hAnsi="Times New Roman" w:cs="Times New Roman"/>
          <w:color w:val="000000"/>
          <w:sz w:val="24"/>
          <w:szCs w:val="24"/>
        </w:rPr>
        <w:t xml:space="preserve"> CD4 cell count and creatinine taken prior to discharge with a follow up visit scheduled within one week. </w:t>
      </w:r>
      <w:r w:rsidR="00D7092F">
        <w:rPr>
          <w:rFonts w:ascii="Times New Roman" w:hAnsi="Times New Roman" w:cs="Times New Roman"/>
          <w:color w:val="000000"/>
          <w:sz w:val="24"/>
          <w:szCs w:val="24"/>
        </w:rPr>
        <w:t xml:space="preserve"> Fu</w:t>
      </w:r>
      <w:r w:rsidR="00BB718D">
        <w:rPr>
          <w:rFonts w:ascii="Times New Roman" w:hAnsi="Times New Roman" w:cs="Times New Roman"/>
          <w:color w:val="000000"/>
          <w:sz w:val="24"/>
          <w:szCs w:val="24"/>
        </w:rPr>
        <w:t>rther management as per figure 2 on page 8</w:t>
      </w:r>
      <w:r w:rsidR="00D7092F">
        <w:rPr>
          <w:rFonts w:ascii="Times New Roman" w:hAnsi="Times New Roman" w:cs="Times New Roman"/>
          <w:color w:val="000000"/>
          <w:sz w:val="24"/>
          <w:szCs w:val="24"/>
        </w:rPr>
        <w:t>.</w:t>
      </w:r>
    </w:p>
    <w:p w:rsidR="00D7092F" w:rsidRDefault="00D7092F" w:rsidP="00690370">
      <w:pPr>
        <w:autoSpaceDE w:val="0"/>
        <w:autoSpaceDN w:val="0"/>
        <w:adjustRightInd w:val="0"/>
        <w:spacing w:after="0" w:line="240" w:lineRule="auto"/>
        <w:rPr>
          <w:rFonts w:ascii="Times New Roman" w:hAnsi="Times New Roman" w:cs="Times New Roman"/>
          <w:color w:val="000000"/>
          <w:sz w:val="24"/>
          <w:szCs w:val="24"/>
        </w:rPr>
      </w:pPr>
    </w:p>
    <w:p w:rsidR="006F739F" w:rsidRDefault="00D7092F" w:rsidP="0069037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NB: </w:t>
      </w:r>
      <w:r w:rsidR="00862B5B" w:rsidRPr="00D7092F">
        <w:rPr>
          <w:rFonts w:ascii="Times New Roman" w:hAnsi="Times New Roman" w:cs="Times New Roman"/>
          <w:color w:val="000000"/>
          <w:sz w:val="24"/>
          <w:szCs w:val="24"/>
        </w:rPr>
        <w:t>Information on a patient’s HIV</w:t>
      </w:r>
      <w:r w:rsidR="00862B5B" w:rsidRPr="00AD65AA">
        <w:rPr>
          <w:rFonts w:ascii="Times New Roman" w:hAnsi="Times New Roman" w:cs="Times New Roman"/>
          <w:color w:val="000000"/>
          <w:sz w:val="24"/>
          <w:szCs w:val="24"/>
        </w:rPr>
        <w:t xml:space="preserve"> status, PMTCT or ART regimen, and CD4 cell count should be shared between health care personnel at all levels of the health service, while respecting the confidentiality of women and children. This is called </w:t>
      </w:r>
      <w:r w:rsidR="00862B5B" w:rsidRPr="00AD65AA">
        <w:rPr>
          <w:rFonts w:ascii="Times New Roman" w:hAnsi="Times New Roman" w:cs="Times New Roman"/>
          <w:b/>
          <w:bCs/>
          <w:color w:val="000000"/>
          <w:sz w:val="24"/>
          <w:szCs w:val="24"/>
        </w:rPr>
        <w:t xml:space="preserve">shared confidentiality </w:t>
      </w:r>
      <w:r w:rsidR="00862B5B" w:rsidRPr="00AD65AA">
        <w:rPr>
          <w:rFonts w:ascii="Times New Roman" w:hAnsi="Times New Roman" w:cs="Times New Roman"/>
          <w:color w:val="000000"/>
          <w:sz w:val="24"/>
          <w:szCs w:val="24"/>
        </w:rPr>
        <w:t xml:space="preserve">amongst health care workers, and is essential for maintaining continuity of care among </w:t>
      </w:r>
      <w:r w:rsidR="00862B5B" w:rsidRPr="00AD65AA">
        <w:rPr>
          <w:rFonts w:ascii="Times New Roman" w:hAnsi="Times New Roman" w:cs="Times New Roman"/>
          <w:color w:val="000000"/>
          <w:sz w:val="24"/>
          <w:szCs w:val="24"/>
        </w:rPr>
        <w:lastRenderedPageBreak/>
        <w:t xml:space="preserve">women and infants. This entails thorough completion of the </w:t>
      </w:r>
      <w:r w:rsidR="00862B5B" w:rsidRPr="0071436D">
        <w:rPr>
          <w:rFonts w:ascii="Times New Roman" w:hAnsi="Times New Roman" w:cs="Times New Roman"/>
          <w:b/>
          <w:color w:val="000000"/>
          <w:sz w:val="24"/>
          <w:szCs w:val="24"/>
        </w:rPr>
        <w:t xml:space="preserve">Road- to-Health </w:t>
      </w:r>
      <w:r w:rsidR="006F739F" w:rsidRPr="0071436D">
        <w:rPr>
          <w:rFonts w:ascii="Times New Roman" w:hAnsi="Times New Roman" w:cs="Times New Roman"/>
          <w:b/>
          <w:color w:val="000000"/>
          <w:sz w:val="24"/>
          <w:szCs w:val="24"/>
        </w:rPr>
        <w:t>Booklet</w:t>
      </w:r>
      <w:r w:rsidR="006F739F">
        <w:rPr>
          <w:rFonts w:ascii="Times New Roman" w:hAnsi="Times New Roman" w:cs="Times New Roman"/>
          <w:b/>
          <w:color w:val="000000"/>
          <w:sz w:val="24"/>
          <w:szCs w:val="24"/>
        </w:rPr>
        <w:t xml:space="preserve"> </w:t>
      </w:r>
      <w:r w:rsidR="006F739F" w:rsidRPr="00BB718D">
        <w:rPr>
          <w:rFonts w:ascii="Times New Roman" w:hAnsi="Times New Roman" w:cs="Times New Roman"/>
          <w:color w:val="000000"/>
          <w:sz w:val="24"/>
          <w:szCs w:val="24"/>
        </w:rPr>
        <w:t>(RTHB Pages 7 &amp; 8)</w:t>
      </w:r>
      <w:r w:rsidR="00862B5B" w:rsidRPr="00BB718D">
        <w:rPr>
          <w:rFonts w:ascii="Times New Roman" w:hAnsi="Times New Roman" w:cs="Times New Roman"/>
          <w:color w:val="000000"/>
          <w:sz w:val="24"/>
          <w:szCs w:val="24"/>
        </w:rPr>
        <w:t>,</w:t>
      </w:r>
      <w:r w:rsidR="00862B5B" w:rsidRPr="00AD65AA">
        <w:rPr>
          <w:rFonts w:ascii="Times New Roman" w:hAnsi="Times New Roman" w:cs="Times New Roman"/>
          <w:color w:val="000000"/>
          <w:sz w:val="24"/>
          <w:szCs w:val="24"/>
        </w:rPr>
        <w:t xml:space="preserve"> particularly as it relates to HIV</w:t>
      </w:r>
      <w:r w:rsidR="00690370">
        <w:rPr>
          <w:rFonts w:ascii="Times New Roman" w:hAnsi="Times New Roman" w:cs="Times New Roman"/>
          <w:color w:val="000000"/>
          <w:sz w:val="24"/>
          <w:szCs w:val="24"/>
        </w:rPr>
        <w:t>.</w:t>
      </w:r>
    </w:p>
    <w:p w:rsidR="006F739F" w:rsidRDefault="006F739F" w:rsidP="00690370">
      <w:pPr>
        <w:autoSpaceDE w:val="0"/>
        <w:autoSpaceDN w:val="0"/>
        <w:adjustRightInd w:val="0"/>
        <w:spacing w:after="0" w:line="240" w:lineRule="auto"/>
        <w:rPr>
          <w:rFonts w:ascii="Times New Roman" w:hAnsi="Times New Roman" w:cs="Times New Roman"/>
          <w:color w:val="000000"/>
          <w:sz w:val="24"/>
          <w:szCs w:val="24"/>
        </w:rPr>
      </w:pPr>
    </w:p>
    <w:p w:rsidR="00AD65AA" w:rsidRPr="00690370" w:rsidRDefault="006F739F" w:rsidP="0069037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71436D">
        <w:rPr>
          <w:rFonts w:ascii="Times New Roman" w:hAnsi="Times New Roman" w:cs="Times New Roman"/>
          <w:b/>
          <w:color w:val="000000"/>
          <w:sz w:val="24"/>
          <w:szCs w:val="24"/>
        </w:rPr>
        <w:t>RTHB</w:t>
      </w:r>
      <w:r>
        <w:rPr>
          <w:rFonts w:ascii="Times New Roman" w:hAnsi="Times New Roman" w:cs="Times New Roman"/>
          <w:color w:val="000000"/>
          <w:sz w:val="24"/>
          <w:szCs w:val="24"/>
        </w:rPr>
        <w:t xml:space="preserve"> is a health record of essential information relating to and influencing the health outcomes of a child that begins from birth and continues into early childhood.</w:t>
      </w:r>
      <w:r w:rsidR="00F24AFB">
        <w:rPr>
          <w:rFonts w:ascii="Times New Roman" w:hAnsi="Times New Roman" w:cs="Times New Roman"/>
          <w:color w:val="000000"/>
          <w:sz w:val="24"/>
          <w:szCs w:val="24"/>
        </w:rPr>
        <w:t xml:space="preserve"> It is imperative that healthcare workers are diligent in completing this record at every point that an infant and young child is seen at a health facility. Information regarding HIV exposure and PMTCT interventions are CRITICAL for the continued management of </w:t>
      </w:r>
      <w:r w:rsidR="00BB718D">
        <w:rPr>
          <w:rFonts w:ascii="Times New Roman" w:hAnsi="Times New Roman" w:cs="Times New Roman"/>
          <w:color w:val="000000"/>
          <w:sz w:val="24"/>
          <w:szCs w:val="24"/>
        </w:rPr>
        <w:t xml:space="preserve">mothers and </w:t>
      </w:r>
      <w:r w:rsidR="00F24AFB">
        <w:rPr>
          <w:rFonts w:ascii="Times New Roman" w:hAnsi="Times New Roman" w:cs="Times New Roman"/>
          <w:color w:val="000000"/>
          <w:sz w:val="24"/>
          <w:szCs w:val="24"/>
        </w:rPr>
        <w:t xml:space="preserve">infants. </w:t>
      </w:r>
      <w:r w:rsidR="00AD65AA" w:rsidRPr="00AD65AA">
        <w:rPr>
          <w:rFonts w:ascii="Times New Roman" w:hAnsi="Times New Roman" w:cs="Times New Roman"/>
          <w:sz w:val="24"/>
          <w:szCs w:val="24"/>
        </w:rPr>
        <w:br w:type="page"/>
      </w:r>
    </w:p>
    <w:p w:rsidR="00314B10" w:rsidRPr="00590F73" w:rsidRDefault="007A182D" w:rsidP="00C30013">
      <w:pPr>
        <w:pStyle w:val="CM60"/>
        <w:pageBreakBefore/>
        <w:spacing w:after="240"/>
        <w:rPr>
          <w:rFonts w:ascii="Times New Roman" w:hAnsi="Times New Roman" w:cs="Times New Roman"/>
          <w:b/>
        </w:rPr>
      </w:pPr>
      <w:r w:rsidRPr="00590F73">
        <w:rPr>
          <w:rFonts w:ascii="Times New Roman" w:hAnsi="Times New Roman" w:cs="Times New Roman"/>
          <w:b/>
        </w:rPr>
        <w:lastRenderedPageBreak/>
        <w:t>CHAPTER 4</w:t>
      </w:r>
    </w:p>
    <w:p w:rsidR="00322A9D" w:rsidRPr="00590F73" w:rsidRDefault="00322A9D" w:rsidP="00322A9D">
      <w:pPr>
        <w:pStyle w:val="Default"/>
        <w:rPr>
          <w:b/>
        </w:rPr>
      </w:pPr>
      <w:r w:rsidRPr="00590F73">
        <w:rPr>
          <w:b/>
        </w:rPr>
        <w:t>PROVIDER-INITIATED COUNSELLING AND TESTING</w:t>
      </w:r>
      <w:r w:rsidR="005C5BB2">
        <w:rPr>
          <w:b/>
        </w:rPr>
        <w:t xml:space="preserve"> FOR WOMEN AND INFANTS</w:t>
      </w:r>
    </w:p>
    <w:p w:rsidR="00920709" w:rsidRPr="00590F73" w:rsidRDefault="00920709" w:rsidP="002F57A7">
      <w:pPr>
        <w:pStyle w:val="BodyText"/>
        <w:numPr>
          <w:ilvl w:val="1"/>
          <w:numId w:val="41"/>
        </w:numPr>
        <w:spacing w:before="100" w:beforeAutospacing="1" w:after="100" w:afterAutospacing="1" w:line="312" w:lineRule="auto"/>
        <w:outlineLvl w:val="1"/>
        <w:rPr>
          <w:lang w:val="en-GB"/>
        </w:rPr>
      </w:pPr>
      <w:bookmarkStart w:id="1" w:name="_Toc257359330"/>
      <w:r w:rsidRPr="00590F73">
        <w:rPr>
          <w:lang w:val="en-GB"/>
        </w:rPr>
        <w:t>OVERVIEW</w:t>
      </w:r>
      <w:bookmarkEnd w:id="1"/>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All women attending antenatal care (both first-time attendees and women attending follow-up visits) should be given routine information about HIV testing and the PMTCT programme.</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The initial information on HIV and its transmission should be given in a ‘</w:t>
      </w:r>
      <w:r w:rsidRPr="00C85245">
        <w:rPr>
          <w:rFonts w:ascii="Times" w:hAnsi="Times"/>
          <w:b/>
          <w:bCs/>
          <w:sz w:val="24"/>
          <w:szCs w:val="24"/>
          <w:lang w:val="en-GB"/>
        </w:rPr>
        <w:t>Group Information Session’.</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Thereafter, all women who have not previously been tested or those who require repeat testing should meet with a counsellor, nurse, or midwife for a one</w:t>
      </w:r>
      <w:r w:rsidR="004069D2">
        <w:rPr>
          <w:rFonts w:ascii="Times" w:hAnsi="Times"/>
          <w:sz w:val="24"/>
          <w:szCs w:val="24"/>
          <w:lang w:val="en-GB"/>
        </w:rPr>
        <w:t>-</w:t>
      </w:r>
      <w:r w:rsidRPr="00C85245">
        <w:rPr>
          <w:rFonts w:ascii="Times" w:hAnsi="Times"/>
          <w:sz w:val="24"/>
          <w:szCs w:val="24"/>
          <w:lang w:val="en-GB"/>
        </w:rPr>
        <w:t>on</w:t>
      </w:r>
      <w:r w:rsidR="004069D2">
        <w:rPr>
          <w:rFonts w:ascii="Times" w:hAnsi="Times"/>
          <w:sz w:val="24"/>
          <w:szCs w:val="24"/>
          <w:lang w:val="en-GB"/>
        </w:rPr>
        <w:t>-</w:t>
      </w:r>
      <w:r w:rsidRPr="00C85245">
        <w:rPr>
          <w:rFonts w:ascii="Times" w:hAnsi="Times"/>
          <w:sz w:val="24"/>
          <w:szCs w:val="24"/>
          <w:lang w:val="en-GB"/>
        </w:rPr>
        <w:t>one ‘</w:t>
      </w:r>
      <w:r w:rsidRPr="00C85245">
        <w:rPr>
          <w:rFonts w:ascii="Times" w:hAnsi="Times"/>
          <w:b/>
          <w:bCs/>
          <w:sz w:val="24"/>
          <w:szCs w:val="24"/>
          <w:lang w:val="en-GB"/>
        </w:rPr>
        <w:t>Individual Information Session’.</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 xml:space="preserve">At the individual information session, each woman should be informed of the </w:t>
      </w:r>
      <w:r w:rsidRPr="00C85245">
        <w:rPr>
          <w:rFonts w:ascii="Times" w:hAnsi="Times"/>
          <w:b/>
          <w:bCs/>
          <w:sz w:val="24"/>
          <w:szCs w:val="24"/>
          <w:lang w:val="en-GB"/>
        </w:rPr>
        <w:t>routine HIV testing procedure</w:t>
      </w:r>
      <w:r w:rsidRPr="00C85245">
        <w:rPr>
          <w:rFonts w:ascii="Times" w:hAnsi="Times"/>
          <w:sz w:val="24"/>
          <w:szCs w:val="24"/>
          <w:lang w:val="en-GB"/>
        </w:rPr>
        <w:t xml:space="preserve"> and should be given the opportunity to ask further questions.  The woman should </w:t>
      </w:r>
      <w:r w:rsidRPr="00C85245">
        <w:rPr>
          <w:rFonts w:ascii="Times" w:hAnsi="Times"/>
          <w:b/>
          <w:bCs/>
          <w:sz w:val="24"/>
          <w:szCs w:val="24"/>
          <w:lang w:val="en-GB"/>
        </w:rPr>
        <w:t>then be offered</w:t>
      </w:r>
      <w:r w:rsidRPr="00C85245">
        <w:rPr>
          <w:rFonts w:ascii="Times" w:hAnsi="Times"/>
          <w:sz w:val="24"/>
          <w:szCs w:val="24"/>
          <w:lang w:val="en-GB"/>
        </w:rPr>
        <w:t xml:space="preserve"> an HIV test and asked to provide verbal consent to the testing.  A woman may refuse an HIV test (“opt-out”).</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Women who opt-out of HIV testing should be offered post-refusal counselling to explore the reasons for this choice, address any misunderstandings, and encourage her to reconsider her decision not to test, but without applying undue pressure.  These women should be offered routine HIV testing at each subsequent clinic visit.</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I</w:t>
      </w:r>
      <w:r w:rsidRPr="00C85245">
        <w:rPr>
          <w:rFonts w:ascii="Times" w:hAnsi="Times"/>
          <w:iCs/>
          <w:sz w:val="24"/>
          <w:szCs w:val="24"/>
          <w:lang w:val="en-GB"/>
        </w:rPr>
        <w:t>nformation</w:t>
      </w:r>
      <w:r w:rsidRPr="00C85245">
        <w:rPr>
          <w:rFonts w:ascii="Times" w:hAnsi="Times"/>
          <w:sz w:val="24"/>
          <w:szCs w:val="24"/>
          <w:lang w:val="en-GB"/>
        </w:rPr>
        <w:t xml:space="preserve"> should be offered before the testing procedure and </w:t>
      </w:r>
      <w:r w:rsidRPr="00C85245">
        <w:rPr>
          <w:rFonts w:ascii="Times" w:hAnsi="Times"/>
          <w:iCs/>
          <w:sz w:val="24"/>
          <w:szCs w:val="24"/>
          <w:lang w:val="en-GB"/>
        </w:rPr>
        <w:t>counselling</w:t>
      </w:r>
      <w:r w:rsidRPr="00C85245">
        <w:rPr>
          <w:rFonts w:ascii="Times" w:hAnsi="Times"/>
          <w:sz w:val="24"/>
          <w:szCs w:val="24"/>
          <w:lang w:val="en-GB"/>
        </w:rPr>
        <w:t xml:space="preserve"> should occur after the test results are provided.</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All women who test HIV positive should have their HIV status confirmed using a second rapid HIV test</w:t>
      </w:r>
      <w:r w:rsidR="00F24AFB">
        <w:rPr>
          <w:rFonts w:ascii="Times" w:hAnsi="Times"/>
          <w:sz w:val="24"/>
          <w:szCs w:val="24"/>
          <w:lang w:val="en-GB"/>
        </w:rPr>
        <w:t xml:space="preserve"> with another test type</w:t>
      </w:r>
      <w:r w:rsidRPr="00C85245">
        <w:rPr>
          <w:rFonts w:ascii="Times" w:hAnsi="Times"/>
          <w:sz w:val="24"/>
          <w:szCs w:val="24"/>
          <w:lang w:val="en-GB"/>
        </w:rPr>
        <w:t>.</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Post-test counselling should be offered to both HIV positive and HIV negative women; HIV positive women should only be counselled after a second rapid HIV test has been performed to confirm a positive HIV status.</w:t>
      </w:r>
    </w:p>
    <w:p w:rsidR="00920709" w:rsidRPr="00C85245" w:rsidRDefault="00920709" w:rsidP="002F57A7">
      <w:pPr>
        <w:widowControl w:val="0"/>
        <w:numPr>
          <w:ilvl w:val="0"/>
          <w:numId w:val="30"/>
        </w:numPr>
        <w:autoSpaceDE w:val="0"/>
        <w:autoSpaceDN w:val="0"/>
        <w:spacing w:before="100" w:beforeAutospacing="1" w:after="100" w:afterAutospacing="1" w:line="312" w:lineRule="auto"/>
        <w:rPr>
          <w:rFonts w:ascii="Times" w:hAnsi="Times"/>
          <w:sz w:val="24"/>
          <w:szCs w:val="24"/>
          <w:lang w:val="en-GB"/>
        </w:rPr>
      </w:pPr>
      <w:r w:rsidRPr="00C85245">
        <w:rPr>
          <w:rFonts w:ascii="Times" w:hAnsi="Times"/>
          <w:sz w:val="24"/>
          <w:szCs w:val="24"/>
          <w:lang w:val="en-GB"/>
        </w:rPr>
        <w:t>The flow chart below summarises the processes involved in provider-initiated counselling and testing.</w:t>
      </w:r>
    </w:p>
    <w:p w:rsidR="00920709" w:rsidRDefault="00920709" w:rsidP="00920709">
      <w:pPr>
        <w:pStyle w:val="Caption"/>
        <w:rPr>
          <w:i/>
          <w:sz w:val="22"/>
          <w:lang w:val="en-GB"/>
        </w:rPr>
      </w:pPr>
      <w:r w:rsidRPr="00C85245">
        <w:rPr>
          <w:rFonts w:ascii="Times" w:hAnsi="Times"/>
          <w:bCs w:val="0"/>
          <w:i/>
          <w:sz w:val="24"/>
          <w:szCs w:val="24"/>
          <w:lang w:val="en-GB"/>
        </w:rPr>
        <w:br w:type="page"/>
      </w:r>
      <w:bookmarkStart w:id="2" w:name="_Toc257201312"/>
      <w:r>
        <w:rPr>
          <w:i/>
          <w:sz w:val="22"/>
          <w:lang w:val="en-GB"/>
        </w:rPr>
        <w:lastRenderedPageBreak/>
        <w:t xml:space="preserve">Figure </w:t>
      </w:r>
      <w:r w:rsidR="003D3DB8">
        <w:t>5</w:t>
      </w:r>
      <w:r>
        <w:rPr>
          <w:i/>
          <w:sz w:val="22"/>
          <w:lang w:val="en-GB"/>
        </w:rPr>
        <w:t>: Provider-initiated counselling and testing</w:t>
      </w:r>
      <w:bookmarkEnd w:id="2"/>
    </w:p>
    <w:p w:rsidR="00C85245" w:rsidRPr="00C85245" w:rsidRDefault="00920709" w:rsidP="00920709">
      <w:pPr>
        <w:spacing w:before="100" w:beforeAutospacing="1" w:after="100" w:afterAutospacing="1" w:line="312" w:lineRule="auto"/>
        <w:rPr>
          <w:sz w:val="24"/>
          <w:lang w:val="en-GB"/>
        </w:rPr>
      </w:pPr>
      <w:r>
        <w:rPr>
          <w:noProof/>
          <w:sz w:val="24"/>
          <w:lang w:eastAsia="en-ZA"/>
        </w:rPr>
        <mc:AlternateContent>
          <mc:Choice Requires="wpc">
            <w:drawing>
              <wp:inline distT="0" distB="0" distL="0" distR="0" wp14:anchorId="4D398405" wp14:editId="7582AE77">
                <wp:extent cx="5943600" cy="4917831"/>
                <wp:effectExtent l="0" t="0" r="25400" b="3556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6" name="Text Box 4"/>
                        <wps:cNvSpPr txBox="1">
                          <a:spLocks noChangeArrowheads="1"/>
                        </wps:cNvSpPr>
                        <wps:spPr bwMode="auto">
                          <a:xfrm>
                            <a:off x="1714501" y="109846"/>
                            <a:ext cx="3634154" cy="57888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b/>
                                  <w:sz w:val="20"/>
                                  <w:szCs w:val="20"/>
                                </w:rPr>
                                <w:t>Group Information Session</w:t>
                              </w:r>
                              <w:r>
                                <w:rPr>
                                  <w:rFonts w:ascii="Tahoma" w:hAnsi="Tahoma" w:cs="Tahoma"/>
                                  <w:sz w:val="20"/>
                                  <w:szCs w:val="20"/>
                                </w:rPr>
                                <w:t xml:space="preserve"> </w:t>
                              </w:r>
                            </w:p>
                            <w:p w:rsidR="002C0662" w:rsidRDefault="002C0662" w:rsidP="00920709">
                              <w:pPr>
                                <w:jc w:val="center"/>
                                <w:rPr>
                                  <w:rFonts w:ascii="Tahoma" w:hAnsi="Tahoma" w:cs="Tahoma"/>
                                  <w:i/>
                                  <w:sz w:val="20"/>
                                  <w:szCs w:val="20"/>
                                </w:rPr>
                              </w:pPr>
                              <w:r>
                                <w:rPr>
                                  <w:rFonts w:ascii="Tahoma" w:hAnsi="Tahoma" w:cs="Tahoma"/>
                                  <w:i/>
                                  <w:sz w:val="20"/>
                                  <w:szCs w:val="20"/>
                                </w:rPr>
                                <w:t>(Previously called group counselling)</w:t>
                              </w:r>
                            </w:p>
                          </w:txbxContent>
                        </wps:txbx>
                        <wps:bodyPr rot="0" vert="horz" wrap="square" lIns="91440" tIns="45720" rIns="91440" bIns="45720" anchor="t" anchorCtr="0" upright="1">
                          <a:noAutofit/>
                        </wps:bodyPr>
                      </wps:wsp>
                      <wps:wsp>
                        <wps:cNvPr id="17" name="Text Box 5"/>
                        <wps:cNvSpPr txBox="1">
                          <a:spLocks noChangeArrowheads="1"/>
                        </wps:cNvSpPr>
                        <wps:spPr bwMode="auto">
                          <a:xfrm>
                            <a:off x="1600200" y="917392"/>
                            <a:ext cx="2464435" cy="44132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Individual information session for each woman and an offer to test</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107815" y="2091055"/>
                            <a:ext cx="1101090" cy="44005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Post-Refusal Counselling</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1828800" y="2174789"/>
                            <a:ext cx="1760855" cy="44005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HIV POSITIVE (confirm by 2</w:t>
                              </w:r>
                              <w:r>
                                <w:rPr>
                                  <w:rFonts w:ascii="Tahoma" w:hAnsi="Tahoma" w:cs="Tahoma"/>
                                  <w:sz w:val="20"/>
                                  <w:szCs w:val="20"/>
                                  <w:vertAlign w:val="superscript"/>
                                </w:rPr>
                                <w:t>nd</w:t>
                              </w:r>
                              <w:r>
                                <w:rPr>
                                  <w:rFonts w:ascii="Tahoma" w:hAnsi="Tahoma" w:cs="Tahoma"/>
                                  <w:sz w:val="20"/>
                                  <w:szCs w:val="20"/>
                                </w:rPr>
                                <w:t xml:space="preserve"> rapid HIV test)</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800100" y="3089241"/>
                            <a:ext cx="1393825" cy="77025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Post-Test Counselling, Information and Support</w:t>
                              </w:r>
                            </w:p>
                          </w:txbxContent>
                        </wps:txbx>
                        <wps:bodyPr rot="0" vert="horz" wrap="square" lIns="91440" tIns="45720" rIns="91440" bIns="45720" anchor="t" anchorCtr="0" upright="1">
                          <a:noAutofit/>
                        </wps:bodyPr>
                      </wps:wsp>
                      <wps:wsp>
                        <wps:cNvPr id="23" name="Line 9"/>
                        <wps:cNvCnPr/>
                        <wps:spPr bwMode="auto">
                          <a:xfrm>
                            <a:off x="2857500" y="688731"/>
                            <a:ext cx="0" cy="2285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0"/>
                        <wps:cNvCnPr>
                          <a:cxnSpLocks noChangeShapeType="1"/>
                        </wps:cNvCnPr>
                        <wps:spPr bwMode="auto">
                          <a:xfrm rot="5400000">
                            <a:off x="2325338" y="1106672"/>
                            <a:ext cx="274955" cy="81089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1"/>
                        <wps:cNvCnPr>
                          <a:cxnSpLocks noChangeShapeType="1"/>
                        </wps:cNvCnPr>
                        <wps:spPr bwMode="auto">
                          <a:xfrm rot="16200000" flipH="1">
                            <a:off x="3319416" y="912675"/>
                            <a:ext cx="247015" cy="117094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2"/>
                        <wps:cNvCnPr/>
                        <wps:spPr bwMode="auto">
                          <a:xfrm>
                            <a:off x="4548505" y="1614170"/>
                            <a:ext cx="635" cy="476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3"/>
                        <wps:cNvSpPr txBox="1">
                          <a:spLocks noChangeArrowheads="1"/>
                        </wps:cNvSpPr>
                        <wps:spPr bwMode="auto">
                          <a:xfrm>
                            <a:off x="1143000" y="1374636"/>
                            <a:ext cx="953770" cy="330835"/>
                          </a:xfrm>
                          <a:prstGeom prst="rect">
                            <a:avLst/>
                          </a:prstGeom>
                          <a:solidFill>
                            <a:srgbClr val="FFFFFF"/>
                          </a:solidFill>
                          <a:ln w="9525">
                            <a:solidFill>
                              <a:srgbClr val="000000"/>
                            </a:solidFill>
                            <a:miter lim="800000"/>
                            <a:headEnd/>
                            <a:tailEnd/>
                          </a:ln>
                        </wps:spPr>
                        <wps:txbx>
                          <w:txbxContent>
                            <w:p w:rsidR="002C0662" w:rsidRDefault="002C0662" w:rsidP="00920709">
                              <w:pPr>
                                <w:rPr>
                                  <w:rFonts w:ascii="Tahoma" w:hAnsi="Tahoma" w:cs="Tahoma"/>
                                  <w:sz w:val="20"/>
                                  <w:szCs w:val="20"/>
                                </w:rPr>
                              </w:pPr>
                              <w:r>
                                <w:rPr>
                                  <w:rFonts w:ascii="Tahoma" w:hAnsi="Tahoma" w:cs="Tahoma"/>
                                  <w:sz w:val="20"/>
                                  <w:szCs w:val="20"/>
                                </w:rPr>
                                <w:t>Agree to test</w:t>
                              </w:r>
                            </w:p>
                          </w:txbxContent>
                        </wps:txbx>
                        <wps:bodyPr rot="0" vert="horz" wrap="square" lIns="91440" tIns="45720" rIns="91440" bIns="45720" anchor="t" anchorCtr="0" upright="1">
                          <a:noAutofit/>
                        </wps:bodyPr>
                      </wps:wsp>
                      <wps:wsp>
                        <wps:cNvPr id="28" name="Text Box 14"/>
                        <wps:cNvSpPr txBox="1">
                          <a:spLocks noChangeArrowheads="1"/>
                        </wps:cNvSpPr>
                        <wps:spPr bwMode="auto">
                          <a:xfrm>
                            <a:off x="4036060" y="1320800"/>
                            <a:ext cx="1172845" cy="27495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Refuse to test</w:t>
                              </w:r>
                            </w:p>
                            <w:p w:rsidR="002C0662" w:rsidRDefault="002C0662" w:rsidP="00920709">
                              <w:pPr>
                                <w:rPr>
                                  <w:rFonts w:ascii="Tahoma" w:hAnsi="Tahoma" w:cs="Tahoma"/>
                                  <w:sz w:val="20"/>
                                  <w:szCs w:val="20"/>
                                </w:rPr>
                              </w:pPr>
                            </w:p>
                          </w:txbxContent>
                        </wps:txbx>
                        <wps:bodyPr rot="0" vert="horz" wrap="square" lIns="91440" tIns="45720" rIns="91440" bIns="45720" anchor="t" anchorCtr="0" upright="1">
                          <a:noAutofit/>
                        </wps:bodyPr>
                      </wps:wsp>
                      <wps:wsp>
                        <wps:cNvPr id="29" name="Text Box 15"/>
                        <wps:cNvSpPr txBox="1">
                          <a:spLocks noChangeArrowheads="1"/>
                        </wps:cNvSpPr>
                        <wps:spPr bwMode="auto">
                          <a:xfrm>
                            <a:off x="0" y="2174795"/>
                            <a:ext cx="1247140" cy="287337"/>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HIV NEGATIVE</w:t>
                              </w:r>
                            </w:p>
                          </w:txbxContent>
                        </wps:txbx>
                        <wps:bodyPr rot="0" vert="horz" wrap="square" lIns="91440" tIns="45720" rIns="91440" bIns="45720" anchor="t" anchorCtr="0" upright="1">
                          <a:noAutofit/>
                        </wps:bodyPr>
                      </wps:wsp>
                      <wps:wsp>
                        <wps:cNvPr id="30" name="Text Box 16"/>
                        <wps:cNvSpPr txBox="1">
                          <a:spLocks noChangeArrowheads="1"/>
                        </wps:cNvSpPr>
                        <wps:spPr bwMode="auto">
                          <a:xfrm>
                            <a:off x="2514600" y="3660531"/>
                            <a:ext cx="1273810" cy="1086988"/>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Same day CD4 cell count and TB screening</w:t>
                              </w:r>
                            </w:p>
                            <w:p w:rsidR="002C0662" w:rsidRDefault="002C0662" w:rsidP="00920709">
                              <w:pPr>
                                <w:jc w:val="center"/>
                                <w:rPr>
                                  <w:rFonts w:ascii="Tahoma" w:hAnsi="Tahoma" w:cs="Tahoma"/>
                                  <w:sz w:val="20"/>
                                  <w:szCs w:val="20"/>
                                </w:rPr>
                              </w:pPr>
                              <w:r>
                                <w:rPr>
                                  <w:rFonts w:ascii="Tahoma" w:hAnsi="Tahoma" w:cs="Tahoma"/>
                                  <w:sz w:val="20"/>
                                  <w:szCs w:val="20"/>
                                </w:rPr>
                                <w:t>Clinical staging</w:t>
                              </w:r>
                            </w:p>
                          </w:txbxContent>
                        </wps:txbx>
                        <wps:bodyPr rot="0" vert="horz" wrap="square" lIns="91440" tIns="45720" rIns="91440" bIns="45720" anchor="t" anchorCtr="0" upright="1">
                          <a:noAutofit/>
                        </wps:bodyPr>
                      </wps:wsp>
                      <wps:wsp>
                        <wps:cNvPr id="31" name="Line 17"/>
                        <wps:cNvCnPr/>
                        <wps:spPr bwMode="auto">
                          <a:xfrm>
                            <a:off x="2971800" y="2860624"/>
                            <a:ext cx="635" cy="660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8"/>
                        <wps:cNvCnPr/>
                        <wps:spPr bwMode="auto">
                          <a:xfrm>
                            <a:off x="685800" y="2517531"/>
                            <a:ext cx="578485" cy="5219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9"/>
                        <wps:cNvCnPr/>
                        <wps:spPr bwMode="auto">
                          <a:xfrm flipH="1">
                            <a:off x="1943100" y="2746340"/>
                            <a:ext cx="342900" cy="3429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0"/>
                        <wps:cNvSpPr txBox="1">
                          <a:spLocks noChangeArrowheads="1"/>
                        </wps:cNvSpPr>
                        <wps:spPr bwMode="auto">
                          <a:xfrm>
                            <a:off x="4098925" y="3019425"/>
                            <a:ext cx="1101090" cy="622935"/>
                          </a:xfrm>
                          <a:prstGeom prst="rect">
                            <a:avLst/>
                          </a:prstGeom>
                          <a:solidFill>
                            <a:srgbClr val="FFFFFF"/>
                          </a:solidFill>
                          <a:ln w="9525">
                            <a:solidFill>
                              <a:srgbClr val="000000"/>
                            </a:solidFill>
                            <a:miter lim="800000"/>
                            <a:headEnd/>
                            <a:tailEnd/>
                          </a:ln>
                        </wps:spPr>
                        <wps:txbx>
                          <w:txbxContent>
                            <w:p w:rsidR="002C0662" w:rsidRDefault="002C0662" w:rsidP="00920709">
                              <w:pPr>
                                <w:jc w:val="center"/>
                                <w:rPr>
                                  <w:rFonts w:ascii="Tahoma" w:hAnsi="Tahoma" w:cs="Tahoma"/>
                                  <w:sz w:val="20"/>
                                  <w:szCs w:val="20"/>
                                </w:rPr>
                              </w:pPr>
                              <w:r>
                                <w:rPr>
                                  <w:rFonts w:ascii="Tahoma" w:hAnsi="Tahoma" w:cs="Tahoma"/>
                                  <w:sz w:val="20"/>
                                  <w:szCs w:val="20"/>
                                </w:rPr>
                                <w:t>Continuous PICT with each visit</w:t>
                              </w:r>
                            </w:p>
                          </w:txbxContent>
                        </wps:txbx>
                        <wps:bodyPr rot="0" vert="horz" wrap="square" lIns="91440" tIns="45720" rIns="91440" bIns="45720" anchor="t" anchorCtr="0" upright="1">
                          <a:noAutofit/>
                        </wps:bodyPr>
                      </wps:wsp>
                      <wps:wsp>
                        <wps:cNvPr id="35" name="Line 21"/>
                        <wps:cNvCnPr/>
                        <wps:spPr bwMode="auto">
                          <a:xfrm>
                            <a:off x="4539615" y="2542540"/>
                            <a:ext cx="635" cy="476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2"/>
                        <wps:cNvCnPr>
                          <a:cxnSpLocks noChangeShapeType="1"/>
                          <a:stCxn id="27" idx="2"/>
                          <a:endCxn id="29" idx="3"/>
                        </wps:cNvCnPr>
                        <wps:spPr bwMode="auto">
                          <a:xfrm rot="5400000">
                            <a:off x="1127017" y="1825595"/>
                            <a:ext cx="612993" cy="37274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3"/>
                        <wps:cNvCnPr>
                          <a:cxnSpLocks noChangeShapeType="1"/>
                        </wps:cNvCnPr>
                        <wps:spPr bwMode="auto">
                          <a:xfrm rot="16200000" flipH="1">
                            <a:off x="1453505" y="1978584"/>
                            <a:ext cx="549910" cy="25654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8" o:spid="_x0000_s1074" editas="canvas" style="width:468pt;height:387.25pt;mso-position-horizontal-relative:char;mso-position-vertical-relative:line" coordsize="59436,4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width:59436;height:49174;visibility:visible;mso-wrap-style:square" stroked="t">
                  <v:fill o:detectmouseclick="t"/>
                  <v:path o:connecttype="none"/>
                </v:shape>
                <v:shape id="Text Box 4" o:spid="_x0000_s1076" type="#_x0000_t202" style="position:absolute;left:17145;top:1098;width:36341;height:5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2C0662" w:rsidRDefault="002C0662" w:rsidP="00920709">
                        <w:pPr>
                          <w:jc w:val="center"/>
                          <w:rPr>
                            <w:rFonts w:ascii="Tahoma" w:hAnsi="Tahoma" w:cs="Tahoma"/>
                            <w:sz w:val="20"/>
                            <w:szCs w:val="20"/>
                          </w:rPr>
                        </w:pPr>
                        <w:r>
                          <w:rPr>
                            <w:rFonts w:ascii="Tahoma" w:hAnsi="Tahoma" w:cs="Tahoma"/>
                            <w:b/>
                            <w:sz w:val="20"/>
                            <w:szCs w:val="20"/>
                          </w:rPr>
                          <w:t>Group Information Session</w:t>
                        </w:r>
                        <w:r>
                          <w:rPr>
                            <w:rFonts w:ascii="Tahoma" w:hAnsi="Tahoma" w:cs="Tahoma"/>
                            <w:sz w:val="20"/>
                            <w:szCs w:val="20"/>
                          </w:rPr>
                          <w:t xml:space="preserve"> </w:t>
                        </w:r>
                      </w:p>
                      <w:p w:rsidR="002C0662" w:rsidRDefault="002C0662" w:rsidP="00920709">
                        <w:pPr>
                          <w:jc w:val="center"/>
                          <w:rPr>
                            <w:rFonts w:ascii="Tahoma" w:hAnsi="Tahoma" w:cs="Tahoma"/>
                            <w:i/>
                            <w:sz w:val="20"/>
                            <w:szCs w:val="20"/>
                          </w:rPr>
                        </w:pPr>
                        <w:r>
                          <w:rPr>
                            <w:rFonts w:ascii="Tahoma" w:hAnsi="Tahoma" w:cs="Tahoma"/>
                            <w:i/>
                            <w:sz w:val="20"/>
                            <w:szCs w:val="20"/>
                          </w:rPr>
                          <w:t>(Previously called group counselling)</w:t>
                        </w:r>
                      </w:p>
                    </w:txbxContent>
                  </v:textbox>
                </v:shape>
                <v:shape id="_x0000_s1077" type="#_x0000_t202" style="position:absolute;left:16002;top:9173;width:24644;height:4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2C0662" w:rsidRDefault="002C0662" w:rsidP="00920709">
                        <w:pPr>
                          <w:jc w:val="center"/>
                          <w:rPr>
                            <w:rFonts w:ascii="Tahoma" w:hAnsi="Tahoma" w:cs="Tahoma"/>
                            <w:sz w:val="20"/>
                            <w:szCs w:val="20"/>
                          </w:rPr>
                        </w:pPr>
                        <w:r>
                          <w:rPr>
                            <w:rFonts w:ascii="Tahoma" w:hAnsi="Tahoma" w:cs="Tahoma"/>
                            <w:sz w:val="20"/>
                            <w:szCs w:val="20"/>
                          </w:rPr>
                          <w:t>Individual information session for each woman and an offer to test</w:t>
                        </w:r>
                      </w:p>
                    </w:txbxContent>
                  </v:textbox>
                </v:shape>
                <v:shape id="Text Box 6" o:spid="_x0000_s1078" type="#_x0000_t202" style="position:absolute;left:41078;top:20910;width:11011;height: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2C0662" w:rsidRDefault="002C0662" w:rsidP="00920709">
                        <w:pPr>
                          <w:jc w:val="center"/>
                          <w:rPr>
                            <w:rFonts w:ascii="Tahoma" w:hAnsi="Tahoma" w:cs="Tahoma"/>
                            <w:sz w:val="20"/>
                            <w:szCs w:val="20"/>
                          </w:rPr>
                        </w:pPr>
                        <w:r>
                          <w:rPr>
                            <w:rFonts w:ascii="Tahoma" w:hAnsi="Tahoma" w:cs="Tahoma"/>
                            <w:sz w:val="20"/>
                            <w:szCs w:val="20"/>
                          </w:rPr>
                          <w:t>Post-Refusal Counselling</w:t>
                        </w:r>
                      </w:p>
                    </w:txbxContent>
                  </v:textbox>
                </v:shape>
                <v:shape id="_x0000_s1079" type="#_x0000_t202" style="position:absolute;left:18288;top:21747;width:17608;height: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2C0662" w:rsidRDefault="002C0662" w:rsidP="00920709">
                        <w:pPr>
                          <w:jc w:val="center"/>
                          <w:rPr>
                            <w:rFonts w:ascii="Tahoma" w:hAnsi="Tahoma" w:cs="Tahoma"/>
                            <w:sz w:val="20"/>
                            <w:szCs w:val="20"/>
                          </w:rPr>
                        </w:pPr>
                        <w:r>
                          <w:rPr>
                            <w:rFonts w:ascii="Tahoma" w:hAnsi="Tahoma" w:cs="Tahoma"/>
                            <w:sz w:val="20"/>
                            <w:szCs w:val="20"/>
                          </w:rPr>
                          <w:t>HIV POSITIVE (confirm by 2</w:t>
                        </w:r>
                        <w:r>
                          <w:rPr>
                            <w:rFonts w:ascii="Tahoma" w:hAnsi="Tahoma" w:cs="Tahoma"/>
                            <w:sz w:val="20"/>
                            <w:szCs w:val="20"/>
                            <w:vertAlign w:val="superscript"/>
                          </w:rPr>
                          <w:t>nd</w:t>
                        </w:r>
                        <w:r>
                          <w:rPr>
                            <w:rFonts w:ascii="Tahoma" w:hAnsi="Tahoma" w:cs="Tahoma"/>
                            <w:sz w:val="20"/>
                            <w:szCs w:val="20"/>
                          </w:rPr>
                          <w:t xml:space="preserve"> rapid HIV test)</w:t>
                        </w:r>
                      </w:p>
                    </w:txbxContent>
                  </v:textbox>
                </v:shape>
                <v:shape id="Text Box 8" o:spid="_x0000_s1080" type="#_x0000_t202" style="position:absolute;left:8001;top:30892;width:13938;height:7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2C0662" w:rsidRDefault="002C0662" w:rsidP="00920709">
                        <w:pPr>
                          <w:jc w:val="center"/>
                          <w:rPr>
                            <w:rFonts w:ascii="Tahoma" w:hAnsi="Tahoma" w:cs="Tahoma"/>
                            <w:sz w:val="20"/>
                            <w:szCs w:val="20"/>
                          </w:rPr>
                        </w:pPr>
                        <w:r>
                          <w:rPr>
                            <w:rFonts w:ascii="Tahoma" w:hAnsi="Tahoma" w:cs="Tahoma"/>
                            <w:sz w:val="20"/>
                            <w:szCs w:val="20"/>
                          </w:rPr>
                          <w:t>Post-Test Counselling, Information and Support</w:t>
                        </w:r>
                      </w:p>
                    </w:txbxContent>
                  </v:textbox>
                </v:shape>
                <v:line id="Line 9" o:spid="_x0000_s1081" style="position:absolute;visibility:visible;mso-wrap-style:square" from="28575,6887" to="28575,9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type id="_x0000_t37" coordsize="21600,21600" o:spt="37" o:oned="t" path="m,c10800,,21600,10800,21600,21600e" filled="f">
                  <v:path arrowok="t" fillok="f" o:connecttype="none"/>
                  <o:lock v:ext="edit" shapetype="t"/>
                </v:shapetype>
                <v:shape id="AutoShape 10" o:spid="_x0000_s1082" type="#_x0000_t37" style="position:absolute;left:23253;top:11066;width:2749;height:810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xbKsQAAADbAAAADwAAAGRycy9kb3ducmV2LnhtbESPS2vDMBCE74H8B7GFXkIt50FbXCsh&#10;BNLmmrQX39bW+kGtlWMptvvvo0Khx2FmvmHS3WRaMVDvGssKllEMgriwuuFKwdfn8ekVhPPIGlvL&#10;pOCHHOy281mKibYjn2m4+EoECLsEFdTed4mUrqjJoItsRxy80vYGfZB9JXWPY4CbVq7i+FkabDgs&#10;1NjRoabi+3IzCvLr6f3mXtac5fuD+TBTVuaLTKnHh2n/BsLT5P/Df+2TVrDawO+X8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nFsqxAAAANsAAAAPAAAAAAAAAAAA&#10;AAAAAKECAABkcnMvZG93bnJldi54bWxQSwUGAAAAAAQABAD5AAAAkgMAAAAA&#10;">
                  <v:stroke endarrow="block"/>
                </v:shape>
                <v:shape id="AutoShape 11" o:spid="_x0000_s1083" type="#_x0000_t37" style="position:absolute;left:33194;top:9126;width:2470;height:117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KUcEAAADbAAAADwAAAGRycy9kb3ducmV2LnhtbESP3YrCMBSE74V9h3AW9s6mFvyrRukK&#10;wiJ4Ye0DHJpjW2xOSpOt3bffCIKXw8x8w2z3o2nFQL1rLCuYRTEI4tLqhisFxfU4XYFwHllja5kU&#10;/JGD/e5jssVU2wdfaMh9JQKEXYoKau+7VEpX1mTQRbYjDt7N9gZ9kH0ldY+PADetTOJ4IQ02HBZq&#10;7OhQU3nPf40Cd5qt5+fOk7XfxZJ1XrRZFiv19TlmGxCeRv8Ov9o/WkEyh+eX8AP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jspRwQAAANsAAAAPAAAAAAAAAAAAAAAA&#10;AKECAABkcnMvZG93bnJldi54bWxQSwUGAAAAAAQABAD5AAAAjwMAAAAA&#10;">
                  <v:stroke endarrow="block"/>
                </v:shape>
                <v:line id="Line 12" o:spid="_x0000_s1084" style="position:absolute;visibility:visible;mso-wrap-style:square" from="45485,16141" to="45491,20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shape id="_x0000_s1085" type="#_x0000_t202" style="position:absolute;left:11430;top:13746;width:9537;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C0662" w:rsidRDefault="002C0662" w:rsidP="00920709">
                        <w:pPr>
                          <w:rPr>
                            <w:rFonts w:ascii="Tahoma" w:hAnsi="Tahoma" w:cs="Tahoma"/>
                            <w:sz w:val="20"/>
                            <w:szCs w:val="20"/>
                          </w:rPr>
                        </w:pPr>
                        <w:r>
                          <w:rPr>
                            <w:rFonts w:ascii="Tahoma" w:hAnsi="Tahoma" w:cs="Tahoma"/>
                            <w:sz w:val="20"/>
                            <w:szCs w:val="20"/>
                          </w:rPr>
                          <w:t>Agree to test</w:t>
                        </w:r>
                      </w:p>
                    </w:txbxContent>
                  </v:textbox>
                </v:shape>
                <v:shape id="Text Box 14" o:spid="_x0000_s1086" type="#_x0000_t202" style="position:absolute;left:40360;top:13208;width:11729;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2C0662" w:rsidRDefault="002C0662" w:rsidP="00920709">
                        <w:pPr>
                          <w:jc w:val="center"/>
                          <w:rPr>
                            <w:rFonts w:ascii="Tahoma" w:hAnsi="Tahoma" w:cs="Tahoma"/>
                            <w:sz w:val="20"/>
                            <w:szCs w:val="20"/>
                          </w:rPr>
                        </w:pPr>
                        <w:r>
                          <w:rPr>
                            <w:rFonts w:ascii="Tahoma" w:hAnsi="Tahoma" w:cs="Tahoma"/>
                            <w:sz w:val="20"/>
                            <w:szCs w:val="20"/>
                          </w:rPr>
                          <w:t>Refuse to test</w:t>
                        </w:r>
                      </w:p>
                      <w:p w:rsidR="002C0662" w:rsidRDefault="002C0662" w:rsidP="00920709">
                        <w:pPr>
                          <w:rPr>
                            <w:rFonts w:ascii="Tahoma" w:hAnsi="Tahoma" w:cs="Tahoma"/>
                            <w:sz w:val="20"/>
                            <w:szCs w:val="20"/>
                          </w:rPr>
                        </w:pPr>
                      </w:p>
                    </w:txbxContent>
                  </v:textbox>
                </v:shape>
                <v:shape id="_x0000_s1087" type="#_x0000_t202" style="position:absolute;top:21747;width:12471;height:2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2C0662" w:rsidRDefault="002C0662" w:rsidP="00920709">
                        <w:pPr>
                          <w:jc w:val="center"/>
                          <w:rPr>
                            <w:rFonts w:ascii="Tahoma" w:hAnsi="Tahoma" w:cs="Tahoma"/>
                            <w:sz w:val="20"/>
                            <w:szCs w:val="20"/>
                          </w:rPr>
                        </w:pPr>
                        <w:r>
                          <w:rPr>
                            <w:rFonts w:ascii="Tahoma" w:hAnsi="Tahoma" w:cs="Tahoma"/>
                            <w:sz w:val="20"/>
                            <w:szCs w:val="20"/>
                          </w:rPr>
                          <w:t>HIV NEGATIVE</w:t>
                        </w:r>
                      </w:p>
                    </w:txbxContent>
                  </v:textbox>
                </v:shape>
                <v:shape id="Text Box 16" o:spid="_x0000_s1088" type="#_x0000_t202" style="position:absolute;left:25146;top:36605;width:12738;height:10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2C0662" w:rsidRDefault="002C0662" w:rsidP="00920709">
                        <w:pPr>
                          <w:jc w:val="center"/>
                          <w:rPr>
                            <w:rFonts w:ascii="Tahoma" w:hAnsi="Tahoma" w:cs="Tahoma"/>
                            <w:sz w:val="20"/>
                            <w:szCs w:val="20"/>
                          </w:rPr>
                        </w:pPr>
                        <w:r>
                          <w:rPr>
                            <w:rFonts w:ascii="Tahoma" w:hAnsi="Tahoma" w:cs="Tahoma"/>
                            <w:sz w:val="20"/>
                            <w:szCs w:val="20"/>
                          </w:rPr>
                          <w:t>Same day CD4 cell count and TB screening</w:t>
                        </w:r>
                      </w:p>
                      <w:p w:rsidR="002C0662" w:rsidRDefault="002C0662" w:rsidP="00920709">
                        <w:pPr>
                          <w:jc w:val="center"/>
                          <w:rPr>
                            <w:rFonts w:ascii="Tahoma" w:hAnsi="Tahoma" w:cs="Tahoma"/>
                            <w:sz w:val="20"/>
                            <w:szCs w:val="20"/>
                          </w:rPr>
                        </w:pPr>
                        <w:r>
                          <w:rPr>
                            <w:rFonts w:ascii="Tahoma" w:hAnsi="Tahoma" w:cs="Tahoma"/>
                            <w:sz w:val="20"/>
                            <w:szCs w:val="20"/>
                          </w:rPr>
                          <w:t>Clinical staging</w:t>
                        </w:r>
                      </w:p>
                    </w:txbxContent>
                  </v:textbox>
                </v:shape>
                <v:line id="Line 17" o:spid="_x0000_s1089" style="position:absolute;visibility:visible;mso-wrap-style:square" from="29718,28606" to="29724,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18" o:spid="_x0000_s1090" style="position:absolute;visibility:visible;mso-wrap-style:square" from="6858,25175" to="1264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19" o:spid="_x0000_s1091" style="position:absolute;flip:x;visibility:visible;mso-wrap-style:square" from="19431,27463" to="22860,3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shape id="Text Box 20" o:spid="_x0000_s1092" type="#_x0000_t202" style="position:absolute;left:40989;top:30194;width:11011;height:6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C0662" w:rsidRDefault="002C0662" w:rsidP="00920709">
                        <w:pPr>
                          <w:jc w:val="center"/>
                          <w:rPr>
                            <w:rFonts w:ascii="Tahoma" w:hAnsi="Tahoma" w:cs="Tahoma"/>
                            <w:sz w:val="20"/>
                            <w:szCs w:val="20"/>
                          </w:rPr>
                        </w:pPr>
                        <w:r>
                          <w:rPr>
                            <w:rFonts w:ascii="Tahoma" w:hAnsi="Tahoma" w:cs="Tahoma"/>
                            <w:sz w:val="20"/>
                            <w:szCs w:val="20"/>
                          </w:rPr>
                          <w:t>Continuous PICT with each visit</w:t>
                        </w:r>
                      </w:p>
                    </w:txbxContent>
                  </v:textbox>
                </v:shape>
                <v:line id="Line 21" o:spid="_x0000_s1093" style="position:absolute;visibility:visible;mso-wrap-style:square" from="45396,25425" to="45402,3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AutoShape 22" o:spid="_x0000_s1094" type="#_x0000_t37" style="position:absolute;left:11270;top:18255;width:6130;height:372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2G8IAAADbAAAADwAAAGRycy9kb3ducmV2LnhtbESPQYvCMBSE74L/ITzBi2i6Ciq1qYiw&#10;6nXVS2+vzbMtNi+1idr995uFhT0OM/MNk2x704gXda62rOBjFoEgLqyuuVRwvXxO1yCcR9bYWCYF&#10;3+Rgmw4HCcbavvmLXmdfigBhF6OCyvs2ltIVFRl0M9sSB+9mO4M+yK6UusN3gJtGzqNoKQ3WHBYq&#10;bGlfUXE/P42C/HE6PN1qwVm+25uj6bNbPsmUGo/63QaEp97/h//aJ61gsYTfL+EHyPQ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2G8IAAADbAAAADwAAAAAAAAAAAAAA&#10;AAChAgAAZHJzL2Rvd25yZXYueG1sUEsFBgAAAAAEAAQA+QAAAJADAAAAAA==&#10;">
                  <v:stroke endarrow="block"/>
                </v:shape>
                <v:shape id="AutoShape 23" o:spid="_x0000_s1095" type="#_x0000_t37" style="position:absolute;left:14534;top:19785;width:5500;height:256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lnYMEAAADbAAAADwAAAGRycy9kb3ducmV2LnhtbESP0YrCMBRE3wX/IVzBN02rrO52G6UK&#10;wrLgg7UfcGnutsXmpjRR698bQdjHYWbOMOl2MK24Ue8aywrieQSCuLS64UpBcT7MPkE4j6yxtUwK&#10;HuRguxmPUky0vfOJbrmvRICwS1BB7X2XSOnKmgy6ue2Ig/dne4M+yL6Susd7gJtWLqJoJQ02HBZq&#10;7GhfU3nJr0aB+42/Po6dJ2t3xZp1XrRZFik1nQzZNwhPg/8Pv9s/WsFyDa8v4Q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yWdgwQAAANsAAAAPAAAAAAAAAAAAAAAA&#10;AKECAABkcnMvZG93bnJldi54bWxQSwUGAAAAAAQABAD5AAAAjwMAAAAA&#10;">
                  <v:stroke endarrow="block"/>
                </v:shape>
                <w10:anchorlock/>
              </v:group>
            </w:pict>
          </mc:Fallback>
        </mc:AlternateContent>
      </w:r>
    </w:p>
    <w:p w:rsidR="00920709" w:rsidRPr="00EF1067" w:rsidRDefault="00920709" w:rsidP="00920709">
      <w:pPr>
        <w:spacing w:before="100" w:beforeAutospacing="1" w:after="100" w:afterAutospacing="1" w:line="312" w:lineRule="auto"/>
        <w:rPr>
          <w:rFonts w:ascii="Times New Roman" w:hAnsi="Times New Roman" w:cs="Times New Roman"/>
          <w:sz w:val="24"/>
          <w:szCs w:val="24"/>
          <w:lang w:val="en-GB"/>
        </w:rPr>
      </w:pPr>
      <w:r w:rsidRPr="00EF1067">
        <w:rPr>
          <w:rFonts w:ascii="Times New Roman" w:hAnsi="Times New Roman" w:cs="Times New Roman"/>
          <w:sz w:val="24"/>
          <w:szCs w:val="24"/>
          <w:lang w:val="en-GB"/>
        </w:rPr>
        <w:t>Details of what information should be provided during pre-test and individual information sessions are contained in the boxes below.</w:t>
      </w:r>
    </w:p>
    <w:p w:rsidR="00920709" w:rsidRDefault="00920709"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20709" w:rsidTr="00920709">
        <w:tc>
          <w:tcPr>
            <w:tcW w:w="9855" w:type="dxa"/>
            <w:tcBorders>
              <w:top w:val="single" w:sz="4" w:space="0" w:color="auto"/>
              <w:left w:val="single" w:sz="4" w:space="0" w:color="auto"/>
              <w:bottom w:val="single" w:sz="4" w:space="0" w:color="auto"/>
              <w:right w:val="single" w:sz="4" w:space="0" w:color="auto"/>
            </w:tcBorders>
            <w:hideMark/>
          </w:tcPr>
          <w:p w:rsidR="00920709" w:rsidRDefault="00920709">
            <w:pPr>
              <w:spacing w:before="100" w:beforeAutospacing="1" w:after="100" w:afterAutospacing="1" w:line="312" w:lineRule="auto"/>
              <w:jc w:val="center"/>
              <w:rPr>
                <w:b/>
                <w:i/>
                <w:sz w:val="24"/>
                <w:szCs w:val="24"/>
                <w:lang w:val="en-GB"/>
              </w:rPr>
            </w:pPr>
            <w:r>
              <w:rPr>
                <w:b/>
                <w:i/>
                <w:lang w:val="en-GB"/>
              </w:rPr>
              <w:lastRenderedPageBreak/>
              <w:br/>
              <w:t>PRE-TEST GROUP INFORMATION SESSION</w:t>
            </w:r>
          </w:p>
          <w:p w:rsidR="00920709" w:rsidRDefault="00920709">
            <w:pPr>
              <w:spacing w:before="100" w:beforeAutospacing="1" w:after="100" w:afterAutospacing="1" w:line="312" w:lineRule="auto"/>
              <w:rPr>
                <w:i/>
                <w:lang w:val="en-GB"/>
              </w:rPr>
            </w:pPr>
            <w:r>
              <w:rPr>
                <w:i/>
                <w:lang w:val="en-GB"/>
              </w:rPr>
              <w:t>Staff should conduct a general group information session on HIV and PMTCT-related issues for all women coming for first or repeat antenatal visits.  A group information session should include the following key components:</w:t>
            </w:r>
          </w:p>
          <w:p w:rsidR="00920709" w:rsidRDefault="00920709" w:rsidP="002F57A7">
            <w:pPr>
              <w:widowControl w:val="0"/>
              <w:numPr>
                <w:ilvl w:val="0"/>
                <w:numId w:val="30"/>
              </w:numPr>
              <w:autoSpaceDE w:val="0"/>
              <w:autoSpaceDN w:val="0"/>
              <w:spacing w:before="100" w:beforeAutospacing="1" w:after="100" w:afterAutospacing="1" w:line="312" w:lineRule="auto"/>
              <w:rPr>
                <w:i/>
                <w:lang w:val="en-GB"/>
              </w:rPr>
            </w:pPr>
            <w:r>
              <w:rPr>
                <w:i/>
                <w:lang w:val="en-GB"/>
              </w:rPr>
              <w:t>Benefits to the woman</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Information about HIV transmission and how to prevent it as an individual and as a couple</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Information about the HIV testing process</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Emphasis on the importance of early access to antiretroviral therapy, for the mother’s own health</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Information about the high mortality due to HIV&amp; AIDS</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Information that maternal deaths are preventable, and that PMTCT is one such effort</w:t>
            </w:r>
          </w:p>
          <w:p w:rsidR="00920709" w:rsidRPr="0071436D" w:rsidRDefault="0078320A" w:rsidP="002F57A7">
            <w:pPr>
              <w:widowControl w:val="0"/>
              <w:numPr>
                <w:ilvl w:val="1"/>
                <w:numId w:val="30"/>
              </w:numPr>
              <w:autoSpaceDE w:val="0"/>
              <w:autoSpaceDN w:val="0"/>
              <w:spacing w:before="100" w:beforeAutospacing="1" w:after="100" w:afterAutospacing="1" w:line="312" w:lineRule="auto"/>
              <w:rPr>
                <w:i/>
                <w:lang w:val="en-GB"/>
              </w:rPr>
            </w:pPr>
            <w:r w:rsidRPr="0071436D">
              <w:rPr>
                <w:i/>
                <w:lang w:val="en-GB"/>
              </w:rPr>
              <w:t xml:space="preserve">Emphasis that both partners need testing </w:t>
            </w:r>
            <w:r w:rsidR="00920709" w:rsidRPr="0071436D">
              <w:rPr>
                <w:i/>
                <w:lang w:val="en-GB"/>
              </w:rPr>
              <w:br/>
              <w:t xml:space="preserve">Benefits to the foetus and infant: </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Information about mother-to-child transmission of HIV and possible measures to reduce this</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Information on interventions that can keep HIV-exposed infants healthy, such as cotrimoxazole</w:t>
            </w:r>
            <w:r w:rsidR="0078320A">
              <w:rPr>
                <w:i/>
                <w:lang w:val="en-GB"/>
              </w:rPr>
              <w:t xml:space="preserve"> and INH</w:t>
            </w:r>
            <w:r>
              <w:rPr>
                <w:i/>
                <w:lang w:val="en-GB"/>
              </w:rPr>
              <w:t xml:space="preserve"> prophylaxis and antiretroviral therapy</w:t>
            </w:r>
          </w:p>
          <w:p w:rsidR="0078320A" w:rsidRDefault="0078320A" w:rsidP="002F57A7">
            <w:pPr>
              <w:widowControl w:val="0"/>
              <w:numPr>
                <w:ilvl w:val="1"/>
                <w:numId w:val="30"/>
              </w:numPr>
              <w:autoSpaceDE w:val="0"/>
              <w:autoSpaceDN w:val="0"/>
              <w:spacing w:before="100" w:beforeAutospacing="1" w:after="100" w:afterAutospacing="1" w:line="312" w:lineRule="auto"/>
              <w:rPr>
                <w:i/>
                <w:lang w:val="en-GB"/>
              </w:rPr>
            </w:pPr>
            <w:r>
              <w:rPr>
                <w:i/>
                <w:lang w:val="en-GB"/>
              </w:rPr>
              <w:t>Advantages of breastfeeding as well as measures to reduce risk of transmission via this route</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Assurance on confidentiality, a discussion of shared confidentiality, and couple counselling</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Emphasis on the need for PCR testing at 6 weeks post-partum and its benefits</w:t>
            </w:r>
          </w:p>
          <w:p w:rsidR="00920709" w:rsidRDefault="00920709" w:rsidP="002F57A7">
            <w:pPr>
              <w:widowControl w:val="0"/>
              <w:numPr>
                <w:ilvl w:val="1"/>
                <w:numId w:val="30"/>
              </w:numPr>
              <w:autoSpaceDE w:val="0"/>
              <w:autoSpaceDN w:val="0"/>
              <w:spacing w:before="100" w:beforeAutospacing="1" w:after="100" w:afterAutospacing="1" w:line="312" w:lineRule="auto"/>
              <w:rPr>
                <w:i/>
                <w:lang w:val="en-GB"/>
              </w:rPr>
            </w:pPr>
            <w:r>
              <w:rPr>
                <w:i/>
                <w:lang w:val="en-GB"/>
              </w:rPr>
              <w:t>Emphasis on the importance of adherence to prophylaxis or treatment</w:t>
            </w:r>
          </w:p>
          <w:p w:rsidR="0078320A" w:rsidRDefault="0078320A" w:rsidP="002F57A7">
            <w:pPr>
              <w:widowControl w:val="0"/>
              <w:numPr>
                <w:ilvl w:val="1"/>
                <w:numId w:val="30"/>
              </w:numPr>
              <w:autoSpaceDE w:val="0"/>
              <w:autoSpaceDN w:val="0"/>
              <w:spacing w:before="100" w:beforeAutospacing="1" w:after="100" w:afterAutospacing="1" w:line="312" w:lineRule="auto"/>
              <w:rPr>
                <w:i/>
                <w:lang w:val="en-GB"/>
              </w:rPr>
            </w:pPr>
            <w:r>
              <w:rPr>
                <w:i/>
                <w:lang w:val="en-GB"/>
              </w:rPr>
              <w:t>Importance of bringing infant in for attention and testing prior to 6 weeks if any suspicion</w:t>
            </w:r>
          </w:p>
          <w:p w:rsidR="0078320A" w:rsidRDefault="0078320A" w:rsidP="002F57A7">
            <w:pPr>
              <w:widowControl w:val="0"/>
              <w:numPr>
                <w:ilvl w:val="1"/>
                <w:numId w:val="30"/>
              </w:numPr>
              <w:autoSpaceDE w:val="0"/>
              <w:autoSpaceDN w:val="0"/>
              <w:spacing w:before="100" w:beforeAutospacing="1" w:after="100" w:afterAutospacing="1" w:line="312" w:lineRule="auto"/>
              <w:rPr>
                <w:i/>
                <w:lang w:val="en-GB"/>
              </w:rPr>
            </w:pPr>
            <w:r>
              <w:rPr>
                <w:i/>
                <w:lang w:val="en-GB"/>
              </w:rPr>
              <w:t xml:space="preserve">Importance and relevance of the Road To Health Booklets </w:t>
            </w:r>
          </w:p>
          <w:p w:rsidR="00920709" w:rsidRDefault="00920709" w:rsidP="00EF1067">
            <w:pPr>
              <w:widowControl w:val="0"/>
              <w:autoSpaceDE w:val="0"/>
              <w:autoSpaceDN w:val="0"/>
              <w:spacing w:before="100" w:beforeAutospacing="1" w:after="100" w:afterAutospacing="1" w:line="312" w:lineRule="auto"/>
              <w:rPr>
                <w:i/>
                <w:sz w:val="24"/>
                <w:szCs w:val="24"/>
                <w:lang w:val="en-GB"/>
              </w:rPr>
            </w:pPr>
            <w:r>
              <w:rPr>
                <w:i/>
                <w:lang w:val="en-GB"/>
              </w:rPr>
              <w:t xml:space="preserve">The group information session should provide further information on the programme, and include the fact that HIV testing is a necessary step for enrolment into the PMTCT programme, unless a woman’s status is already known to be positive.  </w:t>
            </w:r>
            <w:r w:rsidR="00590F73" w:rsidRPr="00C85245">
              <w:rPr>
                <w:i/>
                <w:lang w:val="en-GB"/>
              </w:rPr>
              <w:t xml:space="preserve">Treatment will be provided for all women </w:t>
            </w:r>
            <w:r w:rsidR="00105357" w:rsidRPr="00C85245">
              <w:rPr>
                <w:i/>
                <w:lang w:val="en-GB"/>
              </w:rPr>
              <w:t xml:space="preserve">living with HIV </w:t>
            </w:r>
            <w:r w:rsidR="00EF1067">
              <w:rPr>
                <w:i/>
                <w:lang w:val="en-GB"/>
              </w:rPr>
              <w:t>until</w:t>
            </w:r>
            <w:r w:rsidR="00590F73" w:rsidRPr="00C85245">
              <w:rPr>
                <w:i/>
                <w:lang w:val="en-GB"/>
              </w:rPr>
              <w:t xml:space="preserve"> 1 week after breast feeding cessation</w:t>
            </w:r>
            <w:r w:rsidRPr="00C85245">
              <w:rPr>
                <w:i/>
                <w:lang w:val="en-GB"/>
              </w:rPr>
              <w:t>.</w:t>
            </w:r>
            <w:r w:rsidR="00590F73" w:rsidRPr="00C85245">
              <w:rPr>
                <w:i/>
                <w:lang w:val="en-GB"/>
              </w:rPr>
              <w:t xml:space="preserve"> Ongoing treatment is determined </w:t>
            </w:r>
            <w:r w:rsidR="00D56EB8">
              <w:rPr>
                <w:i/>
                <w:lang w:val="en-GB"/>
              </w:rPr>
              <w:t xml:space="preserve">by </w:t>
            </w:r>
            <w:r w:rsidR="00590F73" w:rsidRPr="00C85245">
              <w:rPr>
                <w:i/>
                <w:lang w:val="en-GB"/>
              </w:rPr>
              <w:t>CD4 cell count and clinical stage and condition</w:t>
            </w:r>
            <w:r w:rsidR="00EF1067">
              <w:rPr>
                <w:i/>
                <w:lang w:val="en-GB"/>
              </w:rPr>
              <w:t xml:space="preserve"> of the woman</w:t>
            </w:r>
            <w:r w:rsidR="00590F73" w:rsidRPr="00C85245">
              <w:rPr>
                <w:i/>
                <w:lang w:val="en-GB"/>
              </w:rPr>
              <w:t>.</w:t>
            </w:r>
            <w:ins w:id="3" w:author="Ashraf Coovadia" w:date="2013-03-03T13:25:00Z">
              <w:r w:rsidR="0078320A">
                <w:rPr>
                  <w:i/>
                  <w:lang w:val="en-GB"/>
                </w:rPr>
                <w:t xml:space="preserve"> </w:t>
              </w:r>
            </w:ins>
          </w:p>
        </w:tc>
      </w:tr>
    </w:tbl>
    <w:p w:rsidR="00322A9D" w:rsidRDefault="00322A9D" w:rsidP="007A182D">
      <w:pPr>
        <w:pStyle w:val="CM57"/>
        <w:spacing w:after="270"/>
        <w:rPr>
          <w:b/>
          <w:bCs/>
          <w:sz w:val="22"/>
          <w:szCs w:val="22"/>
        </w:rPr>
      </w:pPr>
    </w:p>
    <w:p w:rsidR="00920709" w:rsidRDefault="00920709"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p w:rsidR="00C85245" w:rsidRDefault="00C85245" w:rsidP="00920709">
      <w:pPr>
        <w:spacing w:before="100" w:beforeAutospacing="1" w:after="100" w:afterAutospacing="1" w:line="312"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20709">
        <w:tc>
          <w:tcPr>
            <w:tcW w:w="9855" w:type="dxa"/>
            <w:tcBorders>
              <w:top w:val="single" w:sz="4" w:space="0" w:color="auto"/>
              <w:left w:val="single" w:sz="4" w:space="0" w:color="auto"/>
              <w:bottom w:val="single" w:sz="4" w:space="0" w:color="auto"/>
              <w:right w:val="single" w:sz="4" w:space="0" w:color="auto"/>
            </w:tcBorders>
            <w:hideMark/>
          </w:tcPr>
          <w:p w:rsidR="00920709" w:rsidRDefault="00920709">
            <w:pPr>
              <w:spacing w:before="100" w:beforeAutospacing="1" w:after="100" w:afterAutospacing="1" w:line="312" w:lineRule="auto"/>
              <w:jc w:val="center"/>
              <w:rPr>
                <w:b/>
                <w:i/>
                <w:sz w:val="24"/>
                <w:szCs w:val="24"/>
                <w:lang w:val="en-GB"/>
              </w:rPr>
            </w:pPr>
            <w:r>
              <w:rPr>
                <w:lang w:val="en-GB"/>
              </w:rPr>
              <w:br w:type="page"/>
            </w:r>
            <w:r>
              <w:br/>
            </w:r>
            <w:r>
              <w:rPr>
                <w:b/>
                <w:i/>
                <w:lang w:val="en-GB"/>
              </w:rPr>
              <w:t>INDIVIDUAL INFORMATION SESSION</w:t>
            </w:r>
          </w:p>
          <w:p w:rsidR="00920709" w:rsidRDefault="00920709" w:rsidP="002F57A7">
            <w:pPr>
              <w:widowControl w:val="0"/>
              <w:numPr>
                <w:ilvl w:val="0"/>
                <w:numId w:val="31"/>
              </w:numPr>
              <w:autoSpaceDE w:val="0"/>
              <w:autoSpaceDN w:val="0"/>
              <w:spacing w:before="100" w:beforeAutospacing="1" w:after="100" w:afterAutospacing="1" w:line="312" w:lineRule="auto"/>
              <w:rPr>
                <w:i/>
                <w:lang w:val="en-GB"/>
              </w:rPr>
            </w:pPr>
            <w:r>
              <w:rPr>
                <w:i/>
                <w:lang w:val="en-GB"/>
              </w:rPr>
              <w:t>An individual information session should be available to all pregnant women following the group information session.  This should instil a positive focus and acceptance on the client’s side.</w:t>
            </w:r>
          </w:p>
          <w:p w:rsidR="00920709" w:rsidRDefault="00920709" w:rsidP="002F57A7">
            <w:pPr>
              <w:widowControl w:val="0"/>
              <w:numPr>
                <w:ilvl w:val="0"/>
                <w:numId w:val="31"/>
              </w:numPr>
              <w:autoSpaceDE w:val="0"/>
              <w:autoSpaceDN w:val="0"/>
              <w:spacing w:before="100" w:beforeAutospacing="1" w:after="100" w:afterAutospacing="1" w:line="312" w:lineRule="auto"/>
              <w:rPr>
                <w:i/>
                <w:lang w:val="en-GB"/>
              </w:rPr>
            </w:pPr>
            <w:r>
              <w:rPr>
                <w:i/>
                <w:lang w:val="en-GB"/>
              </w:rPr>
              <w:t>The components of the individual information session include:</w:t>
            </w:r>
          </w:p>
          <w:p w:rsidR="00920709" w:rsidRDefault="00920709" w:rsidP="002F57A7">
            <w:pPr>
              <w:widowControl w:val="0"/>
              <w:numPr>
                <w:ilvl w:val="1"/>
                <w:numId w:val="31"/>
              </w:numPr>
              <w:autoSpaceDE w:val="0"/>
              <w:autoSpaceDN w:val="0"/>
              <w:spacing w:before="100" w:beforeAutospacing="1" w:after="100" w:afterAutospacing="1" w:line="312" w:lineRule="auto"/>
              <w:rPr>
                <w:i/>
                <w:lang w:val="en-GB"/>
              </w:rPr>
            </w:pPr>
            <w:r>
              <w:rPr>
                <w:i/>
                <w:lang w:val="en-GB"/>
              </w:rPr>
              <w:t>An assessment of whether the information provided in the group session has been understood</w:t>
            </w:r>
          </w:p>
          <w:p w:rsidR="00920709" w:rsidRDefault="00920709" w:rsidP="002F57A7">
            <w:pPr>
              <w:widowControl w:val="0"/>
              <w:numPr>
                <w:ilvl w:val="1"/>
                <w:numId w:val="31"/>
              </w:numPr>
              <w:autoSpaceDE w:val="0"/>
              <w:autoSpaceDN w:val="0"/>
              <w:spacing w:before="100" w:beforeAutospacing="1" w:after="100" w:afterAutospacing="1" w:line="312" w:lineRule="auto"/>
              <w:rPr>
                <w:i/>
                <w:lang w:val="en-GB"/>
              </w:rPr>
            </w:pPr>
            <w:r>
              <w:rPr>
                <w:i/>
                <w:lang w:val="en-GB"/>
              </w:rPr>
              <w:t>Answers to any remaining questions, with an aim to clarify any misunderstanding</w:t>
            </w:r>
          </w:p>
          <w:p w:rsidR="00920709" w:rsidRDefault="00920709" w:rsidP="002F57A7">
            <w:pPr>
              <w:widowControl w:val="0"/>
              <w:numPr>
                <w:ilvl w:val="1"/>
                <w:numId w:val="31"/>
              </w:numPr>
              <w:autoSpaceDE w:val="0"/>
              <w:autoSpaceDN w:val="0"/>
              <w:spacing w:before="100" w:beforeAutospacing="1" w:after="100" w:afterAutospacing="1" w:line="312" w:lineRule="auto"/>
              <w:rPr>
                <w:i/>
                <w:lang w:val="en-GB"/>
              </w:rPr>
            </w:pPr>
            <w:r>
              <w:rPr>
                <w:i/>
                <w:lang w:val="en-GB"/>
              </w:rPr>
              <w:t>A discussion of the way forward and the treatment options within the PMTCT intervention</w:t>
            </w:r>
          </w:p>
          <w:p w:rsidR="00920709" w:rsidRDefault="00920709" w:rsidP="002F57A7">
            <w:pPr>
              <w:widowControl w:val="0"/>
              <w:numPr>
                <w:ilvl w:val="1"/>
                <w:numId w:val="31"/>
              </w:numPr>
              <w:autoSpaceDE w:val="0"/>
              <w:autoSpaceDN w:val="0"/>
              <w:spacing w:before="100" w:beforeAutospacing="1" w:after="100" w:afterAutospacing="1" w:line="312" w:lineRule="auto"/>
              <w:rPr>
                <w:i/>
                <w:sz w:val="24"/>
                <w:szCs w:val="24"/>
                <w:lang w:val="en-GB"/>
              </w:rPr>
            </w:pPr>
            <w:r>
              <w:rPr>
                <w:i/>
                <w:lang w:val="en-GB"/>
              </w:rPr>
              <w:t>Verbal consent for HIV testing</w:t>
            </w:r>
            <w:ins w:id="4" w:author="Ashraf Coovadia" w:date="2013-03-03T13:26:00Z">
              <w:r w:rsidR="0078320A">
                <w:rPr>
                  <w:i/>
                  <w:lang w:val="en-GB"/>
                </w:rPr>
                <w:t xml:space="preserve"> </w:t>
              </w:r>
            </w:ins>
            <w:r w:rsidR="004D7E9E">
              <w:rPr>
                <w:i/>
                <w:lang w:val="en-GB"/>
              </w:rPr>
              <w:t xml:space="preserve"> for current test and subsequent tests in pregnancy </w:t>
            </w:r>
          </w:p>
        </w:tc>
      </w:tr>
    </w:tbl>
    <w:p w:rsidR="00920709" w:rsidRDefault="00920709" w:rsidP="002F57A7">
      <w:pPr>
        <w:pStyle w:val="Heading2"/>
        <w:keepNext w:val="0"/>
        <w:numPr>
          <w:ilvl w:val="1"/>
          <w:numId w:val="41"/>
        </w:numPr>
        <w:spacing w:before="100" w:beforeAutospacing="1" w:after="100" w:afterAutospacing="1" w:line="312" w:lineRule="auto"/>
        <w:rPr>
          <w:rFonts w:ascii="Times New Roman" w:hAnsi="Times New Roman" w:cs="Times New Roman"/>
          <w:i w:val="0"/>
          <w:sz w:val="24"/>
          <w:lang w:val="en-GB"/>
        </w:rPr>
      </w:pPr>
      <w:bookmarkStart w:id="5" w:name="_Toc257359331"/>
      <w:bookmarkStart w:id="6" w:name="_Toc256022093"/>
      <w:bookmarkStart w:id="7" w:name="_Toc256019359"/>
      <w:r>
        <w:rPr>
          <w:rFonts w:ascii="Times New Roman" w:hAnsi="Times New Roman" w:cs="Times New Roman"/>
          <w:i w:val="0"/>
          <w:sz w:val="24"/>
          <w:lang w:val="en-GB"/>
        </w:rPr>
        <w:t>TESTING ALGORITHM FOR PREGNANT WOMEN</w:t>
      </w:r>
      <w:bookmarkEnd w:id="5"/>
      <w:bookmarkEnd w:id="6"/>
      <w:bookmarkEnd w:id="7"/>
    </w:p>
    <w:p w:rsidR="00920709" w:rsidRPr="00EF1067" w:rsidRDefault="00920709" w:rsidP="002F57A7">
      <w:pPr>
        <w:widowControl w:val="0"/>
        <w:numPr>
          <w:ilvl w:val="0"/>
          <w:numId w:val="32"/>
        </w:numPr>
        <w:tabs>
          <w:tab w:val="num" w:pos="567"/>
        </w:tabs>
        <w:autoSpaceDE w:val="0"/>
        <w:autoSpaceDN w:val="0"/>
        <w:spacing w:before="100" w:beforeAutospacing="1" w:after="100" w:afterAutospacing="1" w:line="312" w:lineRule="auto"/>
        <w:ind w:left="567" w:hanging="283"/>
        <w:rPr>
          <w:rFonts w:ascii="Times New Roman" w:hAnsi="Times New Roman" w:cs="Times New Roman"/>
          <w:sz w:val="24"/>
          <w:szCs w:val="24"/>
          <w:lang w:val="en-GB"/>
        </w:rPr>
      </w:pPr>
      <w:r w:rsidRPr="00EF1067">
        <w:rPr>
          <w:rFonts w:ascii="Times New Roman" w:hAnsi="Times New Roman" w:cs="Times New Roman"/>
          <w:sz w:val="24"/>
          <w:szCs w:val="24"/>
          <w:lang w:val="en-GB"/>
        </w:rPr>
        <w:t>Testing must be seen as a key entry point to accessing HIV care and PMTCT services.</w:t>
      </w:r>
    </w:p>
    <w:p w:rsidR="00920709" w:rsidRPr="00EF1067" w:rsidRDefault="00920709" w:rsidP="002F57A7">
      <w:pPr>
        <w:widowControl w:val="0"/>
        <w:numPr>
          <w:ilvl w:val="0"/>
          <w:numId w:val="32"/>
        </w:numPr>
        <w:tabs>
          <w:tab w:val="num" w:pos="567"/>
        </w:tabs>
        <w:autoSpaceDE w:val="0"/>
        <w:autoSpaceDN w:val="0"/>
        <w:spacing w:before="100" w:beforeAutospacing="1" w:after="100" w:afterAutospacing="1" w:line="312" w:lineRule="auto"/>
        <w:ind w:left="567" w:hanging="283"/>
        <w:rPr>
          <w:rFonts w:ascii="Times New Roman" w:hAnsi="Times New Roman" w:cs="Times New Roman"/>
          <w:sz w:val="24"/>
          <w:szCs w:val="24"/>
          <w:lang w:val="en-GB"/>
        </w:rPr>
      </w:pPr>
      <w:r w:rsidRPr="00EF1067">
        <w:rPr>
          <w:rFonts w:ascii="Times New Roman" w:hAnsi="Times New Roman" w:cs="Times New Roman"/>
          <w:sz w:val="24"/>
          <w:szCs w:val="24"/>
          <w:lang w:val="en-GB"/>
        </w:rPr>
        <w:t>Ensure that the testing algorithm outlined in the HCT Policy is followed.</w:t>
      </w:r>
    </w:p>
    <w:p w:rsidR="00920709" w:rsidRPr="00EF1067" w:rsidRDefault="00920709" w:rsidP="002F57A7">
      <w:pPr>
        <w:widowControl w:val="0"/>
        <w:numPr>
          <w:ilvl w:val="0"/>
          <w:numId w:val="32"/>
        </w:numPr>
        <w:tabs>
          <w:tab w:val="num" w:pos="567"/>
        </w:tabs>
        <w:autoSpaceDE w:val="0"/>
        <w:autoSpaceDN w:val="0"/>
        <w:spacing w:before="100" w:beforeAutospacing="1" w:after="100" w:afterAutospacing="1" w:line="312" w:lineRule="auto"/>
        <w:ind w:left="567" w:hanging="283"/>
        <w:rPr>
          <w:rFonts w:ascii="Times New Roman" w:hAnsi="Times New Roman" w:cs="Times New Roman"/>
          <w:sz w:val="24"/>
          <w:szCs w:val="24"/>
          <w:lang w:val="en-GB"/>
        </w:rPr>
      </w:pPr>
      <w:r w:rsidRPr="00EF1067">
        <w:rPr>
          <w:rFonts w:ascii="Times New Roman" w:hAnsi="Times New Roman" w:cs="Times New Roman"/>
          <w:sz w:val="24"/>
          <w:szCs w:val="24"/>
          <w:lang w:val="en-GB"/>
        </w:rPr>
        <w:t>HIV testing of women should occur as part of the first antenatal encounter.  Enough blood should be collected for routine antenatal screenings – including haemoglobin, Rhesus factor, and syphilis tests – as well as a rapid HIV test and CD4 cell count</w:t>
      </w:r>
      <w:r w:rsidR="00590F73" w:rsidRPr="00EF1067">
        <w:rPr>
          <w:rFonts w:ascii="Times New Roman" w:hAnsi="Times New Roman" w:cs="Times New Roman"/>
          <w:sz w:val="24"/>
          <w:szCs w:val="24"/>
          <w:lang w:val="en-GB"/>
        </w:rPr>
        <w:t xml:space="preserve"> and serum creatinine</w:t>
      </w:r>
      <w:r w:rsidRPr="00EF1067">
        <w:rPr>
          <w:rFonts w:ascii="Times New Roman" w:hAnsi="Times New Roman" w:cs="Times New Roman"/>
          <w:sz w:val="24"/>
          <w:szCs w:val="24"/>
          <w:lang w:val="en-GB"/>
        </w:rPr>
        <w:t xml:space="preserve">, if </w:t>
      </w:r>
      <w:r w:rsidR="00590F73" w:rsidRPr="00EF1067">
        <w:rPr>
          <w:rFonts w:ascii="Times New Roman" w:hAnsi="Times New Roman" w:cs="Times New Roman"/>
          <w:sz w:val="24"/>
          <w:szCs w:val="24"/>
          <w:lang w:val="en-GB"/>
        </w:rPr>
        <w:t>the rapid HIV tests are positive</w:t>
      </w:r>
      <w:r w:rsidRPr="00EF1067">
        <w:rPr>
          <w:rFonts w:ascii="Times New Roman" w:hAnsi="Times New Roman" w:cs="Times New Roman"/>
          <w:sz w:val="24"/>
          <w:szCs w:val="24"/>
          <w:lang w:val="en-GB"/>
        </w:rPr>
        <w:t>.</w:t>
      </w:r>
    </w:p>
    <w:p w:rsidR="00920709" w:rsidRPr="00EF1067" w:rsidRDefault="00920709" w:rsidP="002F57A7">
      <w:pPr>
        <w:widowControl w:val="0"/>
        <w:numPr>
          <w:ilvl w:val="1"/>
          <w:numId w:val="32"/>
        </w:numPr>
        <w:tabs>
          <w:tab w:val="num" w:pos="993"/>
        </w:tabs>
        <w:autoSpaceDE w:val="0"/>
        <w:autoSpaceDN w:val="0"/>
        <w:spacing w:before="100" w:beforeAutospacing="1" w:after="100" w:afterAutospacing="1" w:line="312" w:lineRule="auto"/>
        <w:ind w:left="993" w:hanging="284"/>
        <w:rPr>
          <w:rFonts w:ascii="Times New Roman" w:hAnsi="Times New Roman" w:cs="Times New Roman"/>
          <w:sz w:val="24"/>
          <w:szCs w:val="24"/>
          <w:lang w:val="en-GB"/>
        </w:rPr>
      </w:pPr>
      <w:r w:rsidRPr="00EF1067">
        <w:rPr>
          <w:rFonts w:ascii="Times New Roman" w:hAnsi="Times New Roman" w:cs="Times New Roman"/>
          <w:sz w:val="24"/>
          <w:szCs w:val="24"/>
          <w:lang w:val="en-GB"/>
        </w:rPr>
        <w:t xml:space="preserve">At the time this routine blood sample is drawn, </w:t>
      </w:r>
      <w:r w:rsidRPr="00EF1067">
        <w:rPr>
          <w:rFonts w:ascii="Times New Roman" w:hAnsi="Times New Roman" w:cs="Times New Roman"/>
          <w:b/>
          <w:bCs/>
          <w:sz w:val="24"/>
          <w:szCs w:val="24"/>
          <w:lang w:val="en-GB"/>
        </w:rPr>
        <w:t>a rapid HIV test</w:t>
      </w:r>
      <w:r w:rsidRPr="00EF1067">
        <w:rPr>
          <w:rFonts w:ascii="Times New Roman" w:hAnsi="Times New Roman" w:cs="Times New Roman"/>
          <w:sz w:val="24"/>
          <w:szCs w:val="24"/>
          <w:lang w:val="en-GB"/>
        </w:rPr>
        <w:t xml:space="preserve"> should be done using either a drop of blood from the venepuncture site or a finger prick.</w:t>
      </w:r>
    </w:p>
    <w:p w:rsidR="00920709" w:rsidRPr="00EF1067" w:rsidRDefault="00920709" w:rsidP="002F57A7">
      <w:pPr>
        <w:widowControl w:val="0"/>
        <w:numPr>
          <w:ilvl w:val="1"/>
          <w:numId w:val="32"/>
        </w:numPr>
        <w:tabs>
          <w:tab w:val="num" w:pos="993"/>
        </w:tabs>
        <w:autoSpaceDE w:val="0"/>
        <w:autoSpaceDN w:val="0"/>
        <w:spacing w:before="100" w:beforeAutospacing="1" w:after="100" w:afterAutospacing="1" w:line="312" w:lineRule="auto"/>
        <w:ind w:left="993" w:hanging="284"/>
        <w:rPr>
          <w:rFonts w:ascii="Times New Roman" w:hAnsi="Times New Roman" w:cs="Times New Roman"/>
          <w:sz w:val="24"/>
          <w:szCs w:val="24"/>
          <w:lang w:val="en-GB"/>
        </w:rPr>
      </w:pPr>
      <w:r w:rsidRPr="00EF1067">
        <w:rPr>
          <w:rFonts w:ascii="Times New Roman" w:hAnsi="Times New Roman" w:cs="Times New Roman"/>
          <w:sz w:val="24"/>
          <w:szCs w:val="24"/>
          <w:lang w:val="en-GB"/>
        </w:rPr>
        <w:t>If the test is negative and the woman is asymptomatic, she is considered to be HIV negative.  Women who test HIV negative should be offered a repeat HIV test from 32 weeks gestation</w:t>
      </w:r>
      <w:r w:rsidR="00590F73" w:rsidRPr="00EF1067">
        <w:rPr>
          <w:rFonts w:ascii="Times New Roman" w:hAnsi="Times New Roman" w:cs="Times New Roman"/>
          <w:sz w:val="24"/>
          <w:szCs w:val="24"/>
          <w:lang w:val="en-GB"/>
        </w:rPr>
        <w:t>, intra partum and post partum</w:t>
      </w:r>
      <w:r w:rsidRPr="00EF1067">
        <w:rPr>
          <w:rFonts w:ascii="Times New Roman" w:hAnsi="Times New Roman" w:cs="Times New Roman"/>
          <w:sz w:val="24"/>
          <w:szCs w:val="24"/>
          <w:lang w:val="en-GB"/>
        </w:rPr>
        <w:t xml:space="preserve"> </w:t>
      </w:r>
      <w:r w:rsidR="000D1647" w:rsidRPr="00EF1067">
        <w:rPr>
          <w:rFonts w:ascii="Times New Roman" w:hAnsi="Times New Roman" w:cs="Times New Roman"/>
          <w:sz w:val="24"/>
          <w:szCs w:val="24"/>
          <w:lang w:val="en-GB"/>
        </w:rPr>
        <w:t xml:space="preserve">every 3 months </w:t>
      </w:r>
      <w:r w:rsidRPr="00EF1067">
        <w:rPr>
          <w:rFonts w:ascii="Times New Roman" w:hAnsi="Times New Roman" w:cs="Times New Roman"/>
          <w:sz w:val="24"/>
          <w:szCs w:val="24"/>
          <w:lang w:val="en-GB"/>
        </w:rPr>
        <w:t>to detect late sero-conversion or late infection.</w:t>
      </w:r>
    </w:p>
    <w:p w:rsidR="00920709" w:rsidRPr="00EF1067" w:rsidRDefault="00920709" w:rsidP="002F57A7">
      <w:pPr>
        <w:widowControl w:val="0"/>
        <w:numPr>
          <w:ilvl w:val="1"/>
          <w:numId w:val="32"/>
        </w:numPr>
        <w:tabs>
          <w:tab w:val="num" w:pos="993"/>
        </w:tabs>
        <w:autoSpaceDE w:val="0"/>
        <w:autoSpaceDN w:val="0"/>
        <w:spacing w:before="100" w:beforeAutospacing="1" w:after="100" w:afterAutospacing="1" w:line="312" w:lineRule="auto"/>
        <w:ind w:left="993" w:hanging="284"/>
        <w:rPr>
          <w:rFonts w:ascii="Times New Roman" w:hAnsi="Times New Roman" w:cs="Times New Roman"/>
          <w:sz w:val="24"/>
          <w:szCs w:val="24"/>
          <w:lang w:val="en-GB"/>
        </w:rPr>
      </w:pPr>
      <w:r w:rsidRPr="00EF1067">
        <w:rPr>
          <w:rFonts w:ascii="Times New Roman" w:hAnsi="Times New Roman" w:cs="Times New Roman"/>
          <w:b/>
          <w:sz w:val="24"/>
          <w:szCs w:val="24"/>
          <w:lang w:val="en-GB"/>
        </w:rPr>
        <w:t>If the rapid HIV</w:t>
      </w:r>
      <w:r w:rsidRPr="00EF1067">
        <w:rPr>
          <w:rFonts w:ascii="Times New Roman" w:hAnsi="Times New Roman" w:cs="Times New Roman"/>
          <w:b/>
          <w:bCs/>
          <w:sz w:val="24"/>
          <w:szCs w:val="24"/>
          <w:lang w:val="en-GB"/>
        </w:rPr>
        <w:t xml:space="preserve"> test is positive</w:t>
      </w:r>
      <w:r w:rsidRPr="00EF1067">
        <w:rPr>
          <w:rFonts w:ascii="Times New Roman" w:hAnsi="Times New Roman" w:cs="Times New Roman"/>
          <w:sz w:val="24"/>
          <w:szCs w:val="24"/>
          <w:lang w:val="en-GB"/>
        </w:rPr>
        <w:t xml:space="preserve">, a </w:t>
      </w:r>
      <w:r w:rsidRPr="00EF1067">
        <w:rPr>
          <w:rFonts w:ascii="Times New Roman" w:hAnsi="Times New Roman" w:cs="Times New Roman"/>
          <w:b/>
          <w:bCs/>
          <w:sz w:val="24"/>
          <w:szCs w:val="24"/>
          <w:lang w:val="en-GB"/>
        </w:rPr>
        <w:t>second confirmatory HIV test</w:t>
      </w:r>
      <w:r w:rsidRPr="00EF1067">
        <w:rPr>
          <w:rFonts w:ascii="Times New Roman" w:hAnsi="Times New Roman" w:cs="Times New Roman"/>
          <w:sz w:val="24"/>
          <w:szCs w:val="24"/>
          <w:lang w:val="en-GB"/>
        </w:rPr>
        <w:t xml:space="preserve"> should be done utilizing blood from a second finger prick and another rapid HIV test kit (from a different supplier).  The woman should be present when this confirmatory test is done.  A client is HIV positive only if the second confirmatory rapid test is also positive.</w:t>
      </w:r>
    </w:p>
    <w:p w:rsidR="00920709" w:rsidRPr="00EF1067" w:rsidRDefault="00920709" w:rsidP="002F57A7">
      <w:pPr>
        <w:widowControl w:val="0"/>
        <w:numPr>
          <w:ilvl w:val="1"/>
          <w:numId w:val="32"/>
        </w:numPr>
        <w:tabs>
          <w:tab w:val="num" w:pos="993"/>
        </w:tabs>
        <w:autoSpaceDE w:val="0"/>
        <w:autoSpaceDN w:val="0"/>
        <w:spacing w:before="100" w:beforeAutospacing="1" w:after="100" w:afterAutospacing="1" w:line="312" w:lineRule="auto"/>
        <w:ind w:left="993" w:hanging="284"/>
        <w:rPr>
          <w:rFonts w:ascii="Times New Roman" w:hAnsi="Times New Roman" w:cs="Times New Roman"/>
          <w:sz w:val="24"/>
          <w:szCs w:val="24"/>
          <w:lang w:val="en-GB"/>
        </w:rPr>
      </w:pPr>
      <w:r w:rsidRPr="00EF1067">
        <w:rPr>
          <w:rFonts w:ascii="Times New Roman" w:hAnsi="Times New Roman" w:cs="Times New Roman"/>
          <w:sz w:val="24"/>
          <w:szCs w:val="24"/>
          <w:lang w:val="en-GB"/>
        </w:rPr>
        <w:t xml:space="preserve">If the results are discordant (i.e. the first rapid HIV test is positive and the second rapid HIV test is negative), a specimen of blood should be collected and a laboratory ELISA test conducted.  The woman must be asked to return for the HIV ELISA test results urgently (ideally within a week).  The healthcare provider </w:t>
      </w:r>
      <w:r w:rsidRPr="00EF1067">
        <w:rPr>
          <w:rFonts w:ascii="Times New Roman" w:hAnsi="Times New Roman" w:cs="Times New Roman"/>
          <w:sz w:val="24"/>
          <w:szCs w:val="24"/>
          <w:lang w:val="en-GB"/>
        </w:rPr>
        <w:lastRenderedPageBreak/>
        <w:t>should explain the reason for the laboratory test to the client.</w:t>
      </w:r>
    </w:p>
    <w:p w:rsidR="00920709" w:rsidRPr="00EF1067" w:rsidRDefault="00920709" w:rsidP="002F57A7">
      <w:pPr>
        <w:widowControl w:val="0"/>
        <w:numPr>
          <w:ilvl w:val="0"/>
          <w:numId w:val="32"/>
        </w:numPr>
        <w:tabs>
          <w:tab w:val="num" w:pos="567"/>
        </w:tabs>
        <w:autoSpaceDE w:val="0"/>
        <w:autoSpaceDN w:val="0"/>
        <w:spacing w:before="100" w:beforeAutospacing="1" w:after="100" w:afterAutospacing="1" w:line="312" w:lineRule="auto"/>
        <w:ind w:left="567" w:hanging="283"/>
        <w:rPr>
          <w:rFonts w:ascii="Times New Roman" w:hAnsi="Times New Roman" w:cs="Times New Roman"/>
          <w:i/>
          <w:iCs/>
          <w:sz w:val="24"/>
          <w:szCs w:val="24"/>
          <w:lang w:val="en-GB"/>
        </w:rPr>
      </w:pPr>
      <w:r w:rsidRPr="00EF1067">
        <w:rPr>
          <w:rFonts w:ascii="Times New Roman" w:hAnsi="Times New Roman" w:cs="Times New Roman"/>
          <w:sz w:val="24"/>
          <w:szCs w:val="24"/>
          <w:lang w:val="en-GB"/>
        </w:rPr>
        <w:t>For women who missed the opportunity to be tested at the first antenatal visit, the testing algorithm should be followed whenever consent is given and testing occurs.</w:t>
      </w:r>
    </w:p>
    <w:p w:rsidR="00920709" w:rsidRPr="00EF1067" w:rsidRDefault="00920709" w:rsidP="002F57A7">
      <w:pPr>
        <w:widowControl w:val="0"/>
        <w:numPr>
          <w:ilvl w:val="0"/>
          <w:numId w:val="32"/>
        </w:numPr>
        <w:tabs>
          <w:tab w:val="num" w:pos="567"/>
        </w:tabs>
        <w:autoSpaceDE w:val="0"/>
        <w:autoSpaceDN w:val="0"/>
        <w:spacing w:before="100" w:beforeAutospacing="1" w:after="100" w:afterAutospacing="1" w:line="312" w:lineRule="auto"/>
        <w:ind w:left="567" w:hanging="283"/>
        <w:rPr>
          <w:rFonts w:ascii="Times New Roman" w:hAnsi="Times New Roman" w:cs="Times New Roman"/>
          <w:i/>
          <w:iCs/>
          <w:sz w:val="24"/>
          <w:szCs w:val="24"/>
          <w:lang w:val="en-GB"/>
        </w:rPr>
      </w:pPr>
      <w:r w:rsidRPr="00EF1067">
        <w:rPr>
          <w:rFonts w:ascii="Times New Roman" w:hAnsi="Times New Roman" w:cs="Times New Roman"/>
          <w:sz w:val="24"/>
          <w:szCs w:val="24"/>
          <w:lang w:val="en-GB"/>
        </w:rPr>
        <w:t>The CD4 cell count</w:t>
      </w:r>
      <w:r w:rsidR="00590F73" w:rsidRPr="00EF1067">
        <w:rPr>
          <w:rFonts w:ascii="Times New Roman" w:hAnsi="Times New Roman" w:cs="Times New Roman"/>
          <w:sz w:val="24"/>
          <w:szCs w:val="24"/>
          <w:lang w:val="en-GB"/>
        </w:rPr>
        <w:t>, serum creatinine</w:t>
      </w:r>
      <w:r w:rsidRPr="00EF1067">
        <w:rPr>
          <w:rFonts w:ascii="Times New Roman" w:hAnsi="Times New Roman" w:cs="Times New Roman"/>
          <w:sz w:val="24"/>
          <w:szCs w:val="24"/>
          <w:lang w:val="en-GB"/>
        </w:rPr>
        <w:t xml:space="preserve"> and TB screening should follow the HIV test and s</w:t>
      </w:r>
      <w:r w:rsidR="003D3DB8" w:rsidRPr="00EF1067">
        <w:rPr>
          <w:rFonts w:ascii="Times New Roman" w:hAnsi="Times New Roman" w:cs="Times New Roman"/>
          <w:sz w:val="24"/>
          <w:szCs w:val="24"/>
          <w:lang w:val="en-GB"/>
        </w:rPr>
        <w:t>hould be done at the same visit and women asked to return in 7 days for the results.</w:t>
      </w:r>
    </w:p>
    <w:p w:rsidR="00920709" w:rsidRPr="00EF1067" w:rsidRDefault="00920709" w:rsidP="002F57A7">
      <w:pPr>
        <w:widowControl w:val="0"/>
        <w:numPr>
          <w:ilvl w:val="0"/>
          <w:numId w:val="32"/>
        </w:numPr>
        <w:tabs>
          <w:tab w:val="num" w:pos="567"/>
        </w:tabs>
        <w:autoSpaceDE w:val="0"/>
        <w:autoSpaceDN w:val="0"/>
        <w:spacing w:before="100" w:beforeAutospacing="1" w:after="100" w:afterAutospacing="1" w:line="312" w:lineRule="auto"/>
        <w:ind w:left="567" w:hanging="283"/>
        <w:rPr>
          <w:rFonts w:ascii="Times New Roman" w:hAnsi="Times New Roman" w:cs="Times New Roman"/>
          <w:i/>
          <w:iCs/>
          <w:sz w:val="24"/>
          <w:szCs w:val="24"/>
          <w:lang w:val="en-GB"/>
        </w:rPr>
      </w:pPr>
      <w:r w:rsidRPr="00EF1067">
        <w:rPr>
          <w:rFonts w:ascii="Times New Roman" w:hAnsi="Times New Roman" w:cs="Times New Roman"/>
          <w:sz w:val="24"/>
          <w:szCs w:val="24"/>
          <w:lang w:val="en-GB"/>
        </w:rPr>
        <w:t>Professional nursing staff and lay counsellors or community health workers (CHWs) in the facility should be trained to perform the rapid HIV tests, following specific manufacturer’s instructions and quality control protocols.</w:t>
      </w:r>
    </w:p>
    <w:p w:rsidR="00920709" w:rsidRDefault="00920709" w:rsidP="00920709">
      <w:pPr>
        <w:pStyle w:val="Caption"/>
        <w:rPr>
          <w:i/>
          <w:sz w:val="22"/>
          <w:lang w:val="en-GB"/>
        </w:rPr>
      </w:pPr>
      <w:r w:rsidRPr="00EF1067">
        <w:rPr>
          <w:b w:val="0"/>
          <w:i/>
          <w:sz w:val="24"/>
          <w:szCs w:val="24"/>
          <w:lang w:val="en-GB"/>
        </w:rPr>
        <w:br w:type="page"/>
      </w:r>
      <w:bookmarkStart w:id="8" w:name="_Toc257201313"/>
      <w:r>
        <w:rPr>
          <w:i/>
          <w:sz w:val="22"/>
          <w:lang w:val="en-GB"/>
        </w:rPr>
        <w:lastRenderedPageBreak/>
        <w:t xml:space="preserve">Figure </w:t>
      </w:r>
      <w:r w:rsidR="003D3DB8">
        <w:t>6</w:t>
      </w:r>
      <w:r>
        <w:rPr>
          <w:i/>
          <w:sz w:val="22"/>
          <w:lang w:val="en-GB"/>
        </w:rPr>
        <w:t>: Algorithm for HIV testing:</w:t>
      </w:r>
      <w:bookmarkEnd w:id="8"/>
    </w:p>
    <w:p w:rsidR="00920709" w:rsidRDefault="009B4C5E" w:rsidP="00920709">
      <w:pPr>
        <w:spacing w:before="100" w:beforeAutospacing="1" w:after="100" w:afterAutospacing="1" w:line="312" w:lineRule="auto"/>
        <w:rPr>
          <w:bCs/>
          <w:sz w:val="24"/>
          <w:lang w:val="en-GB"/>
        </w:rPr>
      </w:pPr>
      <w:r>
        <w:rPr>
          <w:sz w:val="24"/>
          <w:lang w:val="en-US"/>
        </w:rPr>
        <w:pict w14:anchorId="091E4F8F">
          <v:group id="_x0000_s1048" editas="orgchart" style="position:absolute;margin-left:1.05pt;margin-top:2.25pt;width:505.2pt;height:616.85pt;z-index:251677696" coordorigin="332,1421" coordsize="2591,3196">
            <o:lock v:ext="edit" aspectratio="t"/>
            <o:diagram v:ext="edit" dgmstyle="0" constrainbounds="0,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332;top:1421;width:2591;height:3196" o:preferrelative="f" stroked="t">
              <v:fill o:detectmouseclick="t"/>
              <v:path o:extrusionok="t" o:connecttype="none"/>
            </v:shape>
            <v:shapetype id="_x0000_t33" coordsize="21600,21600" o:spt="33" o:oned="t" path="m,l21600,r,21600e" filled="f">
              <v:stroke joinstyle="miter"/>
              <v:path arrowok="t" fillok="f" o:connecttype="none"/>
              <o:lock v:ext="edit" shapetype="t"/>
            </v:shapetype>
            <v:shape id="_s1050" o:spid="_x0000_s1050" type="#_x0000_t33" style="position:absolute;left:1876;top:4117;width:184;height:342;rotation:180" o:connectortype="elbow" adj="-246685,-220336,-246685" strokeweight="1.16525mm"/>
            <v:shapetype id="_x0000_t32" coordsize="21600,21600" o:spt="32" o:oned="t" path="m,l21600,21600e" filled="f">
              <v:path arrowok="t" fillok="f" o:connecttype="none"/>
              <o:lock v:ext="edit" shapetype="t"/>
            </v:shapetype>
            <v:shape id="_s1051" o:spid="_x0000_s1051" type="#_x0000_t32" style="position:absolute;left:1785;top:3736;width:184;height:1;rotation:270" o:connectortype="elbow" adj="-227621,-1,-227621" strokeweight="1.16525mm"/>
            <v:shape id="_s1052" o:spid="_x0000_s1052" type="#_x0000_t32" style="position:absolute;left:692;top:3248;width:184;height:1;rotation:270" o:connectortype="elbow" adj="-97961,-1,-97961" strokeweight="1.16525mm"/>
            <v:shape id="_s1053" o:spid="_x0000_s1053" type="#_x0000_t32" style="position:absolute;left:1785;top:3248;width:184;height:1;rotation:270" o:connectortype="elbow" adj="-227621,-1,-227621" strokeweight="1.16525mm"/>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4" o:spid="_x0000_s1054" type="#_x0000_t34" style="position:absolute;left:1513;top:2497;width:184;height:543;rotation:270;flip:x" o:connectortype="elbow" adj="10785,74452,-227301" strokeweight="1.16525mm"/>
            <v:shape id="_s1055" o:spid="_x0000_s1055" type="#_x0000_t34" style="position:absolute;left:966;top:2494;width:184;height:550;rotation:270" o:connectortype="elbow" adj="10785,-73480,-97823" strokeweight="1.16525mm"/>
            <v:shape id="_s1056" o:spid="_x0000_s1056" type="#_x0000_t32" style="position:absolute;left:1242;top:2288;width:184;height:1;rotation:270" o:connectortype="elbow" adj="-162987,-1,-162987" strokeweight="1.16525mm"/>
            <v:shape id="_s1057" o:spid="_x0000_s1057" type="#_x0000_t32" style="position:absolute;left:2318;top:2288;width:184;height:1;rotation:270" o:connectortype="elbow" adj="-290461,-1,-290461" strokeweight="1.16525mm"/>
            <v:shape id="_s1058" o:spid="_x0000_s1058" type="#_x0000_t34" style="position:absolute;left:2049;top:1540;width:184;height:537;rotation:270;flip:x" o:connectortype="elbow" adj=",37006,-290870" strokeweight="1.16525mm"/>
            <v:shape id="_s1059" o:spid="_x0000_s1059" type="#_x0000_t34" style="position:absolute;left:1511;top:1539;width:184;height:539;rotation:270" o:connectortype="elbow" adj=",-36936,-163217" strokeweight="1.16525mm"/>
            <v:roundrect id="_s1060" o:spid="_x0000_s1060" style="position:absolute;left:1440;top:1421;width:863;height:296;v-text-anchor:middle" arcsize="10923f" strokecolor="#f06">
              <v:textbox style="mso-next-textbox:#_s1060" inset="3.24406mm,1.62192mm,3.24406mm,1.62192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SCREENING HIV TEST</w:t>
                    </w:r>
                  </w:p>
                  <w:p w:rsidR="002C0662" w:rsidRPr="00590F73" w:rsidRDefault="002C0662" w:rsidP="00920709">
                    <w:pPr>
                      <w:adjustRightInd w:val="0"/>
                      <w:jc w:val="center"/>
                      <w:rPr>
                        <w:rFonts w:ascii="Tahoma" w:hAnsi="Tahoma" w:cs="Tahoma"/>
                        <w:bCs/>
                        <w:color w:val="000000"/>
                        <w:sz w:val="23"/>
                      </w:rPr>
                    </w:pPr>
                    <w:r w:rsidRPr="00590F73">
                      <w:rPr>
                        <w:rFonts w:ascii="Tahoma" w:hAnsi="Tahoma" w:cs="Tahoma"/>
                        <w:bCs/>
                        <w:color w:val="000000"/>
                        <w:sz w:val="23"/>
                      </w:rPr>
                      <w:t>Rapid HIV test</w:t>
                    </w:r>
                  </w:p>
                </w:txbxContent>
              </v:textbox>
            </v:roundrect>
            <v:roundrect id="_s1061" o:spid="_x0000_s1061" style="position:absolute;left:901;top:1901;width:864;height:296;v-text-anchor:middle" arcsize="10923f" strokecolor="#f06">
              <v:textbox style="mso-next-textbox:#_s1061" inset="3.24406mm,1.62192mm,3.24406mm,1.62192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SCREENING RESULT</w:t>
                    </w:r>
                  </w:p>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POSITIVE</w:t>
                    </w:r>
                  </w:p>
                </w:txbxContent>
              </v:textbox>
            </v:roundrect>
            <v:roundrect id="_s1062" o:spid="_x0000_s1062" style="position:absolute;left:1977;top:1901;width:864;height:296;v-text-anchor:middle" arcsize="10923f" strokecolor="#f06">
              <v:textbox style="mso-next-textbox:#_s1062" inset="3.24406mm,1.62192mm,3.24406mm,1.62192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SCREENING RESULT</w:t>
                    </w:r>
                  </w:p>
                  <w:p w:rsidR="002C0662" w:rsidRPr="00590F73" w:rsidRDefault="002C0662" w:rsidP="00920709">
                    <w:pPr>
                      <w:adjustRightInd w:val="0"/>
                      <w:jc w:val="center"/>
                      <w:rPr>
                        <w:rFonts w:ascii="Tahoma" w:hAnsi="Tahoma" w:cs="Tahoma"/>
                        <w:b/>
                        <w:color w:val="000000"/>
                        <w:sz w:val="23"/>
                      </w:rPr>
                    </w:pPr>
                    <w:r w:rsidRPr="00590F73">
                      <w:rPr>
                        <w:rFonts w:ascii="Tahoma" w:hAnsi="Tahoma" w:cs="Tahoma"/>
                        <w:b/>
                        <w:color w:val="000000"/>
                        <w:sz w:val="23"/>
                      </w:rPr>
                      <w:t>NEGATIVE</w:t>
                    </w:r>
                  </w:p>
                </w:txbxContent>
              </v:textbox>
            </v:roundrect>
            <v:roundrect id="_s1063" o:spid="_x0000_s1063" style="position:absolute;left:1977;top:2381;width:864;height:296;v-text-anchor:middle" arcsize="10923f" strokecolor="#f06">
              <v:textbox style="mso-next-textbox:#_s1063" inset="3.24406mm,1.62192mm,3.24406mm,1.62192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FINAL RESULT</w:t>
                    </w:r>
                  </w:p>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NEGATIVE</w:t>
                    </w:r>
                  </w:p>
                </w:txbxContent>
              </v:textbox>
            </v:roundrect>
            <v:roundrect id="_s1064" o:spid="_x0000_s1064" style="position:absolute;left:873;top:2381;width:920;height:296;v-text-anchor:middle" arcsize="10923f" strokecolor="#f06">
              <v:textbox style="mso-next-textbox:#_s1064" inset="3.24406mm,1.62192mm,3.24406mm,0">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CONFIRMATORY HIV TEST</w:t>
                    </w:r>
                  </w:p>
                  <w:p w:rsidR="002C0662" w:rsidRPr="00590F73" w:rsidRDefault="002C0662" w:rsidP="00920709">
                    <w:pPr>
                      <w:adjustRightInd w:val="0"/>
                      <w:jc w:val="center"/>
                      <w:rPr>
                        <w:rFonts w:ascii="Tahoma" w:hAnsi="Tahoma" w:cs="Tahoma"/>
                        <w:color w:val="000000"/>
                        <w:sz w:val="23"/>
                      </w:rPr>
                    </w:pPr>
                    <w:r w:rsidRPr="00590F73">
                      <w:rPr>
                        <w:rFonts w:ascii="Tahoma" w:hAnsi="Tahoma" w:cs="Tahoma"/>
                        <w:color w:val="000000"/>
                        <w:sz w:val="23"/>
                      </w:rPr>
                      <w:t>Rapid HIV test</w:t>
                    </w:r>
                  </w:p>
                </w:txbxContent>
              </v:textbox>
            </v:roundrect>
            <v:roundrect id="_s1065" o:spid="_x0000_s1065" style="position:absolute;left:332;top:2861;width:902;height:296;v-text-anchor:middle" arcsize="10923f" strokecolor="#f06">
              <v:textbox style="mso-next-textbox:#_s1065" inset="3.24406mm,1.62192mm,3.24406mm,1.62192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CONFIRMATORY RESULT</w:t>
                    </w:r>
                  </w:p>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POSITIVE</w:t>
                    </w:r>
                  </w:p>
                </w:txbxContent>
              </v:textbox>
            </v:roundrect>
            <v:roundrect id="_s1066" o:spid="_x0000_s1066" style="position:absolute;left:1418;top:2861;width:916;height:296;v-text-anchor:middle" arcsize="10923f" strokecolor="#f06">
              <v:textbox style="mso-next-textbox:#_s1066" inset="4.10642mm,2.05314mm,4.10642mm,1.1201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CONFIRMATORY RESULT</w:t>
                    </w:r>
                  </w:p>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NEGATIVE</w:t>
                    </w:r>
                  </w:p>
                </w:txbxContent>
              </v:textbox>
            </v:roundrect>
            <v:roundrect id="_s1067" o:spid="_x0000_s1067" style="position:absolute;left:1416;top:3341;width:920;height:304;v-text-anchor:middle" arcsize="10923f" strokecolor="#f06">
              <v:textbox style="mso-next-textbox:#_s1067" inset="4.10642mm,2.05314mm,4.10642mm,2.05314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INDETERMINATE</w:t>
                    </w:r>
                  </w:p>
                </w:txbxContent>
              </v:textbox>
            </v:roundrect>
            <v:roundrect id="_s1068" o:spid="_x0000_s1068" style="position:absolute;left:351;top:3341;width:864;height:304;v-text-anchor:middle" arcsize="10923f" strokecolor="#f06">
              <v:textbox style="mso-next-textbox:#_s1068" inset="4.10642mm,2.05314mm,4.10642mm,2.05314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FINAL RESULT</w:t>
                    </w:r>
                  </w:p>
                  <w:p w:rsidR="002C0662" w:rsidRPr="00590F73" w:rsidRDefault="002C0662" w:rsidP="00920709">
                    <w:pPr>
                      <w:adjustRightInd w:val="0"/>
                      <w:jc w:val="center"/>
                      <w:rPr>
                        <w:rFonts w:ascii="Tahoma" w:hAnsi="Tahoma" w:cs="Tahoma"/>
                        <w:color w:val="000000"/>
                        <w:sz w:val="23"/>
                      </w:rPr>
                    </w:pPr>
                    <w:r w:rsidRPr="00590F73">
                      <w:rPr>
                        <w:rFonts w:ascii="Tahoma" w:hAnsi="Tahoma" w:cs="Tahoma"/>
                        <w:b/>
                        <w:bCs/>
                        <w:color w:val="000000"/>
                        <w:sz w:val="23"/>
                      </w:rPr>
                      <w:t>POSITIVE</w:t>
                    </w:r>
                  </w:p>
                </w:txbxContent>
              </v:textbox>
            </v:roundrect>
            <v:roundrect id="_s1069" o:spid="_x0000_s1069" style="position:absolute;left:1444;top:3829;width:864;height:288;v-text-anchor:middle" arcsize="10923f" strokecolor="#f06">
              <v:textbox style="mso-next-textbox:#_s1069" inset="4.61389mm,2.30692mm,4.61389mm,2.30692mm">
                <w:txbxContent>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SEND FOR HIV ELISA</w:t>
                    </w:r>
                  </w:p>
                </w:txbxContent>
              </v:textbox>
            </v:roundrect>
            <v:roundrect id="_s1070" o:spid="_x0000_s1070" style="position:absolute;left:2060;top:4301;width:863;height:316;v-text-anchor:middle" arcsize="10923f" strokecolor="#f06">
              <v:textbox style="mso-next-textbox:#_s1070" inset="5.18417mm,2.59206mm,5.18417mm,1.1201mm">
                <w:txbxContent>
                  <w:p w:rsidR="002C0662" w:rsidRPr="00590F73" w:rsidRDefault="002C0662" w:rsidP="00920709">
                    <w:pPr>
                      <w:adjustRightInd w:val="0"/>
                      <w:jc w:val="center"/>
                      <w:rPr>
                        <w:rFonts w:ascii="Tahoma" w:hAnsi="Tahoma" w:cs="Tahoma"/>
                        <w:b/>
                        <w:bCs/>
                        <w:color w:val="000000"/>
                        <w:sz w:val="23"/>
                      </w:rPr>
                    </w:pPr>
                    <w:r w:rsidRPr="003D3DB8">
                      <w:rPr>
                        <w:rFonts w:ascii="Tahoma" w:hAnsi="Tahoma" w:cs="Tahoma"/>
                        <w:b/>
                        <w:bCs/>
                        <w:color w:val="000000"/>
                        <w:sz w:val="23"/>
                      </w:rPr>
                      <w:t>POSITIVE / NEGATIVE DEPENDENT ON ELISA RESULT</w:t>
                    </w:r>
                  </w:p>
                  <w:p w:rsidR="002C0662" w:rsidRPr="00590F73" w:rsidRDefault="002C0662" w:rsidP="00920709">
                    <w:pPr>
                      <w:adjustRightInd w:val="0"/>
                      <w:jc w:val="center"/>
                      <w:rPr>
                        <w:rFonts w:ascii="Tahoma" w:hAnsi="Tahoma" w:cs="Tahoma"/>
                        <w:b/>
                        <w:bCs/>
                        <w:color w:val="000000"/>
                        <w:sz w:val="23"/>
                      </w:rPr>
                    </w:pPr>
                    <w:r w:rsidRPr="00590F73">
                      <w:rPr>
                        <w:rFonts w:ascii="Tahoma" w:hAnsi="Tahoma" w:cs="Tahoma"/>
                        <w:b/>
                        <w:bCs/>
                        <w:color w:val="000000"/>
                        <w:sz w:val="23"/>
                      </w:rPr>
                      <w:t>FINAL RESULT</w:t>
                    </w:r>
                  </w:p>
                </w:txbxContent>
              </v:textbox>
            </v:roundrect>
          </v:group>
        </w:pict>
      </w: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920709">
      <w:pPr>
        <w:spacing w:before="100" w:beforeAutospacing="1" w:after="100" w:afterAutospacing="1" w:line="312" w:lineRule="auto"/>
        <w:rPr>
          <w:bCs/>
          <w:lang w:val="en-GB"/>
        </w:rPr>
      </w:pPr>
    </w:p>
    <w:p w:rsidR="00920709" w:rsidRDefault="00920709" w:rsidP="002F57A7">
      <w:pPr>
        <w:pStyle w:val="Heading2"/>
        <w:numPr>
          <w:ilvl w:val="1"/>
          <w:numId w:val="41"/>
        </w:numPr>
        <w:spacing w:before="100" w:beforeAutospacing="1" w:after="100" w:afterAutospacing="1" w:line="312" w:lineRule="auto"/>
        <w:ind w:left="567" w:hanging="567"/>
        <w:rPr>
          <w:rFonts w:ascii="Times New Roman" w:hAnsi="Times New Roman" w:cs="Times New Roman"/>
          <w:bCs w:val="0"/>
          <w:i w:val="0"/>
          <w:sz w:val="24"/>
          <w:lang w:val="en-GB"/>
        </w:rPr>
      </w:pPr>
      <w:r>
        <w:rPr>
          <w:b w:val="0"/>
          <w:iCs w:val="0"/>
          <w:lang w:val="en-GB"/>
        </w:rPr>
        <w:br w:type="page"/>
      </w:r>
      <w:bookmarkStart w:id="9" w:name="_Toc257359332"/>
      <w:r>
        <w:rPr>
          <w:rFonts w:ascii="Times New Roman" w:hAnsi="Times New Roman" w:cs="Times New Roman"/>
          <w:bCs w:val="0"/>
          <w:i w:val="0"/>
          <w:sz w:val="24"/>
          <w:lang w:val="en-GB"/>
        </w:rPr>
        <w:lastRenderedPageBreak/>
        <w:t>POST-TEST COUNSELLING</w:t>
      </w:r>
      <w:bookmarkEnd w:id="9"/>
    </w:p>
    <w:p w:rsidR="00920709" w:rsidRDefault="00920709" w:rsidP="00920709">
      <w:pPr>
        <w:spacing w:before="100" w:beforeAutospacing="1" w:after="100" w:afterAutospacing="1" w:line="312" w:lineRule="auto"/>
        <w:rPr>
          <w:rFonts w:ascii="Times New Roman" w:hAnsi="Times New Roman" w:cs="Times New Roman"/>
          <w:sz w:val="24"/>
          <w:lang w:val="en-GB"/>
        </w:rPr>
      </w:pPr>
      <w:r>
        <w:rPr>
          <w:lang w:val="en-GB"/>
        </w:rPr>
        <w:t>All HIV positive and HIV negative women should receive post-test counselling.  The box below summarises the information that should be provided during post-test counselling.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20709">
        <w:tc>
          <w:tcPr>
            <w:tcW w:w="9855" w:type="dxa"/>
            <w:tcBorders>
              <w:top w:val="single" w:sz="4" w:space="0" w:color="auto"/>
              <w:left w:val="single" w:sz="4" w:space="0" w:color="auto"/>
              <w:bottom w:val="single" w:sz="4" w:space="0" w:color="auto"/>
              <w:right w:val="single" w:sz="4" w:space="0" w:color="auto"/>
            </w:tcBorders>
            <w:hideMark/>
          </w:tcPr>
          <w:p w:rsidR="00920709" w:rsidRDefault="00920709">
            <w:pPr>
              <w:pStyle w:val="BodyText"/>
              <w:spacing w:before="100" w:beforeAutospacing="1" w:after="100" w:afterAutospacing="1" w:line="312" w:lineRule="auto"/>
              <w:jc w:val="center"/>
              <w:rPr>
                <w:i/>
                <w:lang w:val="en-GB"/>
              </w:rPr>
            </w:pPr>
            <w:r>
              <w:rPr>
                <w:i/>
                <w:lang w:val="en-GB"/>
              </w:rPr>
              <w:br/>
              <w:t xml:space="preserve">POST-TEST COUNSELLING FOR ALL WOMEN REGARDLESS OF HIV STATUS </w:t>
            </w:r>
          </w:p>
          <w:p w:rsidR="00920709" w:rsidRDefault="00920709" w:rsidP="002F57A7">
            <w:pPr>
              <w:widowControl w:val="0"/>
              <w:numPr>
                <w:ilvl w:val="0"/>
                <w:numId w:val="33"/>
              </w:numPr>
              <w:autoSpaceDE w:val="0"/>
              <w:autoSpaceDN w:val="0"/>
              <w:spacing w:before="100" w:beforeAutospacing="1" w:after="100" w:afterAutospacing="1" w:line="312" w:lineRule="auto"/>
              <w:jc w:val="both"/>
              <w:rPr>
                <w:i/>
                <w:lang w:val="en-GB"/>
              </w:rPr>
            </w:pPr>
            <w:r>
              <w:rPr>
                <w:i/>
                <w:lang w:val="en-GB"/>
              </w:rPr>
              <w:t>Post-test counselling sessions should include information on:</w:t>
            </w:r>
          </w:p>
          <w:p w:rsidR="00920709" w:rsidRDefault="00EF1067" w:rsidP="002F57A7">
            <w:pPr>
              <w:widowControl w:val="0"/>
              <w:numPr>
                <w:ilvl w:val="0"/>
                <w:numId w:val="34"/>
              </w:numPr>
              <w:autoSpaceDE w:val="0"/>
              <w:autoSpaceDN w:val="0"/>
              <w:spacing w:before="100" w:beforeAutospacing="1" w:after="100" w:afterAutospacing="1" w:line="312" w:lineRule="auto"/>
              <w:ind w:firstLine="0"/>
              <w:jc w:val="both"/>
              <w:rPr>
                <w:i/>
                <w:lang w:val="en-GB"/>
              </w:rPr>
            </w:pPr>
            <w:r>
              <w:rPr>
                <w:i/>
                <w:lang w:val="en-GB"/>
              </w:rPr>
              <w:t>Risks for HIV transmission</w:t>
            </w:r>
          </w:p>
          <w:p w:rsidR="00920709" w:rsidRDefault="00920709" w:rsidP="002F57A7">
            <w:pPr>
              <w:widowControl w:val="0"/>
              <w:numPr>
                <w:ilvl w:val="0"/>
                <w:numId w:val="34"/>
              </w:numPr>
              <w:autoSpaceDE w:val="0"/>
              <w:autoSpaceDN w:val="0"/>
              <w:spacing w:before="100" w:beforeAutospacing="1" w:after="100" w:afterAutospacing="1" w:line="312" w:lineRule="auto"/>
              <w:ind w:firstLine="0"/>
              <w:jc w:val="both"/>
              <w:rPr>
                <w:i/>
                <w:lang w:val="en-GB"/>
              </w:rPr>
            </w:pPr>
            <w:r>
              <w:rPr>
                <w:i/>
                <w:lang w:val="en-GB"/>
              </w:rPr>
              <w:t>Safe sex and the availability and use of condoms</w:t>
            </w:r>
          </w:p>
          <w:p w:rsidR="00920709" w:rsidRDefault="00920709" w:rsidP="002F57A7">
            <w:pPr>
              <w:widowControl w:val="0"/>
              <w:numPr>
                <w:ilvl w:val="0"/>
                <w:numId w:val="34"/>
              </w:numPr>
              <w:autoSpaceDE w:val="0"/>
              <w:autoSpaceDN w:val="0"/>
              <w:spacing w:before="100" w:beforeAutospacing="1" w:after="100" w:afterAutospacing="1" w:line="312" w:lineRule="auto"/>
              <w:ind w:firstLine="0"/>
              <w:jc w:val="both"/>
              <w:rPr>
                <w:i/>
                <w:lang w:val="en-GB"/>
              </w:rPr>
            </w:pPr>
            <w:r>
              <w:rPr>
                <w:i/>
                <w:lang w:val="en-GB"/>
              </w:rPr>
              <w:t>Contraception and future fertility</w:t>
            </w:r>
          </w:p>
          <w:p w:rsidR="00920709" w:rsidRDefault="00920709" w:rsidP="002F57A7">
            <w:pPr>
              <w:widowControl w:val="0"/>
              <w:numPr>
                <w:ilvl w:val="0"/>
                <w:numId w:val="34"/>
              </w:numPr>
              <w:autoSpaceDE w:val="0"/>
              <w:autoSpaceDN w:val="0"/>
              <w:spacing w:before="100" w:beforeAutospacing="1" w:after="100" w:afterAutospacing="1" w:line="312" w:lineRule="auto"/>
              <w:ind w:firstLine="0"/>
              <w:jc w:val="both"/>
              <w:rPr>
                <w:i/>
                <w:lang w:val="en-GB"/>
              </w:rPr>
            </w:pPr>
            <w:r>
              <w:rPr>
                <w:i/>
                <w:lang w:val="en-GB"/>
              </w:rPr>
              <w:t>Treatment options</w:t>
            </w:r>
          </w:p>
          <w:p w:rsidR="00920709" w:rsidRDefault="00920709" w:rsidP="002F57A7">
            <w:pPr>
              <w:widowControl w:val="0"/>
              <w:numPr>
                <w:ilvl w:val="0"/>
                <w:numId w:val="34"/>
              </w:numPr>
              <w:autoSpaceDE w:val="0"/>
              <w:autoSpaceDN w:val="0"/>
              <w:spacing w:before="100" w:beforeAutospacing="1" w:after="100" w:afterAutospacing="1" w:line="312" w:lineRule="auto"/>
              <w:ind w:firstLine="0"/>
              <w:jc w:val="both"/>
              <w:rPr>
                <w:i/>
                <w:lang w:val="en-GB"/>
              </w:rPr>
            </w:pPr>
            <w:r>
              <w:rPr>
                <w:i/>
                <w:lang w:val="en-GB"/>
              </w:rPr>
              <w:t>MTCT and HIV and possible interventions (ART, revised obstetric practices)</w:t>
            </w:r>
          </w:p>
          <w:p w:rsidR="00920709" w:rsidRDefault="00920709" w:rsidP="002F57A7">
            <w:pPr>
              <w:widowControl w:val="0"/>
              <w:numPr>
                <w:ilvl w:val="0"/>
                <w:numId w:val="34"/>
              </w:numPr>
              <w:autoSpaceDE w:val="0"/>
              <w:autoSpaceDN w:val="0"/>
              <w:spacing w:before="100" w:beforeAutospacing="1" w:after="100" w:afterAutospacing="1" w:line="312" w:lineRule="auto"/>
              <w:ind w:firstLine="0"/>
              <w:jc w:val="both"/>
              <w:rPr>
                <w:i/>
                <w:lang w:val="en-GB"/>
              </w:rPr>
            </w:pPr>
            <w:r>
              <w:rPr>
                <w:i/>
                <w:lang w:val="en-GB"/>
              </w:rPr>
              <w:t>Partner testing</w:t>
            </w:r>
          </w:p>
          <w:p w:rsidR="00920709" w:rsidRPr="003D3DB8" w:rsidRDefault="00920709" w:rsidP="002F57A7">
            <w:pPr>
              <w:widowControl w:val="0"/>
              <w:numPr>
                <w:ilvl w:val="0"/>
                <w:numId w:val="34"/>
              </w:numPr>
              <w:autoSpaceDE w:val="0"/>
              <w:autoSpaceDN w:val="0"/>
              <w:spacing w:before="100" w:beforeAutospacing="1" w:after="100" w:afterAutospacing="1" w:line="312" w:lineRule="auto"/>
              <w:ind w:firstLine="0"/>
              <w:jc w:val="both"/>
              <w:rPr>
                <w:i/>
                <w:lang w:val="en-GB"/>
              </w:rPr>
            </w:pPr>
            <w:r w:rsidRPr="003D3DB8">
              <w:rPr>
                <w:i/>
                <w:lang w:val="en-GB"/>
              </w:rPr>
              <w:t>Safe infant feeding options for HIV positive women</w:t>
            </w:r>
          </w:p>
          <w:p w:rsidR="00920709" w:rsidRPr="003D3DB8" w:rsidRDefault="00920709" w:rsidP="002F57A7">
            <w:pPr>
              <w:widowControl w:val="0"/>
              <w:numPr>
                <w:ilvl w:val="0"/>
                <w:numId w:val="34"/>
              </w:numPr>
              <w:autoSpaceDE w:val="0"/>
              <w:autoSpaceDN w:val="0"/>
              <w:spacing w:before="100" w:beforeAutospacing="1" w:after="100" w:afterAutospacing="1" w:line="240" w:lineRule="auto"/>
              <w:ind w:firstLine="0"/>
              <w:jc w:val="both"/>
              <w:rPr>
                <w:i/>
                <w:lang w:val="en-GB"/>
              </w:rPr>
            </w:pPr>
            <w:r w:rsidRPr="003D3DB8">
              <w:rPr>
                <w:i/>
                <w:lang w:val="en-GB"/>
              </w:rPr>
              <w:t>Infant prophylaxis</w:t>
            </w:r>
          </w:p>
          <w:p w:rsidR="00920709" w:rsidRPr="003D3DB8" w:rsidRDefault="00920709" w:rsidP="002F57A7">
            <w:pPr>
              <w:widowControl w:val="0"/>
              <w:numPr>
                <w:ilvl w:val="0"/>
                <w:numId w:val="34"/>
              </w:numPr>
              <w:autoSpaceDE w:val="0"/>
              <w:autoSpaceDN w:val="0"/>
              <w:spacing w:before="100" w:beforeAutospacing="1" w:after="100" w:afterAutospacing="1" w:line="240" w:lineRule="auto"/>
              <w:ind w:firstLine="0"/>
              <w:jc w:val="both"/>
              <w:rPr>
                <w:i/>
                <w:lang w:val="en-GB"/>
              </w:rPr>
            </w:pPr>
            <w:r w:rsidRPr="003D3DB8">
              <w:rPr>
                <w:i/>
                <w:lang w:val="en-GB"/>
              </w:rPr>
              <w:t>Infant feeding counselling for HIV negative women</w:t>
            </w:r>
          </w:p>
          <w:p w:rsidR="000A297F" w:rsidRPr="003D3DB8" w:rsidRDefault="000A297F" w:rsidP="002F57A7">
            <w:pPr>
              <w:widowControl w:val="0"/>
              <w:numPr>
                <w:ilvl w:val="0"/>
                <w:numId w:val="34"/>
              </w:numPr>
              <w:autoSpaceDE w:val="0"/>
              <w:autoSpaceDN w:val="0"/>
              <w:spacing w:before="100" w:beforeAutospacing="1" w:after="100" w:afterAutospacing="1" w:line="240" w:lineRule="auto"/>
              <w:ind w:firstLine="0"/>
              <w:jc w:val="both"/>
              <w:rPr>
                <w:i/>
                <w:lang w:val="en-GB"/>
              </w:rPr>
            </w:pPr>
            <w:r w:rsidRPr="003D3DB8">
              <w:rPr>
                <w:i/>
                <w:lang w:val="en-GB"/>
              </w:rPr>
              <w:t xml:space="preserve">TB symptoms </w:t>
            </w:r>
          </w:p>
          <w:p w:rsidR="00920709" w:rsidRPr="003D3DB8" w:rsidRDefault="00920709" w:rsidP="002F57A7">
            <w:pPr>
              <w:widowControl w:val="0"/>
              <w:numPr>
                <w:ilvl w:val="0"/>
                <w:numId w:val="34"/>
              </w:numPr>
              <w:autoSpaceDE w:val="0"/>
              <w:autoSpaceDN w:val="0"/>
              <w:spacing w:before="100" w:beforeAutospacing="1" w:after="100" w:afterAutospacing="1" w:line="240" w:lineRule="auto"/>
              <w:ind w:firstLine="0"/>
              <w:jc w:val="both"/>
              <w:rPr>
                <w:i/>
                <w:lang w:val="en-GB"/>
              </w:rPr>
            </w:pPr>
            <w:r w:rsidRPr="003D3DB8">
              <w:rPr>
                <w:i/>
                <w:lang w:val="en-GB"/>
              </w:rPr>
              <w:t>Stigma</w:t>
            </w:r>
          </w:p>
          <w:p w:rsidR="00920709" w:rsidRPr="003D3DB8" w:rsidRDefault="00920709" w:rsidP="002F57A7">
            <w:pPr>
              <w:widowControl w:val="0"/>
              <w:numPr>
                <w:ilvl w:val="0"/>
                <w:numId w:val="34"/>
              </w:numPr>
              <w:autoSpaceDE w:val="0"/>
              <w:autoSpaceDN w:val="0"/>
              <w:spacing w:before="100" w:beforeAutospacing="1" w:after="100" w:afterAutospacing="1" w:line="240" w:lineRule="auto"/>
              <w:ind w:firstLine="0"/>
              <w:jc w:val="both"/>
              <w:rPr>
                <w:i/>
                <w:lang w:val="en-GB"/>
              </w:rPr>
            </w:pPr>
            <w:r w:rsidRPr="003D3DB8">
              <w:rPr>
                <w:i/>
                <w:lang w:val="en-GB"/>
              </w:rPr>
              <w:t>Referral to support services</w:t>
            </w:r>
          </w:p>
          <w:p w:rsidR="00920709" w:rsidRDefault="00920709" w:rsidP="002F57A7">
            <w:pPr>
              <w:widowControl w:val="0"/>
              <w:numPr>
                <w:ilvl w:val="0"/>
                <w:numId w:val="33"/>
              </w:numPr>
              <w:autoSpaceDE w:val="0"/>
              <w:autoSpaceDN w:val="0"/>
              <w:spacing w:before="100" w:beforeAutospacing="1" w:after="100" w:afterAutospacing="1" w:line="240" w:lineRule="auto"/>
              <w:jc w:val="both"/>
              <w:rPr>
                <w:i/>
                <w:lang w:val="en-GB"/>
              </w:rPr>
            </w:pPr>
            <w:r>
              <w:rPr>
                <w:i/>
                <w:lang w:val="en-GB"/>
              </w:rPr>
              <w:t>All women regardless of their HIV status must receive post-test counselling.  The component of post test counselling for all women should include:</w:t>
            </w:r>
          </w:p>
          <w:p w:rsidR="00920709" w:rsidRDefault="00920709" w:rsidP="002F57A7">
            <w:pPr>
              <w:widowControl w:val="0"/>
              <w:numPr>
                <w:ilvl w:val="0"/>
                <w:numId w:val="35"/>
              </w:numPr>
              <w:autoSpaceDE w:val="0"/>
              <w:autoSpaceDN w:val="0"/>
              <w:spacing w:before="100" w:beforeAutospacing="1" w:after="100" w:afterAutospacing="1" w:line="240" w:lineRule="auto"/>
              <w:ind w:firstLine="0"/>
              <w:rPr>
                <w:i/>
                <w:lang w:val="en-GB"/>
              </w:rPr>
            </w:pPr>
            <w:r>
              <w:rPr>
                <w:i/>
                <w:lang w:val="en-GB"/>
              </w:rPr>
              <w:t>One-on-one interaction with clients</w:t>
            </w:r>
          </w:p>
          <w:p w:rsidR="00920709" w:rsidRDefault="00920709" w:rsidP="002F57A7">
            <w:pPr>
              <w:widowControl w:val="0"/>
              <w:numPr>
                <w:ilvl w:val="0"/>
                <w:numId w:val="35"/>
              </w:numPr>
              <w:autoSpaceDE w:val="0"/>
              <w:autoSpaceDN w:val="0"/>
              <w:spacing w:before="100" w:beforeAutospacing="1" w:after="100" w:afterAutospacing="1" w:line="240" w:lineRule="auto"/>
              <w:ind w:firstLine="0"/>
              <w:rPr>
                <w:i/>
                <w:lang w:val="en-GB"/>
              </w:rPr>
            </w:pPr>
            <w:r>
              <w:rPr>
                <w:i/>
                <w:lang w:val="en-GB"/>
              </w:rPr>
              <w:t>Provide HIV test results as soon as possible after testing</w:t>
            </w:r>
          </w:p>
          <w:p w:rsidR="00920709" w:rsidRDefault="00920709" w:rsidP="002F57A7">
            <w:pPr>
              <w:widowControl w:val="0"/>
              <w:numPr>
                <w:ilvl w:val="0"/>
                <w:numId w:val="35"/>
              </w:numPr>
              <w:autoSpaceDE w:val="0"/>
              <w:autoSpaceDN w:val="0"/>
              <w:spacing w:before="100" w:beforeAutospacing="1" w:after="100" w:afterAutospacing="1" w:line="240" w:lineRule="auto"/>
              <w:ind w:firstLine="0"/>
              <w:rPr>
                <w:i/>
                <w:lang w:val="en-GB"/>
              </w:rPr>
            </w:pPr>
            <w:r>
              <w:rPr>
                <w:i/>
                <w:lang w:val="en-GB"/>
              </w:rPr>
              <w:t>Give the results clearly in a manner that does not instil fear or anxiety</w:t>
            </w:r>
          </w:p>
          <w:p w:rsidR="00920709" w:rsidRDefault="00920709"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Deal with the feelings arising from positive and negative results</w:t>
            </w:r>
          </w:p>
          <w:p w:rsidR="00920709" w:rsidRDefault="003D3DB8"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Discuss prevention of infection</w:t>
            </w:r>
            <w:r w:rsidR="00920709">
              <w:rPr>
                <w:i/>
                <w:lang w:val="en-GB"/>
              </w:rPr>
              <w:t xml:space="preserve"> and the "window period"</w:t>
            </w:r>
          </w:p>
          <w:p w:rsidR="00920709" w:rsidRDefault="00920709"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Identify and help with the woman's immediate concerns</w:t>
            </w:r>
          </w:p>
          <w:p w:rsidR="00920709" w:rsidRDefault="00920709"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Discuss what support the woman has and needs</w:t>
            </w:r>
          </w:p>
          <w:p w:rsidR="00920709" w:rsidRDefault="00920709"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Discuss with whom the client may want to share the results</w:t>
            </w:r>
          </w:p>
          <w:p w:rsidR="00920709" w:rsidRDefault="00920709"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Discuss the importance of partner testing</w:t>
            </w:r>
          </w:p>
          <w:p w:rsidR="00920709" w:rsidRDefault="00920709" w:rsidP="002F57A7">
            <w:pPr>
              <w:widowControl w:val="0"/>
              <w:numPr>
                <w:ilvl w:val="0"/>
                <w:numId w:val="35"/>
              </w:numPr>
              <w:autoSpaceDE w:val="0"/>
              <w:autoSpaceDN w:val="0"/>
              <w:spacing w:before="100" w:beforeAutospacing="1" w:after="100" w:afterAutospacing="1" w:line="312" w:lineRule="auto"/>
              <w:ind w:firstLine="0"/>
              <w:rPr>
                <w:i/>
                <w:lang w:val="en-GB"/>
              </w:rPr>
            </w:pPr>
            <w:r>
              <w:rPr>
                <w:i/>
                <w:lang w:val="en-GB"/>
              </w:rPr>
              <w:t>Discuss the benefits of disclosure</w:t>
            </w:r>
          </w:p>
          <w:p w:rsidR="00920709" w:rsidRDefault="00920709" w:rsidP="002F57A7">
            <w:pPr>
              <w:widowControl w:val="0"/>
              <w:numPr>
                <w:ilvl w:val="0"/>
                <w:numId w:val="35"/>
              </w:numPr>
              <w:tabs>
                <w:tab w:val="clear" w:pos="720"/>
                <w:tab w:val="num" w:pos="1440"/>
              </w:tabs>
              <w:autoSpaceDE w:val="0"/>
              <w:autoSpaceDN w:val="0"/>
              <w:spacing w:before="100" w:beforeAutospacing="1" w:after="100" w:afterAutospacing="1" w:line="312" w:lineRule="auto"/>
              <w:ind w:left="1440" w:hanging="720"/>
              <w:rPr>
                <w:i/>
                <w:lang w:val="en-GB"/>
              </w:rPr>
            </w:pPr>
            <w:r>
              <w:rPr>
                <w:i/>
                <w:lang w:val="en-GB"/>
              </w:rPr>
              <w:t>Identify what difficulties the client foresees and how to deal with them</w:t>
            </w:r>
          </w:p>
          <w:p w:rsidR="00920709" w:rsidRDefault="00920709" w:rsidP="002F57A7">
            <w:pPr>
              <w:widowControl w:val="0"/>
              <w:numPr>
                <w:ilvl w:val="0"/>
                <w:numId w:val="35"/>
              </w:numPr>
              <w:tabs>
                <w:tab w:val="clear" w:pos="720"/>
                <w:tab w:val="num" w:pos="1440"/>
              </w:tabs>
              <w:autoSpaceDE w:val="0"/>
              <w:autoSpaceDN w:val="0"/>
              <w:spacing w:before="100" w:beforeAutospacing="1" w:after="100" w:afterAutospacing="1" w:line="312" w:lineRule="auto"/>
              <w:ind w:left="1440" w:hanging="720"/>
              <w:rPr>
                <w:i/>
                <w:lang w:val="en-GB"/>
              </w:rPr>
            </w:pPr>
            <w:r>
              <w:rPr>
                <w:i/>
                <w:lang w:val="en-GB"/>
              </w:rPr>
              <w:t>Educate and encourage safer sexual practices; provide condoms</w:t>
            </w:r>
          </w:p>
          <w:p w:rsidR="00920709" w:rsidRDefault="00920709" w:rsidP="002F57A7">
            <w:pPr>
              <w:widowControl w:val="0"/>
              <w:numPr>
                <w:ilvl w:val="0"/>
                <w:numId w:val="35"/>
              </w:numPr>
              <w:tabs>
                <w:tab w:val="clear" w:pos="720"/>
                <w:tab w:val="num" w:pos="1440"/>
              </w:tabs>
              <w:autoSpaceDE w:val="0"/>
              <w:autoSpaceDN w:val="0"/>
              <w:spacing w:before="100" w:beforeAutospacing="1" w:after="100" w:afterAutospacing="1" w:line="312" w:lineRule="auto"/>
              <w:ind w:left="1440" w:hanging="720"/>
              <w:rPr>
                <w:i/>
                <w:lang w:val="en-GB"/>
              </w:rPr>
            </w:pPr>
            <w:r>
              <w:rPr>
                <w:i/>
                <w:lang w:val="en-GB"/>
              </w:rPr>
              <w:t>Encourage the woman to ask questions</w:t>
            </w:r>
          </w:p>
          <w:p w:rsidR="00920709" w:rsidRDefault="00920709" w:rsidP="002F57A7">
            <w:pPr>
              <w:widowControl w:val="0"/>
              <w:numPr>
                <w:ilvl w:val="0"/>
                <w:numId w:val="35"/>
              </w:numPr>
              <w:tabs>
                <w:tab w:val="clear" w:pos="720"/>
                <w:tab w:val="num" w:pos="1440"/>
              </w:tabs>
              <w:autoSpaceDE w:val="0"/>
              <w:autoSpaceDN w:val="0"/>
              <w:spacing w:before="100" w:beforeAutospacing="1" w:after="100" w:afterAutospacing="1" w:line="312" w:lineRule="auto"/>
              <w:ind w:left="1440" w:hanging="720"/>
              <w:rPr>
                <w:i/>
                <w:lang w:val="en-GB"/>
              </w:rPr>
            </w:pPr>
            <w:r>
              <w:rPr>
                <w:i/>
                <w:lang w:val="en-GB"/>
              </w:rPr>
              <w:t>Provide information on a healthy lifestyle, medical follow-up, and local support systems</w:t>
            </w:r>
          </w:p>
          <w:p w:rsidR="00920709" w:rsidRDefault="00920709" w:rsidP="002F57A7">
            <w:pPr>
              <w:widowControl w:val="0"/>
              <w:numPr>
                <w:ilvl w:val="0"/>
                <w:numId w:val="35"/>
              </w:numPr>
              <w:tabs>
                <w:tab w:val="clear" w:pos="720"/>
                <w:tab w:val="num" w:pos="1440"/>
              </w:tabs>
              <w:autoSpaceDE w:val="0"/>
              <w:autoSpaceDN w:val="0"/>
              <w:spacing w:before="100" w:beforeAutospacing="1" w:after="100" w:afterAutospacing="1" w:line="312" w:lineRule="auto"/>
              <w:ind w:left="1440" w:hanging="720"/>
              <w:jc w:val="both"/>
              <w:rPr>
                <w:i/>
                <w:sz w:val="24"/>
                <w:szCs w:val="24"/>
                <w:lang w:val="en-GB"/>
              </w:rPr>
            </w:pPr>
            <w:r>
              <w:rPr>
                <w:i/>
                <w:lang w:val="en-GB"/>
              </w:rPr>
              <w:t>Provide ongoing follow up and counselling</w:t>
            </w:r>
          </w:p>
        </w:tc>
      </w:tr>
    </w:tbl>
    <w:p w:rsidR="00920709" w:rsidRDefault="00920709" w:rsidP="00920709">
      <w:pPr>
        <w:spacing w:before="100" w:beforeAutospacing="1" w:after="100" w:afterAutospacing="1" w:line="312" w:lineRule="auto"/>
        <w:ind w:right="-181"/>
        <w:rPr>
          <w:lang w:val="en-GB"/>
        </w:rPr>
      </w:pPr>
      <w:r>
        <w:rPr>
          <w:lang w:val="en-GB"/>
        </w:rPr>
        <w:lastRenderedPageBreak/>
        <w:t xml:space="preserve">Details of what information to discuss during post-test counselling for all women, and topics specific to HIV positive and HIV negative </w:t>
      </w:r>
      <w:r w:rsidR="00590F73">
        <w:rPr>
          <w:lang w:val="en-GB"/>
        </w:rPr>
        <w:t>women</w:t>
      </w:r>
      <w:r>
        <w:rPr>
          <w:lang w:val="en-GB"/>
        </w:rPr>
        <w:t xml:space="preserve"> are listed in the boxes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20709">
        <w:tc>
          <w:tcPr>
            <w:tcW w:w="9855" w:type="dxa"/>
            <w:tcBorders>
              <w:top w:val="single" w:sz="4" w:space="0" w:color="auto"/>
              <w:left w:val="single" w:sz="4" w:space="0" w:color="auto"/>
              <w:bottom w:val="single" w:sz="4" w:space="0" w:color="auto"/>
              <w:right w:val="single" w:sz="4" w:space="0" w:color="auto"/>
            </w:tcBorders>
            <w:hideMark/>
          </w:tcPr>
          <w:p w:rsidR="00920709" w:rsidRDefault="00920709" w:rsidP="002F57A7">
            <w:pPr>
              <w:widowControl w:val="0"/>
              <w:numPr>
                <w:ilvl w:val="0"/>
                <w:numId w:val="36"/>
              </w:numPr>
              <w:autoSpaceDE w:val="0"/>
              <w:autoSpaceDN w:val="0"/>
              <w:spacing w:before="100" w:beforeAutospacing="1" w:after="100" w:afterAutospacing="1" w:line="312" w:lineRule="auto"/>
              <w:rPr>
                <w:i/>
                <w:sz w:val="24"/>
                <w:szCs w:val="24"/>
                <w:lang w:val="en-GB"/>
              </w:rPr>
            </w:pPr>
            <w:r>
              <w:rPr>
                <w:i/>
                <w:lang w:val="en-GB"/>
              </w:rPr>
              <w:t>Identify what difficulties the client foresees and how to deal with them</w:t>
            </w:r>
          </w:p>
          <w:p w:rsidR="00920709" w:rsidRDefault="00920709" w:rsidP="002F57A7">
            <w:pPr>
              <w:widowControl w:val="0"/>
              <w:numPr>
                <w:ilvl w:val="0"/>
                <w:numId w:val="36"/>
              </w:numPr>
              <w:autoSpaceDE w:val="0"/>
              <w:autoSpaceDN w:val="0"/>
              <w:spacing w:before="100" w:beforeAutospacing="1" w:after="100" w:afterAutospacing="1" w:line="312" w:lineRule="auto"/>
              <w:rPr>
                <w:i/>
                <w:lang w:val="en-GB"/>
              </w:rPr>
            </w:pPr>
            <w:r>
              <w:rPr>
                <w:i/>
                <w:lang w:val="en-GB"/>
              </w:rPr>
              <w:t>Educate and encourage safer sexual practices; provide condoms</w:t>
            </w:r>
          </w:p>
          <w:p w:rsidR="00920709" w:rsidRDefault="00920709" w:rsidP="002F57A7">
            <w:pPr>
              <w:widowControl w:val="0"/>
              <w:numPr>
                <w:ilvl w:val="0"/>
                <w:numId w:val="36"/>
              </w:numPr>
              <w:autoSpaceDE w:val="0"/>
              <w:autoSpaceDN w:val="0"/>
              <w:spacing w:before="100" w:beforeAutospacing="1" w:after="100" w:afterAutospacing="1" w:line="312" w:lineRule="auto"/>
              <w:rPr>
                <w:i/>
                <w:lang w:val="en-GB"/>
              </w:rPr>
            </w:pPr>
            <w:r>
              <w:rPr>
                <w:i/>
                <w:lang w:val="en-GB"/>
              </w:rPr>
              <w:t>Encourage the woman to ask questions</w:t>
            </w:r>
          </w:p>
          <w:p w:rsidR="00920709" w:rsidRDefault="00920709" w:rsidP="002F57A7">
            <w:pPr>
              <w:widowControl w:val="0"/>
              <w:numPr>
                <w:ilvl w:val="0"/>
                <w:numId w:val="36"/>
              </w:numPr>
              <w:autoSpaceDE w:val="0"/>
              <w:autoSpaceDN w:val="0"/>
              <w:spacing w:before="100" w:beforeAutospacing="1" w:after="100" w:afterAutospacing="1" w:line="312" w:lineRule="auto"/>
              <w:rPr>
                <w:i/>
                <w:lang w:val="en-GB"/>
              </w:rPr>
            </w:pPr>
            <w:r>
              <w:rPr>
                <w:i/>
                <w:lang w:val="en-GB"/>
              </w:rPr>
              <w:t>Provide information on a healthy lifestyle, medical follow-up, and local support systems</w:t>
            </w:r>
          </w:p>
          <w:p w:rsidR="00920709" w:rsidRDefault="00920709" w:rsidP="002F57A7">
            <w:pPr>
              <w:widowControl w:val="0"/>
              <w:numPr>
                <w:ilvl w:val="0"/>
                <w:numId w:val="36"/>
              </w:numPr>
              <w:autoSpaceDE w:val="0"/>
              <w:autoSpaceDN w:val="0"/>
              <w:spacing w:before="100" w:beforeAutospacing="1" w:after="100" w:afterAutospacing="1" w:line="312" w:lineRule="auto"/>
              <w:rPr>
                <w:i/>
                <w:lang w:val="en-GB"/>
              </w:rPr>
            </w:pPr>
            <w:r>
              <w:rPr>
                <w:i/>
                <w:lang w:val="en-GB"/>
              </w:rPr>
              <w:t>Encourage disclosure</w:t>
            </w:r>
          </w:p>
          <w:p w:rsidR="00920709" w:rsidRDefault="00920709" w:rsidP="002F57A7">
            <w:pPr>
              <w:widowControl w:val="0"/>
              <w:numPr>
                <w:ilvl w:val="0"/>
                <w:numId w:val="36"/>
              </w:numPr>
              <w:autoSpaceDE w:val="0"/>
              <w:autoSpaceDN w:val="0"/>
              <w:spacing w:before="100" w:beforeAutospacing="1" w:after="100" w:afterAutospacing="1" w:line="312" w:lineRule="auto"/>
              <w:rPr>
                <w:i/>
                <w:sz w:val="24"/>
                <w:szCs w:val="24"/>
                <w:lang w:val="en-GB"/>
              </w:rPr>
            </w:pPr>
            <w:r>
              <w:rPr>
                <w:i/>
                <w:lang w:val="en-GB"/>
              </w:rPr>
              <w:t>Provide ongoing follow up and counselling</w:t>
            </w:r>
          </w:p>
        </w:tc>
      </w:tr>
    </w:tbl>
    <w:p w:rsidR="00920709" w:rsidRDefault="00920709" w:rsidP="00920709">
      <w:pPr>
        <w:spacing w:before="100" w:beforeAutospacing="1" w:after="100" w:afterAutospacing="1" w:line="312" w:lineRule="auto"/>
        <w:ind w:right="-181"/>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20709">
        <w:tc>
          <w:tcPr>
            <w:tcW w:w="9855" w:type="dxa"/>
            <w:tcBorders>
              <w:top w:val="single" w:sz="4" w:space="0" w:color="auto"/>
              <w:left w:val="single" w:sz="4" w:space="0" w:color="auto"/>
              <w:bottom w:val="single" w:sz="4" w:space="0" w:color="auto"/>
              <w:right w:val="single" w:sz="4" w:space="0" w:color="auto"/>
            </w:tcBorders>
            <w:hideMark/>
          </w:tcPr>
          <w:p w:rsidR="00920709" w:rsidRDefault="00920709">
            <w:pPr>
              <w:spacing w:before="100" w:beforeAutospacing="1" w:after="100" w:afterAutospacing="1" w:line="312" w:lineRule="auto"/>
              <w:jc w:val="center"/>
              <w:rPr>
                <w:b/>
                <w:i/>
                <w:sz w:val="24"/>
                <w:szCs w:val="24"/>
                <w:lang w:val="en-GB"/>
              </w:rPr>
            </w:pPr>
            <w:r>
              <w:rPr>
                <w:i/>
                <w:lang w:val="en-GB"/>
              </w:rPr>
              <w:br/>
            </w:r>
            <w:bookmarkStart w:id="10" w:name="_Toc256019363"/>
            <w:bookmarkStart w:id="11" w:name="_Toc256021618"/>
            <w:bookmarkStart w:id="12" w:name="_Toc256022097"/>
            <w:bookmarkStart w:id="13" w:name="_Toc256024620"/>
            <w:bookmarkStart w:id="14" w:name="_Toc256279668"/>
            <w:bookmarkStart w:id="15" w:name="_Toc256279692"/>
            <w:r>
              <w:rPr>
                <w:b/>
                <w:i/>
                <w:lang w:val="en-GB"/>
              </w:rPr>
              <w:t>POST-TEST COUNSELLING ISSUES FOR HIV POSITIVE WOMEN</w:t>
            </w:r>
            <w:bookmarkEnd w:id="10"/>
            <w:bookmarkEnd w:id="11"/>
            <w:bookmarkEnd w:id="12"/>
            <w:bookmarkEnd w:id="13"/>
            <w:bookmarkEnd w:id="14"/>
            <w:bookmarkEnd w:id="15"/>
          </w:p>
          <w:p w:rsidR="00920709" w:rsidRDefault="00920709" w:rsidP="002F57A7">
            <w:pPr>
              <w:widowControl w:val="0"/>
              <w:numPr>
                <w:ilvl w:val="0"/>
                <w:numId w:val="37"/>
              </w:numPr>
              <w:autoSpaceDE w:val="0"/>
              <w:autoSpaceDN w:val="0"/>
              <w:spacing w:before="100" w:beforeAutospacing="1" w:after="100" w:afterAutospacing="1" w:line="312" w:lineRule="auto"/>
              <w:rPr>
                <w:i/>
                <w:lang w:val="en-GB"/>
              </w:rPr>
            </w:pPr>
            <w:r>
              <w:rPr>
                <w:i/>
                <w:lang w:val="en-GB"/>
              </w:rPr>
              <w:t>All HIV-positive wo</w:t>
            </w:r>
            <w:r w:rsidR="0067327D">
              <w:rPr>
                <w:i/>
                <w:lang w:val="en-GB"/>
              </w:rPr>
              <w:t xml:space="preserve">men should be clinically staged, </w:t>
            </w:r>
            <w:r>
              <w:rPr>
                <w:i/>
                <w:lang w:val="en-GB"/>
              </w:rPr>
              <w:t xml:space="preserve">have their CD4 cell count </w:t>
            </w:r>
            <w:r w:rsidR="0067327D" w:rsidRPr="003D3DB8">
              <w:rPr>
                <w:i/>
                <w:lang w:val="en-GB"/>
              </w:rPr>
              <w:t xml:space="preserve">and creatinine </w:t>
            </w:r>
            <w:r w:rsidRPr="003D3DB8">
              <w:rPr>
                <w:i/>
                <w:lang w:val="en-GB"/>
              </w:rPr>
              <w:t>checked and be screened for TB preferably on the same day as the confirmati</w:t>
            </w:r>
            <w:r>
              <w:rPr>
                <w:i/>
                <w:lang w:val="en-GB"/>
              </w:rPr>
              <w:t>on of their HIV-positive status.</w:t>
            </w:r>
          </w:p>
          <w:p w:rsidR="00920709" w:rsidRPr="003D3DB8" w:rsidRDefault="0067327D" w:rsidP="002F57A7">
            <w:pPr>
              <w:widowControl w:val="0"/>
              <w:numPr>
                <w:ilvl w:val="0"/>
                <w:numId w:val="37"/>
              </w:numPr>
              <w:autoSpaceDE w:val="0"/>
              <w:autoSpaceDN w:val="0"/>
              <w:spacing w:before="100" w:beforeAutospacing="1" w:after="100" w:afterAutospacing="1" w:line="312" w:lineRule="auto"/>
              <w:rPr>
                <w:i/>
                <w:lang w:val="en-GB"/>
              </w:rPr>
            </w:pPr>
            <w:r w:rsidRPr="003D3DB8">
              <w:rPr>
                <w:i/>
                <w:lang w:val="en-GB"/>
              </w:rPr>
              <w:t xml:space="preserve">All </w:t>
            </w:r>
            <w:r w:rsidR="00105357" w:rsidRPr="003D3DB8">
              <w:rPr>
                <w:i/>
                <w:lang w:val="en-GB"/>
              </w:rPr>
              <w:t xml:space="preserve">women living with </w:t>
            </w:r>
            <w:r w:rsidRPr="003D3DB8">
              <w:rPr>
                <w:i/>
                <w:lang w:val="en-GB"/>
              </w:rPr>
              <w:t xml:space="preserve">HIV </w:t>
            </w:r>
            <w:r w:rsidR="00920709" w:rsidRPr="003D3DB8">
              <w:rPr>
                <w:i/>
                <w:lang w:val="en-GB"/>
              </w:rPr>
              <w:t xml:space="preserve">should be initiated on ART </w:t>
            </w:r>
            <w:r w:rsidR="003D3DB8">
              <w:rPr>
                <w:i/>
                <w:lang w:val="en-GB"/>
              </w:rPr>
              <w:t xml:space="preserve">(FDC) </w:t>
            </w:r>
            <w:r w:rsidRPr="003D3DB8">
              <w:rPr>
                <w:i/>
                <w:lang w:val="en-GB"/>
              </w:rPr>
              <w:t>on the same day</w:t>
            </w:r>
            <w:r w:rsidR="00920709" w:rsidRPr="003D3DB8">
              <w:rPr>
                <w:i/>
                <w:lang w:val="en-GB"/>
              </w:rPr>
              <w:t>.</w:t>
            </w:r>
          </w:p>
          <w:p w:rsidR="00920709" w:rsidRDefault="00920709" w:rsidP="002F57A7">
            <w:pPr>
              <w:widowControl w:val="0"/>
              <w:numPr>
                <w:ilvl w:val="0"/>
                <w:numId w:val="37"/>
              </w:numPr>
              <w:autoSpaceDE w:val="0"/>
              <w:autoSpaceDN w:val="0"/>
              <w:spacing w:before="100" w:beforeAutospacing="1" w:after="100" w:afterAutospacing="1" w:line="312" w:lineRule="auto"/>
              <w:rPr>
                <w:i/>
                <w:lang w:val="en-GB"/>
              </w:rPr>
            </w:pPr>
            <w:r>
              <w:rPr>
                <w:i/>
                <w:lang w:val="en-GB"/>
              </w:rPr>
              <w:t>The post-test counselling session for women who are HIV positive should have the following key components covered over a number of counselling sessions, which may not occur all on the same day:</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Information about antiretroviral therapy, the side effects of the medication, and where to report these</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Counselling on safe infant feeding options</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Counselling on exposure to stigma</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Information and counselling on contraception and future family planning</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Information about safer sexual practices during pregnancy and in the long-term</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Information on and referral to support services and positive living</w:t>
            </w:r>
          </w:p>
          <w:p w:rsidR="00920709" w:rsidRDefault="00920709" w:rsidP="002F57A7">
            <w:pPr>
              <w:widowControl w:val="0"/>
              <w:numPr>
                <w:ilvl w:val="1"/>
                <w:numId w:val="37"/>
              </w:numPr>
              <w:autoSpaceDE w:val="0"/>
              <w:autoSpaceDN w:val="0"/>
              <w:spacing w:before="100" w:beforeAutospacing="1" w:after="100" w:afterAutospacing="1" w:line="312" w:lineRule="auto"/>
              <w:rPr>
                <w:i/>
                <w:lang w:val="en-GB"/>
              </w:rPr>
            </w:pPr>
            <w:r>
              <w:rPr>
                <w:i/>
                <w:lang w:val="en-GB"/>
              </w:rPr>
              <w:t>Information on disclosure</w:t>
            </w:r>
          </w:p>
          <w:p w:rsidR="00032B09" w:rsidRDefault="00032B09" w:rsidP="002F57A7">
            <w:pPr>
              <w:widowControl w:val="0"/>
              <w:numPr>
                <w:ilvl w:val="1"/>
                <w:numId w:val="37"/>
              </w:numPr>
              <w:autoSpaceDE w:val="0"/>
              <w:autoSpaceDN w:val="0"/>
              <w:spacing w:before="100" w:beforeAutospacing="1" w:after="100" w:afterAutospacing="1" w:line="312" w:lineRule="auto"/>
              <w:rPr>
                <w:i/>
                <w:lang w:val="en-GB"/>
              </w:rPr>
            </w:pPr>
            <w:r>
              <w:rPr>
                <w:i/>
                <w:lang w:val="en-GB"/>
              </w:rPr>
              <w:t>Shown the RTHB and informed of the benefits and need for this document</w:t>
            </w:r>
          </w:p>
          <w:p w:rsidR="00920709" w:rsidRDefault="00920709" w:rsidP="002F57A7">
            <w:pPr>
              <w:widowControl w:val="0"/>
              <w:numPr>
                <w:ilvl w:val="0"/>
                <w:numId w:val="37"/>
              </w:numPr>
              <w:autoSpaceDE w:val="0"/>
              <w:autoSpaceDN w:val="0"/>
              <w:spacing w:before="100" w:beforeAutospacing="1" w:after="100" w:afterAutospacing="1" w:line="312" w:lineRule="auto"/>
              <w:rPr>
                <w:i/>
                <w:sz w:val="24"/>
                <w:szCs w:val="24"/>
                <w:lang w:val="en-GB"/>
              </w:rPr>
            </w:pPr>
            <w:r w:rsidRPr="004D7E9E">
              <w:rPr>
                <w:b/>
                <w:i/>
                <w:lang w:val="en-GB"/>
              </w:rPr>
              <w:t>HIV</w:t>
            </w:r>
            <w:r>
              <w:rPr>
                <w:i/>
                <w:lang w:val="en-GB"/>
              </w:rPr>
              <w:t xml:space="preserve"> positive women should be offered counselling at every subsequent antenatal care visit, or earlier if the woman or counsellor deems this necessary to assist her with coping and thinking through the consequences of her diagnosis.  Women should be encouraged to join a support group.  Women requiring additional support should be referred to a social worker or psychologist.  If counsellors identify complex issues that they are unable to handle, they should refer the client to a social worker or psychologist.</w:t>
            </w:r>
          </w:p>
        </w:tc>
      </w:tr>
    </w:tbl>
    <w:p w:rsidR="00920709" w:rsidRDefault="00920709" w:rsidP="00920709">
      <w:pPr>
        <w:spacing w:before="100" w:beforeAutospacing="1" w:after="100" w:afterAutospacing="1" w:line="312" w:lineRule="auto"/>
        <w:ind w:right="-181"/>
        <w:rPr>
          <w:lang w:val="en-GB"/>
        </w:rPr>
      </w:pPr>
    </w:p>
    <w:p w:rsidR="00920709" w:rsidRDefault="00920709" w:rsidP="00920709">
      <w:pPr>
        <w:spacing w:before="100" w:beforeAutospacing="1" w:after="100" w:afterAutospacing="1" w:line="312" w:lineRule="auto"/>
        <w:ind w:right="-181"/>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20709">
        <w:tc>
          <w:tcPr>
            <w:tcW w:w="9855" w:type="dxa"/>
            <w:tcBorders>
              <w:top w:val="single" w:sz="4" w:space="0" w:color="auto"/>
              <w:left w:val="single" w:sz="4" w:space="0" w:color="auto"/>
              <w:bottom w:val="single" w:sz="4" w:space="0" w:color="auto"/>
              <w:right w:val="single" w:sz="4" w:space="0" w:color="auto"/>
            </w:tcBorders>
            <w:hideMark/>
          </w:tcPr>
          <w:p w:rsidR="00920709" w:rsidRDefault="00920709">
            <w:pPr>
              <w:spacing w:before="100" w:beforeAutospacing="1" w:after="100" w:afterAutospacing="1" w:line="312" w:lineRule="auto"/>
              <w:jc w:val="center"/>
              <w:rPr>
                <w:b/>
                <w:i/>
                <w:sz w:val="24"/>
                <w:szCs w:val="24"/>
                <w:lang w:val="en-GB"/>
              </w:rPr>
            </w:pPr>
            <w:r>
              <w:rPr>
                <w:i/>
                <w:lang w:val="en-GB"/>
              </w:rPr>
              <w:br/>
            </w:r>
            <w:bookmarkStart w:id="16" w:name="_Toc256019365"/>
            <w:bookmarkStart w:id="17" w:name="_Toc256021620"/>
            <w:bookmarkStart w:id="18" w:name="_Toc256022099"/>
            <w:bookmarkStart w:id="19" w:name="_Toc256024622"/>
            <w:bookmarkStart w:id="20" w:name="_Toc256279669"/>
            <w:bookmarkStart w:id="21" w:name="_Toc256279693"/>
            <w:r>
              <w:rPr>
                <w:b/>
                <w:i/>
                <w:lang w:val="en-GB"/>
              </w:rPr>
              <w:t>POST-TEST COUNSELLING FOR HIV NEGATIVE WOMEN</w:t>
            </w:r>
            <w:bookmarkEnd w:id="16"/>
            <w:bookmarkEnd w:id="17"/>
            <w:bookmarkEnd w:id="18"/>
            <w:bookmarkEnd w:id="19"/>
            <w:bookmarkEnd w:id="20"/>
            <w:bookmarkEnd w:id="21"/>
          </w:p>
          <w:p w:rsidR="00920709" w:rsidRPr="00C73D56" w:rsidRDefault="00920709" w:rsidP="002F57A7">
            <w:pPr>
              <w:widowControl w:val="0"/>
              <w:numPr>
                <w:ilvl w:val="0"/>
                <w:numId w:val="38"/>
              </w:numPr>
              <w:autoSpaceDE w:val="0"/>
              <w:autoSpaceDN w:val="0"/>
              <w:spacing w:before="100" w:beforeAutospacing="1" w:after="100" w:afterAutospacing="1" w:line="312" w:lineRule="auto"/>
              <w:rPr>
                <w:i/>
                <w:lang w:val="en-GB"/>
              </w:rPr>
            </w:pPr>
            <w:r>
              <w:rPr>
                <w:i/>
                <w:lang w:val="en-GB"/>
              </w:rPr>
              <w:t xml:space="preserve">HIV negative women should be offered routine antenatal services, as stipulated in the DOH Guidelines for Maternity Care in South Africa.  A repeat HIV test is done </w:t>
            </w:r>
            <w:r w:rsidR="00EF1067">
              <w:rPr>
                <w:i/>
                <w:lang w:val="en-GB"/>
              </w:rPr>
              <w:t xml:space="preserve">after 12 weeks of an initial negative HIV test, and/or </w:t>
            </w:r>
            <w:r>
              <w:rPr>
                <w:i/>
                <w:lang w:val="en-GB"/>
              </w:rPr>
              <w:t xml:space="preserve">32 weeks </w:t>
            </w:r>
            <w:r w:rsidR="00EF1067">
              <w:rPr>
                <w:i/>
                <w:lang w:val="en-GB"/>
              </w:rPr>
              <w:t xml:space="preserve">or later </w:t>
            </w:r>
            <w:r>
              <w:rPr>
                <w:i/>
                <w:lang w:val="en-GB"/>
              </w:rPr>
              <w:t>gestation</w:t>
            </w:r>
            <w:r w:rsidR="0067327D">
              <w:rPr>
                <w:i/>
                <w:lang w:val="en-GB"/>
              </w:rPr>
              <w:t xml:space="preserve">, </w:t>
            </w:r>
            <w:r w:rsidR="0067327D" w:rsidRPr="00C73D56">
              <w:rPr>
                <w:i/>
                <w:lang w:val="en-GB"/>
              </w:rPr>
              <w:t xml:space="preserve">at </w:t>
            </w:r>
            <w:r w:rsidR="00EF1067">
              <w:rPr>
                <w:i/>
                <w:lang w:val="en-GB"/>
              </w:rPr>
              <w:t xml:space="preserve">the </w:t>
            </w:r>
            <w:r w:rsidR="0067327D" w:rsidRPr="00C73D56">
              <w:rPr>
                <w:i/>
                <w:lang w:val="en-GB"/>
              </w:rPr>
              <w:t>time of delivery and 6 weeks, 3, 6, 9 and 12 months after delivery</w:t>
            </w:r>
            <w:r w:rsidRPr="00C73D56">
              <w:rPr>
                <w:i/>
                <w:lang w:val="en-GB"/>
              </w:rPr>
              <w:t>.</w:t>
            </w:r>
          </w:p>
          <w:p w:rsidR="00920709" w:rsidRDefault="00920709" w:rsidP="002F57A7">
            <w:pPr>
              <w:widowControl w:val="0"/>
              <w:numPr>
                <w:ilvl w:val="0"/>
                <w:numId w:val="38"/>
              </w:numPr>
              <w:autoSpaceDE w:val="0"/>
              <w:autoSpaceDN w:val="0"/>
              <w:spacing w:before="100" w:beforeAutospacing="1" w:after="100" w:afterAutospacing="1" w:line="312" w:lineRule="auto"/>
              <w:rPr>
                <w:i/>
                <w:lang w:val="en-GB"/>
              </w:rPr>
            </w:pPr>
            <w:r>
              <w:rPr>
                <w:i/>
                <w:lang w:val="en-GB"/>
              </w:rPr>
              <w:t>HIV-negative women should be counselled on:</w:t>
            </w:r>
          </w:p>
          <w:p w:rsidR="00920709" w:rsidRDefault="00920709" w:rsidP="002F57A7">
            <w:pPr>
              <w:widowControl w:val="0"/>
              <w:numPr>
                <w:ilvl w:val="1"/>
                <w:numId w:val="38"/>
              </w:numPr>
              <w:autoSpaceDE w:val="0"/>
              <w:autoSpaceDN w:val="0"/>
              <w:spacing w:before="100" w:beforeAutospacing="1" w:after="100" w:afterAutospacing="1" w:line="312" w:lineRule="auto"/>
              <w:rPr>
                <w:i/>
                <w:lang w:val="en-GB"/>
              </w:rPr>
            </w:pPr>
            <w:r>
              <w:rPr>
                <w:i/>
                <w:lang w:val="en-GB"/>
              </w:rPr>
              <w:t xml:space="preserve">Prevention and risk reduction behaviour (the risk of transmission from mother to child is particularly high for women infected with HIV during pregnancy) </w:t>
            </w:r>
          </w:p>
          <w:p w:rsidR="00920709" w:rsidRDefault="00920709" w:rsidP="002F57A7">
            <w:pPr>
              <w:widowControl w:val="0"/>
              <w:numPr>
                <w:ilvl w:val="1"/>
                <w:numId w:val="38"/>
              </w:numPr>
              <w:autoSpaceDE w:val="0"/>
              <w:autoSpaceDN w:val="0"/>
              <w:spacing w:before="100" w:beforeAutospacing="1" w:after="100" w:afterAutospacing="1" w:line="312" w:lineRule="auto"/>
              <w:rPr>
                <w:i/>
                <w:lang w:val="en-GB"/>
              </w:rPr>
            </w:pPr>
            <w:r>
              <w:rPr>
                <w:i/>
                <w:lang w:val="en-GB"/>
              </w:rPr>
              <w:t>Safe sexual practices</w:t>
            </w:r>
          </w:p>
          <w:p w:rsidR="00920709" w:rsidRDefault="00920709" w:rsidP="002F57A7">
            <w:pPr>
              <w:widowControl w:val="0"/>
              <w:numPr>
                <w:ilvl w:val="1"/>
                <w:numId w:val="38"/>
              </w:numPr>
              <w:autoSpaceDE w:val="0"/>
              <w:autoSpaceDN w:val="0"/>
              <w:spacing w:before="100" w:beforeAutospacing="1" w:after="100" w:afterAutospacing="1" w:line="312" w:lineRule="auto"/>
              <w:rPr>
                <w:i/>
                <w:lang w:val="en-GB"/>
              </w:rPr>
            </w:pPr>
            <w:r>
              <w:rPr>
                <w:i/>
                <w:lang w:val="en-GB"/>
              </w:rPr>
              <w:t>The high risk of transmission of HIV to her infant, if newly infected during pregnancy or breastfeeding</w:t>
            </w:r>
          </w:p>
          <w:p w:rsidR="00920709" w:rsidRPr="004D7E9E" w:rsidRDefault="00920709" w:rsidP="002F57A7">
            <w:pPr>
              <w:widowControl w:val="0"/>
              <w:numPr>
                <w:ilvl w:val="1"/>
                <w:numId w:val="38"/>
              </w:numPr>
              <w:autoSpaceDE w:val="0"/>
              <w:autoSpaceDN w:val="0"/>
              <w:spacing w:before="100" w:beforeAutospacing="1" w:after="100" w:afterAutospacing="1" w:line="312" w:lineRule="auto"/>
              <w:rPr>
                <w:i/>
                <w:sz w:val="24"/>
                <w:szCs w:val="24"/>
                <w:lang w:val="en-GB"/>
              </w:rPr>
            </w:pPr>
            <w:r>
              <w:rPr>
                <w:i/>
                <w:lang w:val="en-GB"/>
              </w:rPr>
              <w:t>The benefits of exclusive breastfeeding for the first 6 months and continued breastfeeding thereafter and introduction of complementary foods.</w:t>
            </w:r>
          </w:p>
          <w:p w:rsidR="00032B09" w:rsidRDefault="00032B09" w:rsidP="002F57A7">
            <w:pPr>
              <w:widowControl w:val="0"/>
              <w:numPr>
                <w:ilvl w:val="1"/>
                <w:numId w:val="38"/>
              </w:numPr>
              <w:autoSpaceDE w:val="0"/>
              <w:autoSpaceDN w:val="0"/>
              <w:spacing w:before="100" w:beforeAutospacing="1" w:after="100" w:afterAutospacing="1" w:line="312" w:lineRule="auto"/>
              <w:rPr>
                <w:i/>
                <w:lang w:val="en-GB"/>
              </w:rPr>
            </w:pPr>
            <w:r>
              <w:rPr>
                <w:i/>
                <w:lang w:val="en-GB"/>
              </w:rPr>
              <w:t>Shown the RTHB and informed of the benefits and need for this document</w:t>
            </w:r>
          </w:p>
          <w:p w:rsidR="00032B09" w:rsidRDefault="00032B09" w:rsidP="004D7E9E">
            <w:pPr>
              <w:widowControl w:val="0"/>
              <w:autoSpaceDE w:val="0"/>
              <w:autoSpaceDN w:val="0"/>
              <w:spacing w:before="100" w:beforeAutospacing="1" w:after="100" w:afterAutospacing="1" w:line="312" w:lineRule="auto"/>
              <w:ind w:left="1440"/>
              <w:rPr>
                <w:i/>
                <w:sz w:val="24"/>
                <w:szCs w:val="24"/>
                <w:lang w:val="en-GB"/>
              </w:rPr>
            </w:pPr>
          </w:p>
        </w:tc>
      </w:tr>
    </w:tbl>
    <w:p w:rsidR="005C5BB2" w:rsidRDefault="005C5BB2" w:rsidP="00920709">
      <w:pPr>
        <w:pStyle w:val="Default"/>
        <w:rPr>
          <w:rFonts w:asciiTheme="minorHAnsi" w:eastAsiaTheme="minorHAnsi" w:hAnsiTheme="minorHAnsi" w:cstheme="minorBidi"/>
          <w:color w:val="auto"/>
          <w:sz w:val="22"/>
          <w:szCs w:val="22"/>
          <w:lang w:val="en-GB" w:eastAsia="en-US"/>
        </w:rPr>
      </w:pPr>
    </w:p>
    <w:p w:rsidR="005C5BB2" w:rsidRPr="005C5BB2" w:rsidRDefault="005C5BB2" w:rsidP="00920709">
      <w:pPr>
        <w:pStyle w:val="Default"/>
        <w:rPr>
          <w:rFonts w:ascii="Times New Roman" w:eastAsiaTheme="minorHAnsi" w:hAnsi="Times New Roman" w:cs="Times New Roman"/>
          <w:b/>
          <w:color w:val="auto"/>
          <w:lang w:val="en-GB" w:eastAsia="en-US"/>
        </w:rPr>
      </w:pPr>
    </w:p>
    <w:p w:rsidR="00CF5804" w:rsidRDefault="005C5BB2" w:rsidP="00920709">
      <w:pPr>
        <w:pStyle w:val="Default"/>
        <w:rPr>
          <w:rFonts w:ascii="Times New Roman" w:eastAsiaTheme="minorHAnsi" w:hAnsi="Times New Roman" w:cs="Times New Roman"/>
          <w:b/>
          <w:color w:val="auto"/>
          <w:lang w:val="en-GB" w:eastAsia="en-US"/>
        </w:rPr>
      </w:pPr>
      <w:r w:rsidRPr="005C5BB2">
        <w:rPr>
          <w:rFonts w:ascii="Times New Roman" w:eastAsiaTheme="minorHAnsi" w:hAnsi="Times New Roman" w:cs="Times New Roman"/>
          <w:b/>
          <w:color w:val="auto"/>
          <w:lang w:val="en-GB" w:eastAsia="en-US"/>
        </w:rPr>
        <w:t xml:space="preserve">4.4 </w:t>
      </w:r>
      <w:r>
        <w:rPr>
          <w:rFonts w:ascii="Times New Roman" w:eastAsiaTheme="minorHAnsi" w:hAnsi="Times New Roman" w:cs="Times New Roman"/>
          <w:b/>
          <w:color w:val="auto"/>
          <w:lang w:val="en-GB" w:eastAsia="en-US"/>
        </w:rPr>
        <w:t>TESTING ALGORITHM FOR INFANTS</w:t>
      </w:r>
    </w:p>
    <w:p w:rsidR="008902C2" w:rsidRDefault="008902C2" w:rsidP="00920709">
      <w:pPr>
        <w:pStyle w:val="Default"/>
        <w:rPr>
          <w:rFonts w:ascii="Times New Roman" w:eastAsiaTheme="minorHAnsi" w:hAnsi="Times New Roman" w:cs="Times New Roman"/>
          <w:b/>
          <w:color w:val="auto"/>
          <w:lang w:val="en-GB" w:eastAsia="en-US"/>
        </w:rPr>
      </w:pPr>
    </w:p>
    <w:p w:rsidR="008902C2" w:rsidRDefault="008902C2" w:rsidP="00920709">
      <w:pPr>
        <w:pStyle w:val="Default"/>
        <w:rPr>
          <w:rFonts w:ascii="Times New Roman" w:eastAsiaTheme="minorHAnsi" w:hAnsi="Times New Roman" w:cs="Times New Roman"/>
          <w:b/>
          <w:color w:val="auto"/>
          <w:lang w:val="en-GB" w:eastAsia="en-US"/>
        </w:rPr>
      </w:pPr>
      <w:r>
        <w:rPr>
          <w:rFonts w:ascii="Times New Roman" w:eastAsiaTheme="minorHAnsi" w:hAnsi="Times New Roman" w:cs="Times New Roman"/>
          <w:b/>
          <w:color w:val="auto"/>
          <w:lang w:val="en-GB" w:eastAsia="en-US"/>
        </w:rPr>
        <w:t>The below diagrams show the testing algorithms for infants &lt; 18 months of age, and infants &gt; 18 months of age.</w:t>
      </w:r>
    </w:p>
    <w:p w:rsidR="00CF5804" w:rsidRDefault="00CF5804" w:rsidP="00920709">
      <w:pPr>
        <w:pStyle w:val="Default"/>
        <w:rPr>
          <w:rFonts w:ascii="Times New Roman" w:eastAsiaTheme="minorHAnsi" w:hAnsi="Times New Roman" w:cs="Times New Roman"/>
          <w:b/>
          <w:color w:val="auto"/>
          <w:lang w:val="en-GB" w:eastAsia="en-US"/>
        </w:rPr>
      </w:pPr>
    </w:p>
    <w:p w:rsidR="00BA60EF" w:rsidRPr="00BA60EF" w:rsidRDefault="002C0662" w:rsidP="00BA60EF">
      <w:pPr>
        <w:pStyle w:val="Default"/>
      </w:pPr>
      <w:r>
        <w:rPr>
          <w:noProof/>
        </w:rPr>
        <w:lastRenderedPageBreak/>
        <w:drawing>
          <wp:inline distT="0" distB="0" distL="0" distR="0" wp14:anchorId="1C3F24BE" wp14:editId="3E53AF64">
            <wp:extent cx="5731510" cy="39636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3660"/>
                    </a:xfrm>
                    <a:prstGeom prst="rect">
                      <a:avLst/>
                    </a:prstGeom>
                    <a:noFill/>
                    <a:ln>
                      <a:noFill/>
                    </a:ln>
                  </pic:spPr>
                </pic:pic>
              </a:graphicData>
            </a:graphic>
          </wp:inline>
        </w:drawing>
      </w:r>
    </w:p>
    <w:p w:rsidR="00BA60EF" w:rsidRDefault="00BA60EF" w:rsidP="00BA60EF">
      <w:pPr>
        <w:rPr>
          <w:noProof/>
          <w:lang w:eastAsia="en-ZA"/>
        </w:rPr>
      </w:pPr>
    </w:p>
    <w:p w:rsidR="006C404B" w:rsidRDefault="006C404B" w:rsidP="00BA60EF">
      <w:pPr>
        <w:rPr>
          <w:lang w:eastAsia="en-ZA"/>
        </w:rPr>
      </w:pPr>
      <w:r>
        <w:rPr>
          <w:noProof/>
          <w:lang w:eastAsia="en-ZA"/>
        </w:rPr>
        <w:drawing>
          <wp:inline distT="0" distB="0" distL="0" distR="0" wp14:anchorId="6F49BF00" wp14:editId="607C9B69">
            <wp:extent cx="5731510" cy="425739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57397"/>
                    </a:xfrm>
                    <a:prstGeom prst="rect">
                      <a:avLst/>
                    </a:prstGeom>
                    <a:noFill/>
                    <a:ln>
                      <a:noFill/>
                    </a:ln>
                  </pic:spPr>
                </pic:pic>
              </a:graphicData>
            </a:graphic>
          </wp:inline>
        </w:drawing>
      </w:r>
    </w:p>
    <w:p w:rsidR="00314B10" w:rsidRPr="00314B10" w:rsidRDefault="00314B10" w:rsidP="00314B10">
      <w:pPr>
        <w:autoSpaceDE w:val="0"/>
        <w:autoSpaceDN w:val="0"/>
        <w:adjustRightInd w:val="0"/>
        <w:spacing w:after="0" w:line="240" w:lineRule="auto"/>
        <w:rPr>
          <w:rFonts w:ascii="Times New Roman" w:hAnsi="Times New Roman" w:cs="Times New Roman"/>
          <w:b/>
          <w:bCs/>
          <w:color w:val="000000"/>
          <w:sz w:val="24"/>
          <w:szCs w:val="24"/>
        </w:rPr>
      </w:pPr>
      <w:r w:rsidRPr="00314B10">
        <w:rPr>
          <w:rFonts w:ascii="Times New Roman" w:hAnsi="Times New Roman" w:cs="Times New Roman"/>
          <w:b/>
          <w:bCs/>
          <w:color w:val="000000"/>
          <w:sz w:val="24"/>
          <w:szCs w:val="24"/>
        </w:rPr>
        <w:lastRenderedPageBreak/>
        <w:t>CHAPTER 5</w:t>
      </w:r>
    </w:p>
    <w:p w:rsidR="00C30013" w:rsidRPr="00314B10" w:rsidRDefault="00314B10" w:rsidP="00314B10">
      <w:pPr>
        <w:autoSpaceDE w:val="0"/>
        <w:autoSpaceDN w:val="0"/>
        <w:adjustRightInd w:val="0"/>
        <w:spacing w:after="0" w:line="240" w:lineRule="auto"/>
        <w:rPr>
          <w:rFonts w:ascii="Times New Roman" w:hAnsi="Times New Roman" w:cs="Times New Roman"/>
          <w:color w:val="000000"/>
          <w:sz w:val="24"/>
          <w:szCs w:val="24"/>
        </w:rPr>
      </w:pPr>
      <w:r w:rsidRPr="00314B10">
        <w:rPr>
          <w:rFonts w:ascii="Times New Roman" w:hAnsi="Times New Roman" w:cs="Times New Roman"/>
          <w:b/>
          <w:bCs/>
          <w:color w:val="000000"/>
          <w:sz w:val="24"/>
          <w:szCs w:val="24"/>
        </w:rPr>
        <w:t>R</w:t>
      </w:r>
      <w:r w:rsidR="00C30013" w:rsidRPr="00314B10">
        <w:rPr>
          <w:rFonts w:ascii="Times New Roman" w:hAnsi="Times New Roman" w:cs="Times New Roman"/>
          <w:b/>
          <w:bCs/>
          <w:color w:val="000000"/>
          <w:sz w:val="24"/>
          <w:szCs w:val="24"/>
        </w:rPr>
        <w:t xml:space="preserve">OUTINE CLINICAL CARE FOR HIV-POSITIVE PREGNANT WOMEN </w:t>
      </w:r>
    </w:p>
    <w:p w:rsidR="00C30013" w:rsidRPr="00314B10" w:rsidRDefault="00C30013" w:rsidP="00C30013">
      <w:pPr>
        <w:pStyle w:val="Default"/>
        <w:spacing w:after="240"/>
        <w:rPr>
          <w:rFonts w:ascii="Times New Roman" w:hAnsi="Times New Roman" w:cs="Times New Roman"/>
        </w:rPr>
      </w:pPr>
    </w:p>
    <w:p w:rsidR="00C30013" w:rsidRPr="00314B10" w:rsidRDefault="00C30013" w:rsidP="00C30013">
      <w:pPr>
        <w:pStyle w:val="CM4"/>
        <w:spacing w:after="240" w:line="240" w:lineRule="auto"/>
        <w:rPr>
          <w:rFonts w:ascii="Times New Roman" w:hAnsi="Times New Roman" w:cs="Times New Roman"/>
          <w:color w:val="000000"/>
        </w:rPr>
      </w:pPr>
      <w:r w:rsidRPr="00314B10">
        <w:rPr>
          <w:rFonts w:ascii="Times New Roman" w:hAnsi="Times New Roman" w:cs="Times New Roman"/>
          <w:color w:val="000000"/>
        </w:rPr>
        <w:t xml:space="preserve">HIV positive pregnant women require all </w:t>
      </w:r>
      <w:r w:rsidR="002F05D7">
        <w:rPr>
          <w:rFonts w:ascii="Times New Roman" w:hAnsi="Times New Roman" w:cs="Times New Roman"/>
          <w:color w:val="000000"/>
        </w:rPr>
        <w:t xml:space="preserve">components of routine antenatal, labour and delivery and post natal </w:t>
      </w:r>
      <w:r w:rsidRPr="00314B10">
        <w:rPr>
          <w:rFonts w:ascii="Times New Roman" w:hAnsi="Times New Roman" w:cs="Times New Roman"/>
          <w:color w:val="000000"/>
        </w:rPr>
        <w:t xml:space="preserve">care. These include: iron and folate supplementation; </w:t>
      </w:r>
      <w:r w:rsidRPr="002F05D7">
        <w:rPr>
          <w:rFonts w:ascii="Times New Roman" w:hAnsi="Times New Roman" w:cs="Times New Roman"/>
          <w:color w:val="000000"/>
        </w:rPr>
        <w:t xml:space="preserve">haemoglobin testing; the provision of antiretroviral drugs for prophylaxis and/or treatment; the </w:t>
      </w:r>
      <w:r w:rsidR="00195817" w:rsidRPr="002F05D7">
        <w:rPr>
          <w:rFonts w:ascii="Times New Roman" w:hAnsi="Times New Roman" w:cs="Times New Roman"/>
          <w:color w:val="000000"/>
        </w:rPr>
        <w:t xml:space="preserve">diagnosis, </w:t>
      </w:r>
      <w:r w:rsidRPr="002F05D7">
        <w:rPr>
          <w:rFonts w:ascii="Times New Roman" w:hAnsi="Times New Roman" w:cs="Times New Roman"/>
          <w:color w:val="000000"/>
        </w:rPr>
        <w:t>prevention and management of opportunistic infections</w:t>
      </w:r>
      <w:r w:rsidR="00195817" w:rsidRPr="002F05D7">
        <w:rPr>
          <w:rFonts w:ascii="Times New Roman" w:hAnsi="Times New Roman" w:cs="Times New Roman"/>
          <w:color w:val="000000"/>
        </w:rPr>
        <w:t xml:space="preserve"> including TB</w:t>
      </w:r>
      <w:r w:rsidRPr="002F05D7">
        <w:rPr>
          <w:rFonts w:ascii="Times New Roman" w:hAnsi="Times New Roman" w:cs="Times New Roman"/>
          <w:color w:val="000000"/>
        </w:rPr>
        <w:t xml:space="preserve">; the modification of obstetric practices, especially during labour and </w:t>
      </w:r>
      <w:r w:rsidR="00C80E84" w:rsidRPr="002F05D7">
        <w:rPr>
          <w:rFonts w:ascii="Times New Roman" w:hAnsi="Times New Roman" w:cs="Times New Roman"/>
          <w:color w:val="000000"/>
        </w:rPr>
        <w:t>delivery; counselling</w:t>
      </w:r>
      <w:r w:rsidRPr="002F05D7">
        <w:rPr>
          <w:rFonts w:ascii="Times New Roman" w:hAnsi="Times New Roman" w:cs="Times New Roman"/>
          <w:color w:val="000000"/>
        </w:rPr>
        <w:t xml:space="preserve"> on infant</w:t>
      </w:r>
      <w:r w:rsidRPr="00314B10">
        <w:rPr>
          <w:rFonts w:ascii="Times New Roman" w:hAnsi="Times New Roman" w:cs="Times New Roman"/>
          <w:color w:val="000000"/>
        </w:rPr>
        <w:t xml:space="preserve"> feeding, safer sex, family planning, and contraception. </w:t>
      </w:r>
    </w:p>
    <w:p w:rsidR="006A03A5" w:rsidRDefault="006A03A5" w:rsidP="00C30013">
      <w:pPr>
        <w:pStyle w:val="CM57"/>
        <w:spacing w:after="240"/>
        <w:ind w:right="135"/>
        <w:rPr>
          <w:rFonts w:ascii="Times New Roman" w:hAnsi="Times New Roman" w:cs="Times New Roman"/>
          <w:b/>
          <w:bCs/>
          <w:color w:val="000000"/>
        </w:rPr>
      </w:pPr>
    </w:p>
    <w:p w:rsidR="00C30013" w:rsidRPr="00314B10" w:rsidRDefault="00C30013" w:rsidP="00C30013">
      <w:pPr>
        <w:pStyle w:val="CM57"/>
        <w:spacing w:after="240"/>
        <w:ind w:right="135"/>
        <w:rPr>
          <w:rFonts w:ascii="Times New Roman" w:hAnsi="Times New Roman" w:cs="Times New Roman"/>
          <w:b/>
          <w:bCs/>
          <w:color w:val="000000"/>
        </w:rPr>
      </w:pPr>
      <w:r w:rsidRPr="00314B10">
        <w:rPr>
          <w:rFonts w:ascii="Times New Roman" w:hAnsi="Times New Roman" w:cs="Times New Roman"/>
          <w:b/>
          <w:bCs/>
          <w:color w:val="000000"/>
        </w:rPr>
        <w:t xml:space="preserve">5.1 ANTENATAL MANAGEMENT </w:t>
      </w:r>
    </w:p>
    <w:p w:rsidR="00C30013" w:rsidRPr="00314B10" w:rsidRDefault="00C30013" w:rsidP="00C30013">
      <w:pPr>
        <w:pStyle w:val="CM57"/>
        <w:spacing w:after="240"/>
        <w:ind w:right="135"/>
        <w:rPr>
          <w:rFonts w:ascii="Times New Roman" w:hAnsi="Times New Roman" w:cs="Times New Roman"/>
          <w:color w:val="000000"/>
        </w:rPr>
      </w:pPr>
      <w:r w:rsidRPr="00314B10">
        <w:rPr>
          <w:rFonts w:ascii="Times New Roman" w:hAnsi="Times New Roman" w:cs="Times New Roman"/>
          <w:b/>
          <w:bCs/>
          <w:color w:val="000000"/>
        </w:rPr>
        <w:t xml:space="preserve">INITIAL ASSESSMENT </w:t>
      </w:r>
    </w:p>
    <w:p w:rsidR="00C30013" w:rsidRPr="00314B10" w:rsidRDefault="00C30013" w:rsidP="00C30013">
      <w:pPr>
        <w:pStyle w:val="CM57"/>
        <w:spacing w:after="240"/>
        <w:ind w:right="90"/>
        <w:rPr>
          <w:rFonts w:ascii="Times New Roman" w:hAnsi="Times New Roman" w:cs="Times New Roman"/>
          <w:b/>
          <w:color w:val="000000"/>
        </w:rPr>
      </w:pPr>
      <w:r w:rsidRPr="00314B10">
        <w:rPr>
          <w:rFonts w:ascii="Times New Roman" w:hAnsi="Times New Roman" w:cs="Times New Roman"/>
          <w:color w:val="000000"/>
        </w:rPr>
        <w:t xml:space="preserve">At their first antenatal clinic visit all HIV positive women should </w:t>
      </w:r>
      <w:r w:rsidR="0010044A">
        <w:rPr>
          <w:rFonts w:ascii="Times New Roman" w:hAnsi="Times New Roman" w:cs="Times New Roman"/>
          <w:color w:val="000000"/>
        </w:rPr>
        <w:t xml:space="preserve">undergo </w:t>
      </w:r>
      <w:r w:rsidRPr="0010044A">
        <w:rPr>
          <w:rFonts w:ascii="Times New Roman" w:hAnsi="Times New Roman" w:cs="Times New Roman"/>
          <w:strike/>
          <w:color w:val="000000"/>
        </w:rPr>
        <w:t>have</w:t>
      </w:r>
      <w:r w:rsidRPr="00314B10">
        <w:rPr>
          <w:rFonts w:ascii="Times New Roman" w:hAnsi="Times New Roman" w:cs="Times New Roman"/>
          <w:color w:val="000000"/>
        </w:rPr>
        <w:t xml:space="preserve"> the following,</w:t>
      </w:r>
      <w:r w:rsidRPr="00314B10">
        <w:rPr>
          <w:rFonts w:ascii="Times New Roman" w:hAnsi="Times New Roman" w:cs="Times New Roman"/>
          <w:bCs/>
          <w:color w:val="000000"/>
        </w:rPr>
        <w:t xml:space="preserve">: </w:t>
      </w:r>
    </w:p>
    <w:p w:rsidR="0010044A" w:rsidRPr="004D7E9E" w:rsidRDefault="00E624B6" w:rsidP="00C30013">
      <w:pPr>
        <w:pStyle w:val="Default"/>
        <w:numPr>
          <w:ilvl w:val="0"/>
          <w:numId w:val="9"/>
        </w:numPr>
        <w:spacing w:after="240"/>
        <w:rPr>
          <w:rFonts w:ascii="Times New Roman" w:hAnsi="Times New Roman" w:cs="Times New Roman"/>
          <w:color w:val="auto"/>
        </w:rPr>
      </w:pPr>
      <w:r w:rsidRPr="004D7E9E">
        <w:rPr>
          <w:rFonts w:ascii="Times New Roman" w:hAnsi="Times New Roman" w:cs="Times New Roman"/>
          <w:color w:val="auto"/>
        </w:rPr>
        <w:t xml:space="preserve">Routine testing for </w:t>
      </w:r>
      <w:r w:rsidR="0010044A" w:rsidRPr="004D7E9E">
        <w:rPr>
          <w:rFonts w:ascii="Times New Roman" w:hAnsi="Times New Roman" w:cs="Times New Roman"/>
          <w:color w:val="auto"/>
        </w:rPr>
        <w:t>Haemoglobin, Rh, RPR</w:t>
      </w:r>
    </w:p>
    <w:p w:rsidR="00C30013" w:rsidRPr="002F05D7" w:rsidRDefault="00C30013" w:rsidP="00C30013">
      <w:pPr>
        <w:pStyle w:val="Default"/>
        <w:numPr>
          <w:ilvl w:val="0"/>
          <w:numId w:val="9"/>
        </w:numPr>
        <w:spacing w:after="240"/>
        <w:rPr>
          <w:rFonts w:ascii="Times New Roman" w:hAnsi="Times New Roman" w:cs="Times New Roman"/>
        </w:rPr>
      </w:pPr>
      <w:r w:rsidRPr="002F05D7">
        <w:rPr>
          <w:rFonts w:ascii="Times New Roman" w:hAnsi="Times New Roman" w:cs="Times New Roman"/>
        </w:rPr>
        <w:t xml:space="preserve">CD4 cell count </w:t>
      </w:r>
    </w:p>
    <w:p w:rsidR="00C30013" w:rsidRPr="002F05D7" w:rsidRDefault="00C30013" w:rsidP="00C30013">
      <w:pPr>
        <w:pStyle w:val="Default"/>
        <w:numPr>
          <w:ilvl w:val="0"/>
          <w:numId w:val="9"/>
        </w:numPr>
        <w:spacing w:after="240"/>
        <w:rPr>
          <w:rFonts w:ascii="Times New Roman" w:hAnsi="Times New Roman" w:cs="Times New Roman"/>
        </w:rPr>
      </w:pPr>
      <w:r w:rsidRPr="002F05D7">
        <w:rPr>
          <w:rFonts w:ascii="Times New Roman" w:hAnsi="Times New Roman" w:cs="Times New Roman"/>
        </w:rPr>
        <w:t xml:space="preserve">HIV clinical staging </w:t>
      </w:r>
    </w:p>
    <w:p w:rsidR="00C30013" w:rsidRPr="002F05D7" w:rsidRDefault="00C30013" w:rsidP="00C30013">
      <w:pPr>
        <w:pStyle w:val="Default"/>
        <w:numPr>
          <w:ilvl w:val="0"/>
          <w:numId w:val="9"/>
        </w:numPr>
        <w:spacing w:after="240"/>
        <w:rPr>
          <w:rFonts w:ascii="Times New Roman" w:hAnsi="Times New Roman" w:cs="Times New Roman"/>
        </w:rPr>
      </w:pPr>
      <w:r w:rsidRPr="002F05D7">
        <w:rPr>
          <w:rFonts w:ascii="Times New Roman" w:hAnsi="Times New Roman" w:cs="Times New Roman"/>
        </w:rPr>
        <w:t xml:space="preserve">Clinical screening for TB and STIs </w:t>
      </w:r>
    </w:p>
    <w:p w:rsidR="00C30013" w:rsidRPr="002F05D7" w:rsidRDefault="00C30013" w:rsidP="00C30013">
      <w:pPr>
        <w:pStyle w:val="Default"/>
        <w:numPr>
          <w:ilvl w:val="0"/>
          <w:numId w:val="9"/>
        </w:numPr>
        <w:spacing w:after="240"/>
        <w:rPr>
          <w:rFonts w:ascii="Times New Roman" w:hAnsi="Times New Roman" w:cs="Times New Roman"/>
        </w:rPr>
      </w:pPr>
      <w:r w:rsidRPr="002F05D7">
        <w:rPr>
          <w:rFonts w:ascii="Times New Roman" w:hAnsi="Times New Roman" w:cs="Times New Roman"/>
        </w:rPr>
        <w:t>Clinical &amp; laboratory screening for renal disease, including serum creatinine</w:t>
      </w:r>
    </w:p>
    <w:p w:rsidR="00C30013" w:rsidRPr="002F05D7" w:rsidRDefault="00C30013" w:rsidP="00C30013">
      <w:pPr>
        <w:pStyle w:val="Default"/>
        <w:numPr>
          <w:ilvl w:val="0"/>
          <w:numId w:val="9"/>
        </w:numPr>
        <w:spacing w:after="240"/>
        <w:rPr>
          <w:rFonts w:ascii="Times New Roman" w:hAnsi="Times New Roman" w:cs="Times New Roman"/>
        </w:rPr>
      </w:pPr>
      <w:r w:rsidRPr="002F05D7">
        <w:rPr>
          <w:rFonts w:ascii="Times New Roman" w:hAnsi="Times New Roman" w:cs="Times New Roman"/>
        </w:rPr>
        <w:t xml:space="preserve">Screening for active psychiatric illness </w:t>
      </w:r>
    </w:p>
    <w:p w:rsidR="00C30013" w:rsidRPr="00314B10" w:rsidRDefault="00C30013" w:rsidP="00C30013">
      <w:pPr>
        <w:pStyle w:val="Default"/>
        <w:numPr>
          <w:ilvl w:val="0"/>
          <w:numId w:val="9"/>
        </w:numPr>
        <w:spacing w:after="240"/>
        <w:rPr>
          <w:rFonts w:ascii="Times New Roman" w:hAnsi="Times New Roman" w:cs="Times New Roman"/>
        </w:rPr>
      </w:pPr>
      <w:r w:rsidRPr="00314B10">
        <w:rPr>
          <w:rFonts w:ascii="Times New Roman" w:hAnsi="Times New Roman" w:cs="Times New Roman"/>
        </w:rPr>
        <w:t xml:space="preserve">Initiation of antiretroviral prophylaxis and/or treatment </w:t>
      </w:r>
    </w:p>
    <w:p w:rsidR="00C30013" w:rsidRPr="00314B10" w:rsidRDefault="00C30013" w:rsidP="00C30013">
      <w:pPr>
        <w:pStyle w:val="Default"/>
        <w:spacing w:after="240"/>
        <w:rPr>
          <w:rFonts w:ascii="Times New Roman" w:hAnsi="Times New Roman" w:cs="Times New Roman"/>
        </w:rPr>
      </w:pP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i/>
          <w:iCs/>
          <w:color w:val="000000"/>
        </w:rPr>
        <w:t xml:space="preserve">CD4 CELL COUNT </w:t>
      </w:r>
    </w:p>
    <w:p w:rsidR="00C30013" w:rsidRPr="002F05D7" w:rsidRDefault="00C30013" w:rsidP="00C30013">
      <w:pPr>
        <w:pStyle w:val="Default"/>
        <w:numPr>
          <w:ilvl w:val="0"/>
          <w:numId w:val="10"/>
        </w:numPr>
        <w:spacing w:after="240"/>
        <w:ind w:left="567" w:hanging="567"/>
        <w:rPr>
          <w:rFonts w:ascii="Times New Roman" w:hAnsi="Times New Roman" w:cs="Times New Roman"/>
        </w:rPr>
      </w:pPr>
      <w:r w:rsidRPr="002F05D7">
        <w:rPr>
          <w:rFonts w:ascii="Times New Roman" w:hAnsi="Times New Roman" w:cs="Times New Roman"/>
          <w:color w:val="auto"/>
        </w:rPr>
        <w:t>CD4 cell count testing should be done at the first antenatal visit, but initiation of an antiretroviral regimen should not be delayed for the CD4 cell count</w:t>
      </w:r>
      <w:r w:rsidR="004F4421" w:rsidRPr="002F05D7">
        <w:rPr>
          <w:rFonts w:ascii="Times New Roman" w:hAnsi="Times New Roman" w:cs="Times New Roman"/>
          <w:color w:val="auto"/>
        </w:rPr>
        <w:t xml:space="preserve"> or other investigations</w:t>
      </w:r>
      <w:r w:rsidRPr="002F05D7">
        <w:rPr>
          <w:rFonts w:ascii="Times New Roman" w:hAnsi="Times New Roman" w:cs="Times New Roman"/>
          <w:color w:val="auto"/>
        </w:rPr>
        <w:t xml:space="preserve">. </w:t>
      </w:r>
    </w:p>
    <w:p w:rsidR="00C30013" w:rsidRPr="002F05D7" w:rsidRDefault="00C30013" w:rsidP="00C30013">
      <w:pPr>
        <w:pStyle w:val="Default"/>
        <w:numPr>
          <w:ilvl w:val="0"/>
          <w:numId w:val="10"/>
        </w:numPr>
        <w:spacing w:after="240"/>
        <w:ind w:left="567" w:hanging="567"/>
        <w:rPr>
          <w:rFonts w:ascii="Times New Roman" w:hAnsi="Times New Roman" w:cs="Times New Roman"/>
        </w:rPr>
      </w:pPr>
      <w:r w:rsidRPr="002F05D7">
        <w:rPr>
          <w:rFonts w:ascii="Times New Roman" w:hAnsi="Times New Roman" w:cs="Times New Roman"/>
        </w:rPr>
        <w:t xml:space="preserve">Laboratory turnaround times for CD4 cell counts should be under one week. CD4 results are not required before initiation of a triple-drug antiretroviral regimen. However CD4 results should be reviewed at the next antenatal visit to decide whether triple-drug antiretrovirals are to be given as prophylaxis until </w:t>
      </w:r>
      <w:r w:rsidR="002F05D7" w:rsidRPr="002F05D7">
        <w:rPr>
          <w:rFonts w:ascii="Times New Roman" w:hAnsi="Times New Roman" w:cs="Times New Roman"/>
        </w:rPr>
        <w:t xml:space="preserve">one week after </w:t>
      </w:r>
      <w:r w:rsidRPr="002F05D7">
        <w:rPr>
          <w:rFonts w:ascii="Times New Roman" w:hAnsi="Times New Roman" w:cs="Times New Roman"/>
        </w:rPr>
        <w:t>cessation of breastfeeding or as lifelong therapy and whether the women requires co-trimoxazole prophylaxis.</w:t>
      </w:r>
    </w:p>
    <w:p w:rsidR="00C30013" w:rsidRDefault="00C30013" w:rsidP="00C30013">
      <w:pPr>
        <w:pStyle w:val="Default"/>
        <w:spacing w:after="240"/>
        <w:rPr>
          <w:rFonts w:ascii="Times New Roman" w:hAnsi="Times New Roman" w:cs="Times New Roman"/>
        </w:rPr>
      </w:pPr>
    </w:p>
    <w:p w:rsidR="002F05D7" w:rsidRPr="00314B10" w:rsidRDefault="002F05D7" w:rsidP="00C30013">
      <w:pPr>
        <w:pStyle w:val="Default"/>
        <w:spacing w:after="240"/>
        <w:rPr>
          <w:rFonts w:ascii="Times New Roman" w:hAnsi="Times New Roman" w:cs="Times New Roman"/>
        </w:rPr>
      </w:pP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i/>
          <w:iCs/>
          <w:color w:val="000000"/>
        </w:rPr>
        <w:lastRenderedPageBreak/>
        <w:t xml:space="preserve">HIV CLINICAL STAGING </w:t>
      </w:r>
    </w:p>
    <w:p w:rsidR="00C30013" w:rsidRPr="00314B10" w:rsidRDefault="00C30013" w:rsidP="00C30013">
      <w:pPr>
        <w:pStyle w:val="CM57"/>
        <w:spacing w:after="240"/>
        <w:ind w:right="640"/>
        <w:rPr>
          <w:rFonts w:ascii="Times New Roman" w:hAnsi="Times New Roman" w:cs="Times New Roman"/>
          <w:color w:val="000000"/>
        </w:rPr>
      </w:pPr>
      <w:r w:rsidRPr="00314B10">
        <w:rPr>
          <w:rFonts w:ascii="Times New Roman" w:hAnsi="Times New Roman" w:cs="Times New Roman"/>
          <w:color w:val="000000"/>
        </w:rPr>
        <w:t xml:space="preserve">Clinical assessment and staging of all HIV positive women should be conducted at their first antenatal visit. </w:t>
      </w:r>
    </w:p>
    <w:p w:rsidR="00C30013" w:rsidRPr="00314B10" w:rsidRDefault="00C30013" w:rsidP="00C30013">
      <w:pPr>
        <w:pStyle w:val="Default"/>
        <w:rPr>
          <w:rFonts w:ascii="Times New Roman" w:hAnsi="Times New Roman" w:cs="Times New Roman"/>
        </w:rPr>
      </w:pPr>
    </w:p>
    <w:p w:rsidR="00C30013" w:rsidRPr="002F05D7" w:rsidRDefault="00C30013" w:rsidP="00C30013">
      <w:pPr>
        <w:pStyle w:val="Default"/>
        <w:spacing w:after="240"/>
        <w:rPr>
          <w:rFonts w:ascii="Times New Roman" w:hAnsi="Times New Roman" w:cs="Times New Roman"/>
          <w:i/>
        </w:rPr>
      </w:pPr>
      <w:r w:rsidRPr="002F05D7">
        <w:rPr>
          <w:rFonts w:ascii="Times New Roman" w:hAnsi="Times New Roman" w:cs="Times New Roman"/>
          <w:i/>
        </w:rPr>
        <w:t>CLINICAL &amp; LABORATORY SCREENING FOR RENAL DISEASE</w:t>
      </w:r>
    </w:p>
    <w:p w:rsidR="00C30013" w:rsidRPr="002F05D7" w:rsidRDefault="00C30013" w:rsidP="00C30013">
      <w:pPr>
        <w:pStyle w:val="Default"/>
        <w:spacing w:after="240"/>
        <w:rPr>
          <w:rFonts w:ascii="Times New Roman" w:hAnsi="Times New Roman" w:cs="Times New Roman"/>
        </w:rPr>
      </w:pPr>
      <w:r w:rsidRPr="002F05D7">
        <w:rPr>
          <w:rFonts w:ascii="Times New Roman" w:hAnsi="Times New Roman" w:cs="Times New Roman"/>
        </w:rPr>
        <w:t xml:space="preserve">Use of tenofovir is contraindicated in individuals with renal disease. Renal disease is uncommon in HIV-infected pregnant women. At the first antenatal visit, women at increased risk of renal disease may be identified through a pre-pregnancy history of diabetes or hypertension, a previous kidney condition requiring hospitalization, or ≥2+ proteinuria on urine dipstix. </w:t>
      </w:r>
    </w:p>
    <w:p w:rsidR="00C30013" w:rsidRPr="00314B10" w:rsidRDefault="00C30013" w:rsidP="00C30013">
      <w:pPr>
        <w:pStyle w:val="Default"/>
        <w:spacing w:after="240"/>
        <w:rPr>
          <w:rFonts w:ascii="Times New Roman" w:hAnsi="Times New Roman" w:cs="Times New Roman"/>
        </w:rPr>
      </w:pPr>
      <w:r w:rsidRPr="002F05D7">
        <w:rPr>
          <w:rFonts w:ascii="Times New Roman" w:hAnsi="Times New Roman" w:cs="Times New Roman"/>
        </w:rPr>
        <w:t>At the first antenatal visit, blood for serum creatinine testing should be sent together with CD4 cell count and other bloods. Serum creatinine results should be available within one week, and may be needed to adjust antiretroviral medications. A serum creatinine of &gt;85 µmol/L is considered abnormal in pregnancy (other methods of estimating renal function, including estimated glomelurlar filatration rate from the Cockroft-Gault equation, are inaccurate in pregnancy).</w:t>
      </w:r>
      <w:r w:rsidRPr="00314B10">
        <w:rPr>
          <w:rFonts w:ascii="Times New Roman" w:hAnsi="Times New Roman" w:cs="Times New Roman"/>
        </w:rPr>
        <w:t xml:space="preserve"> </w:t>
      </w:r>
    </w:p>
    <w:p w:rsidR="00C30013" w:rsidRPr="00314B10" w:rsidRDefault="00C30013" w:rsidP="00C30013">
      <w:pPr>
        <w:pStyle w:val="Default"/>
        <w:spacing w:after="240"/>
        <w:rPr>
          <w:rFonts w:ascii="Times New Roman" w:hAnsi="Times New Roman" w:cs="Times New Roman"/>
        </w:rPr>
      </w:pPr>
    </w:p>
    <w:p w:rsidR="00C30013" w:rsidRPr="002F05D7" w:rsidRDefault="00C30013" w:rsidP="00C30013">
      <w:pPr>
        <w:pStyle w:val="CM57"/>
        <w:spacing w:after="240"/>
        <w:rPr>
          <w:rFonts w:ascii="Times New Roman" w:hAnsi="Times New Roman" w:cs="Times New Roman"/>
          <w:color w:val="000000"/>
        </w:rPr>
      </w:pPr>
      <w:r w:rsidRPr="002F05D7">
        <w:rPr>
          <w:rFonts w:ascii="Times New Roman" w:hAnsi="Times New Roman" w:cs="Times New Roman"/>
          <w:i/>
          <w:iCs/>
          <w:color w:val="000000"/>
        </w:rPr>
        <w:t xml:space="preserve">CLINICAL SCREENING FOR TUBERCULOSIS </w:t>
      </w:r>
    </w:p>
    <w:p w:rsidR="00195817" w:rsidRPr="002F05D7" w:rsidRDefault="00195817" w:rsidP="00195817">
      <w:pPr>
        <w:pStyle w:val="CM57"/>
        <w:spacing w:after="240"/>
        <w:ind w:right="90"/>
        <w:rPr>
          <w:rFonts w:ascii="Times New Roman" w:hAnsi="Times New Roman" w:cs="Times New Roman"/>
          <w:color w:val="000000"/>
        </w:rPr>
      </w:pPr>
      <w:r w:rsidRPr="002F05D7">
        <w:rPr>
          <w:rFonts w:ascii="Times New Roman" w:hAnsi="Times New Roman" w:cs="Times New Roman"/>
          <w:color w:val="000000"/>
        </w:rPr>
        <w:t>Active TB disease is common in women living with HIV. All pregnant women should be actively screened for TB symptoms.. If an HIV positive patient has symptoms suggestive of TB, a</w:t>
      </w:r>
      <w:r w:rsidR="002F05D7">
        <w:rPr>
          <w:rFonts w:ascii="Times New Roman" w:hAnsi="Times New Roman" w:cs="Times New Roman"/>
          <w:color w:val="000000"/>
        </w:rPr>
        <w:t xml:space="preserve"> </w:t>
      </w:r>
      <w:r w:rsidRPr="002F05D7">
        <w:rPr>
          <w:rFonts w:ascii="Times New Roman" w:hAnsi="Times New Roman" w:cs="Times New Roman"/>
          <w:color w:val="000000"/>
        </w:rPr>
        <w:t>sputum specimen must be collected for GeneXpert testing, and the TB Xpert diagnostic algorithm followed. Although it is important to investigate patients for TB before starting ART, in most p</w:t>
      </w:r>
      <w:r w:rsidR="007E3032">
        <w:rPr>
          <w:rFonts w:ascii="Times New Roman" w:hAnsi="Times New Roman" w:cs="Times New Roman"/>
          <w:color w:val="000000"/>
        </w:rPr>
        <w:t>regnant patients initiation of A</w:t>
      </w:r>
      <w:r w:rsidRPr="002F05D7">
        <w:rPr>
          <w:rFonts w:ascii="Times New Roman" w:hAnsi="Times New Roman" w:cs="Times New Roman"/>
          <w:color w:val="000000"/>
        </w:rPr>
        <w:t xml:space="preserve">RT prophylaxis or lifelong treatment should not be delayed for TB investigations. </w:t>
      </w:r>
    </w:p>
    <w:p w:rsidR="00195817" w:rsidRPr="002F05D7" w:rsidRDefault="00195817" w:rsidP="00195817">
      <w:pPr>
        <w:pStyle w:val="CM4"/>
        <w:spacing w:after="240" w:line="240" w:lineRule="auto"/>
        <w:rPr>
          <w:rFonts w:ascii="Times New Roman" w:hAnsi="Times New Roman" w:cs="Times New Roman"/>
          <w:color w:val="000000"/>
        </w:rPr>
      </w:pPr>
      <w:r w:rsidRPr="002F05D7">
        <w:rPr>
          <w:rFonts w:ascii="Times New Roman" w:hAnsi="Times New Roman" w:cs="Times New Roman"/>
          <w:color w:val="000000"/>
        </w:rPr>
        <w:t xml:space="preserve">The healthcare provider should suspect TB in a woman living with HIV if any of the following 4 symptoms are present: </w:t>
      </w:r>
    </w:p>
    <w:p w:rsidR="00195817" w:rsidRPr="002F05D7" w:rsidRDefault="00195817" w:rsidP="00195817">
      <w:pPr>
        <w:pStyle w:val="Default"/>
        <w:numPr>
          <w:ilvl w:val="0"/>
          <w:numId w:val="11"/>
        </w:numPr>
        <w:spacing w:after="240"/>
        <w:ind w:left="567" w:hanging="567"/>
        <w:rPr>
          <w:rFonts w:ascii="Times New Roman" w:hAnsi="Times New Roman" w:cs="Times New Roman"/>
        </w:rPr>
      </w:pPr>
      <w:r w:rsidRPr="002F05D7">
        <w:rPr>
          <w:rFonts w:ascii="Times New Roman" w:hAnsi="Times New Roman" w:cs="Times New Roman"/>
        </w:rPr>
        <w:t>Current cough of any duration.</w:t>
      </w:r>
    </w:p>
    <w:p w:rsidR="00195817" w:rsidRPr="002F05D7" w:rsidRDefault="00195817" w:rsidP="00195817">
      <w:pPr>
        <w:pStyle w:val="Default"/>
        <w:numPr>
          <w:ilvl w:val="0"/>
          <w:numId w:val="11"/>
        </w:numPr>
        <w:spacing w:after="240"/>
        <w:ind w:left="567" w:hanging="567"/>
        <w:rPr>
          <w:rFonts w:ascii="Times New Roman" w:hAnsi="Times New Roman" w:cs="Times New Roman"/>
        </w:rPr>
      </w:pPr>
      <w:r w:rsidRPr="002F05D7">
        <w:rPr>
          <w:rFonts w:ascii="Times New Roman" w:hAnsi="Times New Roman" w:cs="Times New Roman"/>
        </w:rPr>
        <w:t xml:space="preserve">Fever </w:t>
      </w:r>
    </w:p>
    <w:p w:rsidR="00195817" w:rsidRPr="002F05D7" w:rsidRDefault="00195817" w:rsidP="00195817">
      <w:pPr>
        <w:pStyle w:val="Default"/>
        <w:numPr>
          <w:ilvl w:val="0"/>
          <w:numId w:val="11"/>
        </w:numPr>
        <w:spacing w:after="240"/>
        <w:ind w:left="567" w:hanging="567"/>
        <w:rPr>
          <w:rFonts w:ascii="Times New Roman" w:hAnsi="Times New Roman" w:cs="Times New Roman"/>
        </w:rPr>
      </w:pPr>
      <w:r w:rsidRPr="002F05D7">
        <w:rPr>
          <w:rFonts w:ascii="Times New Roman" w:hAnsi="Times New Roman" w:cs="Times New Roman"/>
        </w:rPr>
        <w:t xml:space="preserve">Night sweats </w:t>
      </w:r>
    </w:p>
    <w:p w:rsidR="00195817" w:rsidRPr="002F05D7" w:rsidRDefault="00195817" w:rsidP="00195817">
      <w:pPr>
        <w:pStyle w:val="Default"/>
        <w:numPr>
          <w:ilvl w:val="0"/>
          <w:numId w:val="11"/>
        </w:numPr>
        <w:spacing w:after="240"/>
        <w:ind w:left="567" w:hanging="567"/>
        <w:rPr>
          <w:rFonts w:ascii="Times New Roman" w:hAnsi="Times New Roman" w:cs="Times New Roman"/>
        </w:rPr>
      </w:pPr>
      <w:r w:rsidRPr="002F05D7">
        <w:rPr>
          <w:rFonts w:ascii="Times New Roman" w:hAnsi="Times New Roman" w:cs="Times New Roman"/>
        </w:rPr>
        <w:t>Weight loss or poor weight gain</w:t>
      </w:r>
    </w:p>
    <w:p w:rsidR="00195817" w:rsidRPr="00314B10" w:rsidRDefault="00195817" w:rsidP="00195817">
      <w:pPr>
        <w:pStyle w:val="Default"/>
        <w:spacing w:after="240"/>
        <w:rPr>
          <w:rFonts w:ascii="Times New Roman" w:hAnsi="Times New Roman" w:cs="Times New Roman"/>
        </w:rPr>
      </w:pPr>
      <w:r w:rsidRPr="002F05D7">
        <w:rPr>
          <w:rFonts w:ascii="Times New Roman" w:hAnsi="Times New Roman" w:cs="Times New Roman"/>
        </w:rPr>
        <w:t>Any woman living with HIV who has none of these symptoms can be considered for eligibility for isoniazid preventive therapy by performing a tuberculin skin test</w:t>
      </w:r>
      <w:r w:rsidR="00866A80">
        <w:rPr>
          <w:rFonts w:ascii="Times New Roman" w:hAnsi="Times New Roman" w:cs="Times New Roman"/>
        </w:rPr>
        <w:t xml:space="preserve"> (TST)</w:t>
      </w:r>
      <w:r w:rsidRPr="002F05D7">
        <w:rPr>
          <w:rFonts w:ascii="Times New Roman" w:hAnsi="Times New Roman" w:cs="Times New Roman"/>
        </w:rPr>
        <w:t>.</w:t>
      </w:r>
    </w:p>
    <w:p w:rsidR="00C30013" w:rsidRPr="002F05D7" w:rsidRDefault="00C30013" w:rsidP="00C30013">
      <w:pPr>
        <w:pStyle w:val="CM57"/>
        <w:spacing w:after="240"/>
        <w:rPr>
          <w:rFonts w:ascii="Times New Roman" w:hAnsi="Times New Roman" w:cs="Times New Roman"/>
          <w:i/>
          <w:iCs/>
          <w:color w:val="000000"/>
        </w:rPr>
      </w:pPr>
      <w:r w:rsidRPr="002F05D7">
        <w:rPr>
          <w:rFonts w:ascii="Times New Roman" w:hAnsi="Times New Roman" w:cs="Times New Roman"/>
          <w:i/>
          <w:iCs/>
          <w:color w:val="000000"/>
        </w:rPr>
        <w:t>CLINICAL SCREENING FOR NEUROPSYCHIATRIC ILLNESS</w:t>
      </w:r>
    </w:p>
    <w:p w:rsidR="00C30013" w:rsidRPr="002F05D7" w:rsidRDefault="00C30013" w:rsidP="00C30013">
      <w:pPr>
        <w:pStyle w:val="Default"/>
        <w:spacing w:after="240"/>
        <w:rPr>
          <w:rFonts w:ascii="Times New Roman" w:hAnsi="Times New Roman" w:cs="Times New Roman"/>
        </w:rPr>
      </w:pPr>
      <w:r w:rsidRPr="002F05D7">
        <w:rPr>
          <w:rFonts w:ascii="Times New Roman" w:hAnsi="Times New Roman" w:cs="Times New Roman"/>
        </w:rPr>
        <w:t xml:space="preserve">Use of efavirenz is contraindicated in individuals with active psychiatric illness. In practice, any woman with an </w:t>
      </w:r>
      <w:r w:rsidRPr="002F05D7">
        <w:rPr>
          <w:rFonts w:ascii="Times New Roman" w:hAnsi="Times New Roman" w:cs="Times New Roman"/>
          <w:b/>
          <w:u w:val="single"/>
        </w:rPr>
        <w:t>active</w:t>
      </w:r>
      <w:r w:rsidRPr="002F05D7">
        <w:rPr>
          <w:rFonts w:ascii="Times New Roman" w:hAnsi="Times New Roman" w:cs="Times New Roman"/>
        </w:rPr>
        <w:t xml:space="preserve"> psychiatric illness should not receive an efavrienz-containing antiretroviral regimen without consultation. Mild depression is not a contraindication to efavirenz.</w:t>
      </w:r>
    </w:p>
    <w:p w:rsidR="00C30013" w:rsidRPr="00314B10" w:rsidRDefault="00C30013" w:rsidP="00C30013">
      <w:pPr>
        <w:pStyle w:val="Default"/>
        <w:rPr>
          <w:rFonts w:ascii="Times New Roman" w:hAnsi="Times New Roman" w:cs="Times New Roman"/>
        </w:rPr>
      </w:pPr>
    </w:p>
    <w:p w:rsidR="00C30013" w:rsidRPr="00314B10" w:rsidRDefault="00C30013" w:rsidP="00C30013">
      <w:pPr>
        <w:pStyle w:val="CM57"/>
        <w:spacing w:after="240"/>
        <w:rPr>
          <w:rFonts w:ascii="Times New Roman" w:hAnsi="Times New Roman" w:cs="Times New Roman"/>
          <w:b/>
          <w:color w:val="000000"/>
        </w:rPr>
      </w:pPr>
      <w:r w:rsidRPr="002F05D7">
        <w:rPr>
          <w:rFonts w:ascii="Times New Roman" w:hAnsi="Times New Roman" w:cs="Times New Roman"/>
          <w:b/>
          <w:iCs/>
          <w:color w:val="000000"/>
        </w:rPr>
        <w:t>INITIATION OF ANTIRETROVIRAL PROPHYLAXIS OR TREATMENT</w:t>
      </w:r>
    </w:p>
    <w:p w:rsidR="002F05D7" w:rsidRDefault="00C30013" w:rsidP="00C30013">
      <w:pPr>
        <w:pStyle w:val="CM58"/>
        <w:spacing w:after="240"/>
        <w:ind w:right="215"/>
        <w:rPr>
          <w:rFonts w:ascii="Times New Roman" w:hAnsi="Times New Roman" w:cs="Times New Roman"/>
          <w:color w:val="000000"/>
        </w:rPr>
      </w:pPr>
      <w:r w:rsidRPr="002F05D7">
        <w:rPr>
          <w:rFonts w:ascii="Times New Roman" w:hAnsi="Times New Roman" w:cs="Times New Roman"/>
          <w:color w:val="000000"/>
        </w:rPr>
        <w:t xml:space="preserve">It is important to avoid unnecessary delays in initiating antiretroviral medications during pregnancy and all HIV-infected pregnant women should receive antiretroviral prophylaxis or treatment from their first antenatal visit regardless of gestational age. </w:t>
      </w:r>
    </w:p>
    <w:p w:rsidR="00C30013" w:rsidRPr="00314B10" w:rsidRDefault="00C30013" w:rsidP="00C30013">
      <w:pPr>
        <w:pStyle w:val="CM58"/>
        <w:spacing w:after="240"/>
        <w:ind w:right="215"/>
        <w:rPr>
          <w:rFonts w:ascii="Times New Roman" w:hAnsi="Times New Roman" w:cs="Times New Roman"/>
          <w:color w:val="000000"/>
        </w:rPr>
      </w:pPr>
      <w:r w:rsidRPr="002F05D7">
        <w:rPr>
          <w:rFonts w:ascii="Times New Roman" w:hAnsi="Times New Roman" w:cs="Times New Roman"/>
          <w:color w:val="000000"/>
        </w:rPr>
        <w:t>Under the revised guidelines, the first-choice ARV regimen for prophylaxis and lifelong treatment are the same (</w:t>
      </w:r>
      <w:r w:rsidRPr="002F05D7">
        <w:rPr>
          <w:rFonts w:ascii="Times New Roman" w:hAnsi="Times New Roman" w:cs="Times New Roman"/>
        </w:rPr>
        <w:t>TDF+3TC/FTC+EFV, ideally as an FDC). As a result, unless there is a contraindication to TDF+3TC/FTC+EFV, all women can start this regimen</w:t>
      </w:r>
      <w:r w:rsidR="00BE39BE" w:rsidRPr="002F05D7">
        <w:rPr>
          <w:rFonts w:ascii="Times New Roman" w:hAnsi="Times New Roman" w:cs="Times New Roman"/>
        </w:rPr>
        <w:t xml:space="preserve"> </w:t>
      </w:r>
      <w:r w:rsidR="002F05D7">
        <w:rPr>
          <w:rFonts w:ascii="Times New Roman" w:hAnsi="Times New Roman" w:cs="Times New Roman"/>
        </w:rPr>
        <w:t>as an</w:t>
      </w:r>
      <w:r w:rsidRPr="002F05D7">
        <w:rPr>
          <w:rFonts w:ascii="Times New Roman" w:hAnsi="Times New Roman" w:cs="Times New Roman"/>
        </w:rPr>
        <w:t xml:space="preserve"> FDC, at the first antenatal clinic visit.</w:t>
      </w:r>
    </w:p>
    <w:p w:rsidR="002F05D7" w:rsidRDefault="00C30013" w:rsidP="00C30013">
      <w:pPr>
        <w:pStyle w:val="CM58"/>
        <w:spacing w:after="240"/>
        <w:ind w:right="215"/>
        <w:rPr>
          <w:rFonts w:ascii="Times New Roman" w:hAnsi="Times New Roman" w:cs="Times New Roman"/>
          <w:color w:val="000000"/>
        </w:rPr>
      </w:pPr>
      <w:r w:rsidRPr="002F05D7">
        <w:rPr>
          <w:rFonts w:ascii="Times New Roman" w:hAnsi="Times New Roman" w:cs="Times New Roman"/>
          <w:color w:val="000000"/>
        </w:rPr>
        <w:t>Identifying women who are eligible for lifelong treatment early in pregnancy is important to ensure adequate counselling. All pregnant women should be staged to determine indication for ARV treatment or prophylaxis</w:t>
      </w:r>
      <w:r w:rsidRPr="00314B10">
        <w:rPr>
          <w:rFonts w:ascii="Times New Roman" w:hAnsi="Times New Roman" w:cs="Times New Roman"/>
          <w:color w:val="000000"/>
        </w:rPr>
        <w:t xml:space="preserve">, according to WHO clinical staging and CD4 cell count. </w:t>
      </w:r>
    </w:p>
    <w:p w:rsidR="002F05D7" w:rsidRDefault="00C30013" w:rsidP="002F05D7">
      <w:pPr>
        <w:pStyle w:val="CM58"/>
        <w:spacing w:after="240"/>
        <w:ind w:right="215"/>
        <w:rPr>
          <w:rFonts w:ascii="Times New Roman" w:hAnsi="Times New Roman" w:cs="Times New Roman"/>
          <w:color w:val="000000"/>
        </w:rPr>
      </w:pPr>
      <w:r w:rsidRPr="00314B10">
        <w:rPr>
          <w:rFonts w:ascii="Times New Roman" w:hAnsi="Times New Roman" w:cs="Times New Roman"/>
          <w:color w:val="000000"/>
        </w:rPr>
        <w:t xml:space="preserve">The following eligibility criteria apply for pregnant mothers: </w:t>
      </w:r>
    </w:p>
    <w:p w:rsidR="00C30013" w:rsidRPr="002F05D7" w:rsidRDefault="00C30013" w:rsidP="002F05D7">
      <w:pPr>
        <w:pStyle w:val="CM58"/>
        <w:spacing w:after="240"/>
        <w:ind w:right="215"/>
        <w:rPr>
          <w:rFonts w:ascii="Times New Roman" w:hAnsi="Times New Roman" w:cs="Times New Roman"/>
          <w:color w:val="000000"/>
        </w:rPr>
      </w:pPr>
      <w:r w:rsidRPr="00314B10">
        <w:rPr>
          <w:rFonts w:ascii="Times New Roman" w:hAnsi="Times New Roman" w:cs="Times New Roman"/>
          <w:b/>
          <w:bCs/>
        </w:rPr>
        <w:t>Women with a CD4 cell count of more than 350 cells/ mm</w:t>
      </w:r>
      <w:r w:rsidRPr="00314B10">
        <w:rPr>
          <w:rFonts w:ascii="Times New Roman" w:hAnsi="Times New Roman" w:cs="Times New Roman"/>
          <w:b/>
          <w:bCs/>
          <w:position w:val="11"/>
          <w:vertAlign w:val="superscript"/>
        </w:rPr>
        <w:t xml:space="preserve">3 </w:t>
      </w:r>
      <w:r w:rsidRPr="00314B10">
        <w:rPr>
          <w:rFonts w:ascii="Times New Roman" w:hAnsi="Times New Roman" w:cs="Times New Roman"/>
          <w:b/>
          <w:bCs/>
        </w:rPr>
        <w:t xml:space="preserve">and WHO stage 1 and 2 disease </w:t>
      </w:r>
      <w:r w:rsidRPr="00314B10">
        <w:rPr>
          <w:rFonts w:ascii="Times New Roman" w:hAnsi="Times New Roman" w:cs="Times New Roman"/>
        </w:rPr>
        <w:t xml:space="preserve">should receive antiretroviral prophylaxis with </w:t>
      </w:r>
      <w:r w:rsidRPr="003374CF">
        <w:rPr>
          <w:rFonts w:ascii="Times New Roman" w:hAnsi="Times New Roman" w:cs="Times New Roman"/>
        </w:rPr>
        <w:t xml:space="preserve">TDF+3TC/FTC+EFV throughout pregnancy until 1 week after cessation of breastfeeding to reduce mother-to-child transmission. In women for whom TDF+FTC+EFV is contraindicated, AZT during pregnancy and intrapartum is the </w:t>
      </w:r>
      <w:r w:rsidR="00BE39BE" w:rsidRPr="003374CF">
        <w:rPr>
          <w:rFonts w:ascii="Times New Roman" w:hAnsi="Times New Roman" w:cs="Times New Roman"/>
        </w:rPr>
        <w:t>alternative</w:t>
      </w:r>
      <w:r w:rsidRPr="003374CF">
        <w:rPr>
          <w:rFonts w:ascii="Times New Roman" w:hAnsi="Times New Roman" w:cs="Times New Roman"/>
        </w:rPr>
        <w:t xml:space="preserve"> antiretroviral regimen</w:t>
      </w:r>
      <w:r w:rsidR="004D7E9E">
        <w:rPr>
          <w:rFonts w:ascii="Times New Roman" w:hAnsi="Times New Roman" w:cs="Times New Roman"/>
        </w:rPr>
        <w:t xml:space="preserve"> with extended daily infant NVP until breast feeding cessation</w:t>
      </w:r>
      <w:r w:rsidRPr="003374CF">
        <w:rPr>
          <w:rFonts w:ascii="Times New Roman" w:hAnsi="Times New Roman" w:cs="Times New Roman"/>
        </w:rPr>
        <w:t>.</w:t>
      </w:r>
    </w:p>
    <w:p w:rsidR="00C30013" w:rsidRPr="007E3032" w:rsidRDefault="00C30013" w:rsidP="007E3032">
      <w:pPr>
        <w:pStyle w:val="CM57"/>
        <w:spacing w:after="240"/>
        <w:ind w:right="320"/>
        <w:rPr>
          <w:rFonts w:ascii="Times New Roman" w:hAnsi="Times New Roman" w:cs="Times New Roman"/>
          <w:color w:val="000000"/>
        </w:rPr>
      </w:pPr>
      <w:r w:rsidRPr="00314B10">
        <w:rPr>
          <w:rFonts w:ascii="Times New Roman" w:hAnsi="Times New Roman" w:cs="Times New Roman"/>
          <w:b/>
          <w:bCs/>
          <w:color w:val="000000"/>
        </w:rPr>
        <w:t>Women with a CD4 cell count of 350 cells/ mm</w:t>
      </w:r>
      <w:r w:rsidRPr="00314B10">
        <w:rPr>
          <w:rFonts w:ascii="Times New Roman" w:hAnsi="Times New Roman" w:cs="Times New Roman"/>
          <w:b/>
          <w:bCs/>
          <w:color w:val="000000"/>
          <w:position w:val="10"/>
          <w:vertAlign w:val="superscript"/>
        </w:rPr>
        <w:t xml:space="preserve">3 </w:t>
      </w:r>
      <w:r w:rsidRPr="00314B10">
        <w:rPr>
          <w:rFonts w:ascii="Times New Roman" w:hAnsi="Times New Roman" w:cs="Times New Roman"/>
          <w:b/>
          <w:bCs/>
          <w:color w:val="000000"/>
        </w:rPr>
        <w:t xml:space="preserve">or less WHO clinical stage 3 or 4 </w:t>
      </w:r>
      <w:r w:rsidRPr="00314B10">
        <w:rPr>
          <w:rFonts w:ascii="Times New Roman" w:hAnsi="Times New Roman" w:cs="Times New Roman"/>
          <w:color w:val="000000"/>
        </w:rPr>
        <w:t xml:space="preserve">should receive lifelong antiretroviral treatment, both for their own health and to reduce the likelihood of mother-to-child transmission. </w:t>
      </w:r>
      <w:r w:rsidRPr="003374CF">
        <w:rPr>
          <w:rFonts w:ascii="Times New Roman" w:hAnsi="Times New Roman" w:cs="Times New Roman"/>
          <w:color w:val="000000"/>
        </w:rPr>
        <w:t xml:space="preserve">As per the adult guidelines, TDF+3TC/FTC+EFV is the preferred regimen for </w:t>
      </w:r>
      <w:r w:rsidR="003374CF">
        <w:rPr>
          <w:rFonts w:ascii="Times New Roman" w:hAnsi="Times New Roman" w:cs="Times New Roman"/>
          <w:color w:val="000000"/>
        </w:rPr>
        <w:t>lifelong antiretroviral therapy unless contraindicated due to active psychiatric illness or renal disease.</w:t>
      </w:r>
    </w:p>
    <w:p w:rsidR="00C30013" w:rsidRPr="00314B10" w:rsidRDefault="00C30013" w:rsidP="00C30013">
      <w:pPr>
        <w:pStyle w:val="Default"/>
        <w:spacing w:after="240"/>
        <w:rPr>
          <w:rFonts w:ascii="Times New Roman" w:hAnsi="Times New Roman" w:cs="Times New Roman"/>
        </w:rPr>
      </w:pPr>
      <w:r w:rsidRPr="003374CF">
        <w:rPr>
          <w:rFonts w:ascii="Times New Roman" w:hAnsi="Times New Roman" w:cs="Times New Roman"/>
        </w:rPr>
        <w:t>Note that eligibility for lifelong antiretroviral treatment may be determined at the first antenatal visit (based on clinical staging) or at a later antenatal visit when CD4 cell count results are reviewed.</w:t>
      </w:r>
      <w:r w:rsidRPr="00314B10">
        <w:rPr>
          <w:rFonts w:ascii="Times New Roman" w:hAnsi="Times New Roman" w:cs="Times New Roman"/>
        </w:rPr>
        <w:t xml:space="preserve">  </w:t>
      </w: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b/>
          <w:bCs/>
          <w:color w:val="000000"/>
        </w:rPr>
        <w:t xml:space="preserve">ANTIRETROVIRAL PROPHYLAXIS </w:t>
      </w:r>
    </w:p>
    <w:p w:rsidR="003374CF" w:rsidRPr="003374CF" w:rsidRDefault="00C30013" w:rsidP="00C30013">
      <w:pPr>
        <w:pStyle w:val="CM57"/>
        <w:spacing w:after="240"/>
        <w:ind w:right="215"/>
        <w:rPr>
          <w:rFonts w:ascii="Times New Roman" w:hAnsi="Times New Roman" w:cs="Times New Roman"/>
          <w:color w:val="000000"/>
        </w:rPr>
      </w:pPr>
      <w:r w:rsidRPr="003374CF">
        <w:rPr>
          <w:rFonts w:ascii="Times New Roman" w:hAnsi="Times New Roman" w:cs="Times New Roman"/>
          <w:color w:val="000000"/>
        </w:rPr>
        <w:t>HIV positive pregnant women who are not eligible for lifelong ART are given an antiretroviral regimen for prophylaxis to reduce mother-to-child transmission.</w:t>
      </w:r>
      <w:r w:rsidR="00C80E84" w:rsidRPr="003374CF">
        <w:rPr>
          <w:rFonts w:ascii="Times New Roman" w:hAnsi="Times New Roman" w:cs="Times New Roman"/>
          <w:color w:val="000000"/>
        </w:rPr>
        <w:t xml:space="preserve"> </w:t>
      </w:r>
    </w:p>
    <w:p w:rsidR="00C30013" w:rsidRPr="003374CF" w:rsidRDefault="00C80E84" w:rsidP="00C30013">
      <w:pPr>
        <w:pStyle w:val="CM57"/>
        <w:spacing w:after="240"/>
        <w:ind w:right="215"/>
        <w:rPr>
          <w:rFonts w:ascii="Times New Roman" w:hAnsi="Times New Roman" w:cs="Times New Roman"/>
          <w:color w:val="000000"/>
        </w:rPr>
      </w:pPr>
      <w:r w:rsidRPr="003374CF">
        <w:rPr>
          <w:rFonts w:ascii="Times New Roman" w:hAnsi="Times New Roman" w:cs="Times New Roman"/>
          <w:color w:val="000000"/>
        </w:rPr>
        <w:t>T</w:t>
      </w:r>
      <w:r w:rsidR="00C30013" w:rsidRPr="003374CF">
        <w:rPr>
          <w:rFonts w:ascii="Times New Roman" w:hAnsi="Times New Roman" w:cs="Times New Roman"/>
          <w:color w:val="000000"/>
        </w:rPr>
        <w:t>he maternal prophylaxis regimen is: TDF+3TC/FTC+EFV (ideally as a fixed drug combination tablet</w:t>
      </w:r>
      <w:r w:rsidRPr="003374CF">
        <w:rPr>
          <w:rFonts w:ascii="Times New Roman" w:hAnsi="Times New Roman" w:cs="Times New Roman"/>
          <w:color w:val="000000"/>
        </w:rPr>
        <w:t>,</w:t>
      </w:r>
      <w:r w:rsidR="00C30013" w:rsidRPr="003374CF">
        <w:rPr>
          <w:rFonts w:ascii="Times New Roman" w:hAnsi="Times New Roman" w:cs="Times New Roman"/>
          <w:color w:val="000000"/>
        </w:rPr>
        <w:t xml:space="preserve"> FDC) taken once daily, from the first antenatal visit.</w:t>
      </w:r>
      <w:r w:rsidR="00BE39BE" w:rsidRPr="003374CF">
        <w:rPr>
          <w:rFonts w:ascii="Times New Roman" w:hAnsi="Times New Roman" w:cs="Times New Roman"/>
          <w:color w:val="000000"/>
        </w:rPr>
        <w:t xml:space="preserve"> </w:t>
      </w:r>
      <w:r w:rsidR="00C30013" w:rsidRPr="003374CF">
        <w:rPr>
          <w:rFonts w:ascii="Times New Roman" w:hAnsi="Times New Roman" w:cs="Times New Roman"/>
          <w:color w:val="000000"/>
        </w:rPr>
        <w:t>This regimen is continued during labour and delivery, and into the postpartum period throughout the period of breastfeeding</w:t>
      </w:r>
      <w:r w:rsidR="00BE39BE" w:rsidRPr="003374CF">
        <w:rPr>
          <w:rFonts w:ascii="Times New Roman" w:hAnsi="Times New Roman" w:cs="Times New Roman"/>
          <w:color w:val="000000"/>
        </w:rPr>
        <w:t xml:space="preserve"> until one week of breastfeeding cessation</w:t>
      </w:r>
      <w:r w:rsidR="00C30013" w:rsidRPr="003374CF">
        <w:rPr>
          <w:rFonts w:ascii="Times New Roman" w:hAnsi="Times New Roman" w:cs="Times New Roman"/>
          <w:color w:val="000000"/>
        </w:rPr>
        <w:t xml:space="preserve">.   </w:t>
      </w:r>
    </w:p>
    <w:p w:rsidR="00C30013" w:rsidRPr="00314B10" w:rsidRDefault="00C30013" w:rsidP="00C30013">
      <w:pPr>
        <w:pStyle w:val="CM57"/>
        <w:spacing w:after="240"/>
        <w:ind w:right="90"/>
        <w:rPr>
          <w:rFonts w:ascii="Times New Roman" w:hAnsi="Times New Roman" w:cs="Times New Roman"/>
          <w:color w:val="000000"/>
        </w:rPr>
      </w:pPr>
      <w:r w:rsidRPr="003374CF">
        <w:rPr>
          <w:rFonts w:ascii="Times New Roman" w:hAnsi="Times New Roman" w:cs="Times New Roman"/>
          <w:color w:val="000000"/>
        </w:rPr>
        <w:t>In women with a contraindication to TDF+3TC/FTC+EFV (eg, renal disease or psychatric illness), antenatal AZT should be initiated from the first antenatal visit, unless laboratory findings indicate that the mother is severely anaemic (i.e. Hb&lt;8g/dl)</w:t>
      </w:r>
      <w:r w:rsidR="00C80E84" w:rsidRPr="003374CF">
        <w:rPr>
          <w:rFonts w:ascii="Times New Roman" w:hAnsi="Times New Roman" w:cs="Times New Roman"/>
          <w:color w:val="000000"/>
        </w:rPr>
        <w:t>.</w:t>
      </w:r>
      <w:r w:rsidRPr="003374CF">
        <w:rPr>
          <w:rFonts w:ascii="Times New Roman" w:hAnsi="Times New Roman" w:cs="Times New Roman"/>
          <w:color w:val="000000"/>
        </w:rPr>
        <w:t xml:space="preserve"> Iron an</w:t>
      </w:r>
      <w:r w:rsidRPr="00314B10">
        <w:rPr>
          <w:rFonts w:ascii="Times New Roman" w:hAnsi="Times New Roman" w:cs="Times New Roman"/>
          <w:color w:val="000000"/>
        </w:rPr>
        <w:t xml:space="preserve">d folate supplementation should be provided to all antenatal women routinely. </w:t>
      </w:r>
    </w:p>
    <w:p w:rsidR="00C30013" w:rsidRPr="00314B10" w:rsidRDefault="00C30013" w:rsidP="00C30013">
      <w:pPr>
        <w:pStyle w:val="Default"/>
        <w:spacing w:after="240"/>
        <w:rPr>
          <w:rFonts w:ascii="Times New Roman" w:hAnsi="Times New Roman" w:cs="Times New Roman"/>
        </w:rPr>
      </w:pPr>
      <w:r w:rsidRPr="003374CF">
        <w:rPr>
          <w:rFonts w:ascii="Times New Roman" w:hAnsi="Times New Roman" w:cs="Times New Roman"/>
        </w:rPr>
        <w:lastRenderedPageBreak/>
        <w:t>Antiretroviral prophylaxis should be dispensed at regular intervals from the antenatal clinic setting.</w:t>
      </w:r>
      <w:r w:rsidRPr="00314B10">
        <w:rPr>
          <w:rFonts w:ascii="Times New Roman" w:hAnsi="Times New Roman" w:cs="Times New Roman"/>
        </w:rPr>
        <w:t xml:space="preserve"> </w:t>
      </w: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b/>
          <w:bCs/>
          <w:color w:val="000000"/>
        </w:rPr>
        <w:t xml:space="preserve">LIFELONG ANTIRETROVIRAL TREATMENT </w:t>
      </w:r>
    </w:p>
    <w:p w:rsidR="00C30013" w:rsidRPr="00314B10" w:rsidRDefault="00C30013" w:rsidP="00C30013">
      <w:pPr>
        <w:pStyle w:val="CM8"/>
        <w:spacing w:after="240" w:line="240" w:lineRule="auto"/>
        <w:ind w:right="90"/>
        <w:rPr>
          <w:rFonts w:ascii="Times New Roman" w:hAnsi="Times New Roman" w:cs="Times New Roman"/>
          <w:color w:val="000000"/>
        </w:rPr>
      </w:pPr>
      <w:r w:rsidRPr="00314B10">
        <w:rPr>
          <w:rFonts w:ascii="Times New Roman" w:hAnsi="Times New Roman" w:cs="Times New Roman"/>
          <w:color w:val="000000"/>
        </w:rPr>
        <w:t xml:space="preserve">HIV positive pregnant women eligible for lifelong ART should start lifelong ART as early as possible and continue throughout pregnancy, delivery, and for the rest of their lives. Lifelong ART benefits maternal health and contributes to maternal survival and reduces mother-to-child transmission. </w:t>
      </w:r>
    </w:p>
    <w:p w:rsidR="00C30013" w:rsidRPr="00314B10" w:rsidRDefault="00C30013" w:rsidP="00C80E84">
      <w:pPr>
        <w:pStyle w:val="CM57"/>
        <w:spacing w:after="240"/>
        <w:rPr>
          <w:rFonts w:ascii="Times New Roman" w:hAnsi="Times New Roman" w:cs="Times New Roman"/>
          <w:color w:val="000000"/>
        </w:rPr>
      </w:pPr>
      <w:r w:rsidRPr="00314B10">
        <w:rPr>
          <w:rFonts w:ascii="Times New Roman" w:hAnsi="Times New Roman" w:cs="Times New Roman"/>
          <w:color w:val="000000"/>
        </w:rPr>
        <w:t>Initiation of ART is recommended for all HIV positive pregnant women with CD4 count of 350</w:t>
      </w:r>
      <w:r w:rsidR="00BE39BE">
        <w:rPr>
          <w:rFonts w:ascii="Times New Roman" w:hAnsi="Times New Roman" w:cs="Times New Roman"/>
          <w:color w:val="000000"/>
        </w:rPr>
        <w:t>cell/mm3</w:t>
      </w:r>
      <w:r w:rsidRPr="00314B10">
        <w:rPr>
          <w:rFonts w:ascii="Times New Roman" w:hAnsi="Times New Roman" w:cs="Times New Roman"/>
          <w:color w:val="000000"/>
        </w:rPr>
        <w:t xml:space="preserve"> or less, irrespective of WHO clinical staging, and for all HIV-positive pregnant women in WHO clinical stage 3 or 4, regardless of CD4 cell count and women co-infected with TB/HIV. Monitoring for treatment failure and toxicity should follow the recommendations in the adult ART guidelines. </w:t>
      </w:r>
    </w:p>
    <w:p w:rsidR="00C30013" w:rsidRPr="00314B10" w:rsidRDefault="00C30013" w:rsidP="00C30013">
      <w:pPr>
        <w:pStyle w:val="Default"/>
        <w:spacing w:after="240"/>
        <w:rPr>
          <w:rFonts w:ascii="Times New Roman" w:hAnsi="Times New Roman" w:cs="Times New Roman"/>
        </w:rPr>
      </w:pPr>
      <w:r w:rsidRPr="003374CF">
        <w:rPr>
          <w:rFonts w:ascii="Times New Roman" w:hAnsi="Times New Roman" w:cs="Times New Roman"/>
        </w:rPr>
        <w:t>Antiretroviral treatment for pregnant women should be initiated in the antenatal clinic and dispensed regular</w:t>
      </w:r>
      <w:r w:rsidR="00BE39BE" w:rsidRPr="003374CF">
        <w:rPr>
          <w:rFonts w:ascii="Times New Roman" w:hAnsi="Times New Roman" w:cs="Times New Roman"/>
        </w:rPr>
        <w:t>ly</w:t>
      </w:r>
      <w:r w:rsidRPr="003374CF">
        <w:rPr>
          <w:rFonts w:ascii="Times New Roman" w:hAnsi="Times New Roman" w:cs="Times New Roman"/>
        </w:rPr>
        <w:t xml:space="preserve"> throughout pregnancy and postpartum.</w:t>
      </w:r>
      <w:r w:rsidRPr="00314B10">
        <w:rPr>
          <w:rFonts w:ascii="Times New Roman" w:hAnsi="Times New Roman" w:cs="Times New Roman"/>
        </w:rPr>
        <w:t xml:space="preserve"> </w:t>
      </w:r>
    </w:p>
    <w:p w:rsidR="00C30013" w:rsidRPr="003374CF" w:rsidRDefault="00C30013" w:rsidP="00C30013">
      <w:pPr>
        <w:pStyle w:val="CM57"/>
        <w:spacing w:after="240"/>
        <w:rPr>
          <w:rFonts w:ascii="Times New Roman" w:hAnsi="Times New Roman" w:cs="Times New Roman"/>
          <w:color w:val="000000"/>
        </w:rPr>
      </w:pPr>
      <w:r w:rsidRPr="003374CF">
        <w:rPr>
          <w:rFonts w:ascii="Times New Roman" w:hAnsi="Times New Roman" w:cs="Times New Roman"/>
          <w:b/>
          <w:bCs/>
          <w:color w:val="000000"/>
        </w:rPr>
        <w:t xml:space="preserve">Women on lifelong ART who become pregnant </w:t>
      </w:r>
      <w:r w:rsidRPr="003374CF">
        <w:rPr>
          <w:rFonts w:ascii="Times New Roman" w:hAnsi="Times New Roman" w:cs="Times New Roman"/>
          <w:color w:val="000000"/>
        </w:rPr>
        <w:t xml:space="preserve">continue with treatment as per adult ARV guidelines (including those on second line regimens). </w:t>
      </w:r>
      <w:r w:rsidR="00BE39BE" w:rsidRPr="003374CF">
        <w:rPr>
          <w:rFonts w:ascii="Times New Roman" w:hAnsi="Times New Roman" w:cs="Times New Roman"/>
          <w:color w:val="000000"/>
        </w:rPr>
        <w:t xml:space="preserve">A viral load test should be performed by the HIV clinic as soon as pregnancy is diagnosed. Ongoing adherence advice is recommended regardless of result. If the viral load is high, appropriate interventions to improve adherence and or diagnose resistance with appropriate regimen change is important. </w:t>
      </w:r>
      <w:r w:rsidR="004D7E9E">
        <w:rPr>
          <w:rFonts w:ascii="Times New Roman" w:hAnsi="Times New Roman" w:cs="Times New Roman"/>
          <w:color w:val="000000"/>
        </w:rPr>
        <w:t>If the VL is high, the women should be referred back to the HIV clinic for appropriate management.</w:t>
      </w:r>
    </w:p>
    <w:p w:rsidR="00C30013" w:rsidRPr="00314B10" w:rsidRDefault="00C30013" w:rsidP="00C30013">
      <w:pPr>
        <w:pStyle w:val="CM57"/>
        <w:spacing w:after="240"/>
        <w:ind w:right="152"/>
        <w:rPr>
          <w:rFonts w:ascii="Times New Roman" w:hAnsi="Times New Roman" w:cs="Times New Roman"/>
          <w:color w:val="000000"/>
        </w:rPr>
      </w:pPr>
      <w:r w:rsidRPr="003374CF">
        <w:rPr>
          <w:rFonts w:ascii="Times New Roman" w:hAnsi="Times New Roman" w:cs="Times New Roman"/>
          <w:b/>
          <w:bCs/>
          <w:color w:val="000000"/>
        </w:rPr>
        <w:t xml:space="preserve">Women who initially test negative and subsequently test positive during pregnancy </w:t>
      </w:r>
      <w:r w:rsidRPr="003374CF">
        <w:rPr>
          <w:rFonts w:ascii="Times New Roman" w:hAnsi="Times New Roman" w:cs="Times New Roman"/>
          <w:color w:val="000000"/>
        </w:rPr>
        <w:t xml:space="preserve">should be initiated onto TDF+3TC/FTC+EFV </w:t>
      </w:r>
      <w:r w:rsidR="00BE39BE" w:rsidRPr="003374CF">
        <w:rPr>
          <w:rFonts w:ascii="Times New Roman" w:hAnsi="Times New Roman" w:cs="Times New Roman"/>
          <w:color w:val="000000"/>
        </w:rPr>
        <w:t xml:space="preserve">as an FDC </w:t>
      </w:r>
      <w:r w:rsidRPr="003374CF">
        <w:rPr>
          <w:rFonts w:ascii="Times New Roman" w:hAnsi="Times New Roman" w:cs="Times New Roman"/>
          <w:color w:val="000000"/>
        </w:rPr>
        <w:t>immediately. A CD4 cell count and serum creatinine should be taken, clinical staging and TB screening done. As for other women starting TDF+3TC/FTC+EFV, serum creatinine should be reviewed within one week to determine the safety of long-term tenofovir use, and CD4 cell count should be reviewed to determine the need for prophylaxis versus lifelong antiretroviral therapy.</w:t>
      </w:r>
    </w:p>
    <w:p w:rsidR="00C30013" w:rsidRPr="00314B10" w:rsidRDefault="00C30013" w:rsidP="00C30013">
      <w:pPr>
        <w:pStyle w:val="CM57"/>
        <w:spacing w:after="240"/>
        <w:rPr>
          <w:rFonts w:ascii="Times New Roman" w:hAnsi="Times New Roman" w:cs="Times New Roman"/>
          <w:b/>
          <w:bCs/>
          <w:color w:val="000000"/>
        </w:rPr>
      </w:pPr>
    </w:p>
    <w:p w:rsidR="00B731D9" w:rsidRPr="004D7E9E" w:rsidRDefault="00B731D9" w:rsidP="00B731D9">
      <w:pPr>
        <w:pStyle w:val="CM57"/>
        <w:spacing w:after="240"/>
        <w:rPr>
          <w:rFonts w:ascii="Times New Roman" w:hAnsi="Times New Roman" w:cs="Times New Roman"/>
          <w:b/>
        </w:rPr>
      </w:pPr>
      <w:r w:rsidRPr="004D7E9E">
        <w:rPr>
          <w:rFonts w:ascii="Times New Roman" w:hAnsi="Times New Roman" w:cs="Times New Roman"/>
          <w:b/>
          <w:iCs/>
        </w:rPr>
        <w:t xml:space="preserve">TUBERCULOSIS DISEASE </w:t>
      </w:r>
    </w:p>
    <w:p w:rsidR="004502D3" w:rsidRDefault="00B731D9" w:rsidP="00B731D9">
      <w:pPr>
        <w:pStyle w:val="CM57"/>
        <w:ind w:right="382"/>
        <w:rPr>
          <w:rFonts w:ascii="Times New Roman" w:hAnsi="Times New Roman" w:cs="Times New Roman"/>
          <w:bCs/>
        </w:rPr>
      </w:pPr>
      <w:r w:rsidRPr="003374CF">
        <w:rPr>
          <w:rFonts w:ascii="Times New Roman" w:hAnsi="Times New Roman" w:cs="Times New Roman"/>
          <w:color w:val="000000"/>
        </w:rPr>
        <w:t xml:space="preserve">Tuberculosis is a WHO stage 3 disease and as such, HIV positive pregnant women with active TB disease qualify for lifelong ART regardless of CD4 cell count. </w:t>
      </w:r>
      <w:r w:rsidRPr="003374CF">
        <w:rPr>
          <w:rFonts w:ascii="Times New Roman" w:hAnsi="Times New Roman" w:cs="Times New Roman"/>
          <w:bCs/>
        </w:rPr>
        <w:t xml:space="preserve"> HIV positive women with TB disease should be initiated on TB treatment along with AZT prophylaxis.</w:t>
      </w:r>
    </w:p>
    <w:p w:rsidR="00B731D9" w:rsidRPr="003374CF" w:rsidRDefault="00B731D9" w:rsidP="00B731D9">
      <w:pPr>
        <w:pStyle w:val="CM57"/>
        <w:ind w:right="382"/>
        <w:rPr>
          <w:rFonts w:ascii="Times New Roman" w:hAnsi="Times New Roman" w:cs="Times New Roman"/>
          <w:color w:val="000000"/>
        </w:rPr>
      </w:pPr>
      <w:r w:rsidRPr="003374CF">
        <w:rPr>
          <w:rFonts w:ascii="Times New Roman" w:hAnsi="Times New Roman" w:cs="Times New Roman"/>
          <w:color w:val="000000"/>
        </w:rPr>
        <w:t xml:space="preserve">Lifelong antiretroviral therapy (typically </w:t>
      </w:r>
      <w:r w:rsidRPr="003374CF">
        <w:rPr>
          <w:rFonts w:ascii="Times New Roman" w:hAnsi="Times New Roman" w:cs="Times New Roman"/>
        </w:rPr>
        <w:t>TDF+FTC/3TC+EFV) should replace AZT prophylaxis approximately 2 weeks after the start of TB therapy. The early introduction of ART increases the risk of TB associated immune reconstitution inflammatory syndrome (TB IRIS). Patients should be counselled regarding TB IRIS and staff should be alert to the symptoms of TB IRIS</w:t>
      </w:r>
      <w:r w:rsidR="003374CF" w:rsidRPr="003374CF">
        <w:rPr>
          <w:rFonts w:ascii="Times New Roman" w:hAnsi="Times New Roman" w:cs="Times New Roman"/>
        </w:rPr>
        <w:t xml:space="preserve"> as per adult guidelines</w:t>
      </w:r>
      <w:r w:rsidRPr="003374CF">
        <w:rPr>
          <w:rFonts w:ascii="Times New Roman" w:hAnsi="Times New Roman" w:cs="Times New Roman"/>
        </w:rPr>
        <w:t>.</w:t>
      </w:r>
      <w:r w:rsidRPr="003374CF">
        <w:rPr>
          <w:rFonts w:ascii="Times New Roman" w:hAnsi="Times New Roman" w:cs="Times New Roman"/>
          <w:color w:val="000000"/>
        </w:rPr>
        <w:t xml:space="preserve">  Initiation of ART should not be delayed while waiting for the results of TB investigations. </w:t>
      </w:r>
    </w:p>
    <w:p w:rsidR="00B731D9" w:rsidRDefault="00B731D9" w:rsidP="00B731D9">
      <w:pPr>
        <w:pStyle w:val="CM57"/>
        <w:ind w:right="382"/>
        <w:rPr>
          <w:rFonts w:ascii="Times New Roman" w:hAnsi="Times New Roman" w:cs="Times New Roman"/>
          <w:bCs/>
          <w:highlight w:val="green"/>
        </w:rPr>
      </w:pPr>
    </w:p>
    <w:p w:rsidR="00B731D9" w:rsidRPr="003374CF" w:rsidRDefault="00B731D9" w:rsidP="00B731D9">
      <w:pPr>
        <w:pStyle w:val="CM57"/>
        <w:ind w:right="382"/>
        <w:rPr>
          <w:rFonts w:ascii="Times New Roman" w:hAnsi="Times New Roman" w:cs="Times New Roman"/>
        </w:rPr>
      </w:pPr>
      <w:r w:rsidRPr="003374CF">
        <w:rPr>
          <w:rFonts w:ascii="Times New Roman" w:hAnsi="Times New Roman" w:cs="Times New Roman"/>
          <w:bCs/>
        </w:rPr>
        <w:t>Pregnant women who develop TB while on lifelong ART</w:t>
      </w:r>
      <w:r w:rsidRPr="003374CF">
        <w:rPr>
          <w:rFonts w:ascii="Times New Roman" w:hAnsi="Times New Roman" w:cs="Times New Roman"/>
          <w:b/>
          <w:bCs/>
        </w:rPr>
        <w:t xml:space="preserve"> </w:t>
      </w:r>
      <w:r w:rsidRPr="003374CF">
        <w:rPr>
          <w:rFonts w:ascii="Times New Roman" w:hAnsi="Times New Roman" w:cs="Times New Roman"/>
        </w:rPr>
        <w:t>should continue their existing ART regimen, unless they are taking LPV/r. In this case, the LPV/r dose should be doubled.</w:t>
      </w:r>
    </w:p>
    <w:p w:rsidR="00B731D9" w:rsidRPr="003374CF" w:rsidRDefault="00B731D9" w:rsidP="00B731D9">
      <w:pPr>
        <w:pStyle w:val="Default"/>
      </w:pPr>
    </w:p>
    <w:p w:rsidR="00B731D9" w:rsidRPr="003374CF" w:rsidRDefault="00B731D9" w:rsidP="00B731D9">
      <w:pPr>
        <w:pStyle w:val="Default"/>
        <w:rPr>
          <w:b/>
        </w:rPr>
      </w:pPr>
      <w:r w:rsidRPr="003374CF">
        <w:rPr>
          <w:b/>
        </w:rPr>
        <w:t>Isoniazid Preventive Therapy (IPT)</w:t>
      </w:r>
    </w:p>
    <w:p w:rsidR="00C30013" w:rsidRPr="003374CF" w:rsidRDefault="00B731D9" w:rsidP="003374CF">
      <w:pPr>
        <w:pStyle w:val="Default"/>
      </w:pPr>
      <w:r w:rsidRPr="003374CF">
        <w:t xml:space="preserve">All HIV positive pregnant women should undergo a symptom screen for TB at each visit. If they have no cough, fever, night sweats or weight loss they should be considered for a </w:t>
      </w:r>
      <w:r w:rsidR="007E7F47">
        <w:t>TST (</w:t>
      </w:r>
      <w:r w:rsidRPr="003374CF">
        <w:t>tuberculin skin test</w:t>
      </w:r>
      <w:r w:rsidR="007E7F47">
        <w:t>)</w:t>
      </w:r>
      <w:r w:rsidRPr="003374CF">
        <w:t xml:space="preserve"> and if this is positive started on </w:t>
      </w:r>
      <w:r w:rsidR="007E7F47">
        <w:t>IPT (</w:t>
      </w:r>
      <w:r w:rsidRPr="003374CF">
        <w:t>isoniazid preventive therapy</w:t>
      </w:r>
      <w:r w:rsidR="007E7F47">
        <w:t>)</w:t>
      </w:r>
      <w:r w:rsidRPr="003374CF">
        <w:t xml:space="preserve"> once stable on ART. If the woman is on lifelong ART IPT should be continued for 36 months. If the woman is on prophylactic ART IPT should be continued for 12 months only.  If TST cannot be performed IPT should be deferred until TST can be performed. IPT should only be started once the patient is stable on ART.</w:t>
      </w:r>
    </w:p>
    <w:p w:rsidR="00BE39BE" w:rsidRPr="00BE39BE" w:rsidRDefault="00BE39BE" w:rsidP="00BE39BE">
      <w:pPr>
        <w:pStyle w:val="Default"/>
      </w:pPr>
    </w:p>
    <w:p w:rsidR="004502D3" w:rsidRPr="004D7E9E" w:rsidRDefault="004502D3" w:rsidP="00C30013">
      <w:pPr>
        <w:pStyle w:val="Default"/>
        <w:spacing w:after="240"/>
        <w:rPr>
          <w:rFonts w:cs="Times New Roman"/>
          <w:b/>
          <w:color w:val="auto"/>
        </w:rPr>
      </w:pPr>
      <w:r w:rsidRPr="004D7E9E">
        <w:rPr>
          <w:rFonts w:cs="Times New Roman"/>
          <w:b/>
          <w:color w:val="auto"/>
        </w:rPr>
        <w:t>OI PROPHYLAXIS</w:t>
      </w:r>
    </w:p>
    <w:p w:rsidR="00C34052" w:rsidRPr="007E3032" w:rsidRDefault="00E654B5" w:rsidP="00C30013">
      <w:pPr>
        <w:pStyle w:val="Default"/>
        <w:spacing w:after="240"/>
        <w:rPr>
          <w:rFonts w:cs="Times New Roman"/>
          <w:color w:val="7030A0"/>
        </w:rPr>
      </w:pPr>
      <w:r w:rsidRPr="004D7E9E">
        <w:rPr>
          <w:rFonts w:cs="Times New Roman"/>
          <w:color w:val="auto"/>
        </w:rPr>
        <w:t>For w</w:t>
      </w:r>
      <w:r w:rsidR="004502D3" w:rsidRPr="004D7E9E">
        <w:rPr>
          <w:rFonts w:cs="Times New Roman"/>
          <w:color w:val="auto"/>
        </w:rPr>
        <w:t>omen with CD4 &lt;200 cells/</w:t>
      </w:r>
      <w:r w:rsidRPr="004D7E9E">
        <w:rPr>
          <w:rFonts w:cs="Times New Roman"/>
          <w:color w:val="auto"/>
        </w:rPr>
        <w:t>mm</w:t>
      </w:r>
      <w:r w:rsidRPr="004D7E9E">
        <w:rPr>
          <w:rFonts w:cs="Times New Roman"/>
          <w:color w:val="auto"/>
          <w:vertAlign w:val="superscript"/>
        </w:rPr>
        <w:t>3</w:t>
      </w:r>
      <w:r w:rsidR="004502D3" w:rsidRPr="004D7E9E">
        <w:rPr>
          <w:rFonts w:cs="Times New Roman"/>
          <w:color w:val="auto"/>
        </w:rPr>
        <w:t xml:space="preserve"> or WHO stage</w:t>
      </w:r>
      <w:r w:rsidRPr="004D7E9E">
        <w:rPr>
          <w:rFonts w:cs="Times New Roman"/>
          <w:color w:val="auto"/>
        </w:rPr>
        <w:t xml:space="preserve"> 3/4 disease: start C</w:t>
      </w:r>
      <w:r w:rsidR="004502D3" w:rsidRPr="004D7E9E">
        <w:rPr>
          <w:rFonts w:cs="Times New Roman"/>
          <w:color w:val="auto"/>
        </w:rPr>
        <w:t>o-trimoxazole 80/400mg</w:t>
      </w:r>
      <w:r w:rsidRPr="004D7E9E">
        <w:rPr>
          <w:rFonts w:cs="Times New Roman"/>
          <w:color w:val="auto"/>
        </w:rPr>
        <w:t>,</w:t>
      </w:r>
      <w:r w:rsidR="004502D3" w:rsidRPr="004D7E9E">
        <w:rPr>
          <w:rFonts w:cs="Times New Roman"/>
          <w:color w:val="auto"/>
        </w:rPr>
        <w:t xml:space="preserve"> 2 tablets daily until CD4 &gt;200</w:t>
      </w:r>
      <w:r w:rsidRPr="004D7E9E">
        <w:rPr>
          <w:rFonts w:cs="Times New Roman"/>
          <w:color w:val="auto"/>
        </w:rPr>
        <w:t xml:space="preserve"> cells/mm</w:t>
      </w:r>
      <w:r w:rsidRPr="004D7E9E">
        <w:rPr>
          <w:rFonts w:cs="Times New Roman"/>
          <w:color w:val="auto"/>
          <w:vertAlign w:val="superscript"/>
        </w:rPr>
        <w:t>3</w:t>
      </w:r>
      <w:r w:rsidR="004502D3" w:rsidRPr="00E654B5">
        <w:rPr>
          <w:rFonts w:cs="Times New Roman"/>
          <w:color w:val="7030A0"/>
        </w:rPr>
        <w:t>.</w:t>
      </w:r>
    </w:p>
    <w:p w:rsidR="007E3032" w:rsidRPr="003374CF" w:rsidRDefault="003616F7" w:rsidP="007E3032">
      <w:pPr>
        <w:pStyle w:val="Default"/>
        <w:rPr>
          <w:rFonts w:cs="Times New Roman"/>
          <w:b/>
        </w:rPr>
      </w:pPr>
      <w:r w:rsidRPr="003374CF">
        <w:rPr>
          <w:rFonts w:cs="Times New Roman"/>
          <w:b/>
        </w:rPr>
        <w:t>ANAEMIA</w:t>
      </w:r>
    </w:p>
    <w:p w:rsidR="003374CF" w:rsidRPr="003374CF" w:rsidRDefault="003374CF" w:rsidP="007E3032">
      <w:pPr>
        <w:spacing w:after="0" w:line="240" w:lineRule="auto"/>
        <w:rPr>
          <w:rFonts w:ascii="Times" w:hAnsi="Times"/>
          <w:sz w:val="24"/>
          <w:szCs w:val="24"/>
        </w:rPr>
      </w:pPr>
      <w:r w:rsidRPr="003374CF">
        <w:rPr>
          <w:rFonts w:ascii="Times" w:hAnsi="Times" w:cs="Arial"/>
          <w:sz w:val="24"/>
          <w:szCs w:val="24"/>
        </w:rPr>
        <w:t xml:space="preserve">A woman is said to be anaemic when her haemoglobin level is below 11g/dl, but treatment usually only occurs when haemoglobin is below 10g/dl. </w:t>
      </w:r>
      <w:r w:rsidRPr="003374CF">
        <w:rPr>
          <w:rFonts w:ascii="Times" w:hAnsi="Times"/>
          <w:sz w:val="24"/>
          <w:szCs w:val="24"/>
        </w:rPr>
        <w:t>An Hb &lt; 7g/dl is a severe anaemia.</w:t>
      </w:r>
    </w:p>
    <w:p w:rsidR="003374CF" w:rsidRPr="003374CF" w:rsidRDefault="003374CF" w:rsidP="007E3032">
      <w:pPr>
        <w:autoSpaceDE w:val="0"/>
        <w:autoSpaceDN w:val="0"/>
        <w:adjustRightInd w:val="0"/>
        <w:spacing w:after="0" w:line="240" w:lineRule="auto"/>
        <w:rPr>
          <w:rFonts w:ascii="Times" w:hAnsi="Times" w:cs="Arial"/>
          <w:sz w:val="24"/>
          <w:szCs w:val="24"/>
        </w:rPr>
      </w:pPr>
      <w:r w:rsidRPr="003374CF">
        <w:rPr>
          <w:rFonts w:ascii="Times" w:hAnsi="Times" w:cs="Arial"/>
          <w:sz w:val="24"/>
          <w:szCs w:val="24"/>
        </w:rPr>
        <w:t xml:space="preserve">Anaemic women have an increased risk of pregnancy complications, including death. </w:t>
      </w:r>
      <w:r w:rsidRPr="003374CF">
        <w:rPr>
          <w:rFonts w:ascii="Times" w:hAnsi="Times"/>
          <w:sz w:val="24"/>
          <w:szCs w:val="24"/>
        </w:rPr>
        <w:t xml:space="preserve">If anaemia is corrected, the woman would be able to better withstand the complications of haemorrhage and sepsis. </w:t>
      </w:r>
      <w:r w:rsidRPr="003374CF">
        <w:rPr>
          <w:rFonts w:ascii="Times" w:hAnsi="Times" w:cs="Arial"/>
          <w:sz w:val="24"/>
          <w:szCs w:val="24"/>
        </w:rPr>
        <w:t>Anaemia is a very common condition, and is more common in women infected with HIV.</w:t>
      </w:r>
    </w:p>
    <w:p w:rsidR="002F57A7" w:rsidRDefault="002F57A7" w:rsidP="002F57A7">
      <w:pPr>
        <w:autoSpaceDE w:val="0"/>
        <w:autoSpaceDN w:val="0"/>
        <w:adjustRightInd w:val="0"/>
        <w:rPr>
          <w:rFonts w:cs="Arial"/>
          <w:b/>
          <w:sz w:val="24"/>
          <w:szCs w:val="24"/>
        </w:rPr>
      </w:pPr>
    </w:p>
    <w:p w:rsidR="002F57A7" w:rsidRPr="002F57A7" w:rsidRDefault="002F57A7" w:rsidP="002F57A7">
      <w:pPr>
        <w:autoSpaceDE w:val="0"/>
        <w:autoSpaceDN w:val="0"/>
        <w:adjustRightInd w:val="0"/>
        <w:spacing w:line="240" w:lineRule="auto"/>
        <w:rPr>
          <w:rFonts w:ascii="Times" w:hAnsi="Times" w:cs="Arial"/>
          <w:b/>
          <w:sz w:val="24"/>
          <w:szCs w:val="24"/>
        </w:rPr>
      </w:pPr>
      <w:r w:rsidRPr="002F57A7">
        <w:rPr>
          <w:rFonts w:ascii="Times" w:hAnsi="Times" w:cs="Arial"/>
          <w:b/>
          <w:sz w:val="24"/>
          <w:szCs w:val="24"/>
        </w:rPr>
        <w:t>Screening for anaemia</w:t>
      </w:r>
    </w:p>
    <w:p w:rsidR="002F57A7" w:rsidRPr="002F57A7" w:rsidRDefault="002F57A7" w:rsidP="002F57A7">
      <w:pPr>
        <w:pStyle w:val="ListParagraph"/>
        <w:numPr>
          <w:ilvl w:val="0"/>
          <w:numId w:val="44"/>
        </w:numPr>
        <w:autoSpaceDE w:val="0"/>
        <w:autoSpaceDN w:val="0"/>
        <w:adjustRightInd w:val="0"/>
        <w:spacing w:after="0" w:line="240" w:lineRule="auto"/>
        <w:rPr>
          <w:rFonts w:ascii="Times" w:hAnsi="Times" w:cs="Arial"/>
          <w:sz w:val="24"/>
          <w:szCs w:val="24"/>
        </w:rPr>
      </w:pPr>
      <w:r w:rsidRPr="002F57A7">
        <w:rPr>
          <w:rFonts w:ascii="Times" w:hAnsi="Times" w:cs="Arial"/>
          <w:sz w:val="24"/>
          <w:szCs w:val="24"/>
        </w:rPr>
        <w:t>Measure haemoglobin level at first ANC visit, at 32 weeks gestational age and near time  of delivery (36 weeks gestational age)</w:t>
      </w:r>
    </w:p>
    <w:p w:rsidR="002F57A7" w:rsidRPr="002F57A7" w:rsidRDefault="002F57A7" w:rsidP="002F57A7">
      <w:pPr>
        <w:pStyle w:val="ListParagraph"/>
        <w:numPr>
          <w:ilvl w:val="0"/>
          <w:numId w:val="44"/>
        </w:numPr>
        <w:autoSpaceDE w:val="0"/>
        <w:autoSpaceDN w:val="0"/>
        <w:adjustRightInd w:val="0"/>
        <w:spacing w:after="0" w:line="240" w:lineRule="auto"/>
        <w:rPr>
          <w:rFonts w:ascii="Times" w:hAnsi="Times" w:cs="Arial"/>
          <w:sz w:val="24"/>
          <w:szCs w:val="24"/>
        </w:rPr>
      </w:pPr>
      <w:r w:rsidRPr="002F57A7">
        <w:rPr>
          <w:rFonts w:ascii="Times" w:hAnsi="Times" w:cs="Arial"/>
          <w:sz w:val="24"/>
          <w:szCs w:val="24"/>
        </w:rPr>
        <w:t xml:space="preserve">Look for conjunctival pallor </w:t>
      </w:r>
    </w:p>
    <w:p w:rsidR="002F57A7" w:rsidRPr="002F57A7" w:rsidRDefault="002F57A7" w:rsidP="002F57A7">
      <w:pPr>
        <w:pStyle w:val="ListParagraph"/>
        <w:numPr>
          <w:ilvl w:val="0"/>
          <w:numId w:val="44"/>
        </w:numPr>
        <w:autoSpaceDE w:val="0"/>
        <w:autoSpaceDN w:val="0"/>
        <w:adjustRightInd w:val="0"/>
        <w:spacing w:after="0" w:line="240" w:lineRule="auto"/>
        <w:rPr>
          <w:rFonts w:ascii="Times" w:hAnsi="Times" w:cs="Arial"/>
          <w:sz w:val="24"/>
          <w:szCs w:val="24"/>
        </w:rPr>
      </w:pPr>
      <w:r w:rsidRPr="002F57A7">
        <w:rPr>
          <w:rFonts w:ascii="Times" w:hAnsi="Times" w:cs="Arial"/>
          <w:sz w:val="24"/>
          <w:szCs w:val="24"/>
        </w:rPr>
        <w:t>Look for palmar pallor</w:t>
      </w:r>
    </w:p>
    <w:p w:rsidR="002F57A7" w:rsidRPr="002F57A7" w:rsidRDefault="002F57A7" w:rsidP="002F57A7">
      <w:pPr>
        <w:pStyle w:val="ListParagraph"/>
        <w:numPr>
          <w:ilvl w:val="0"/>
          <w:numId w:val="44"/>
        </w:numPr>
        <w:autoSpaceDE w:val="0"/>
        <w:autoSpaceDN w:val="0"/>
        <w:adjustRightInd w:val="0"/>
        <w:spacing w:after="0" w:line="240" w:lineRule="auto"/>
        <w:rPr>
          <w:rFonts w:ascii="Times" w:hAnsi="Times" w:cs="Arial"/>
          <w:sz w:val="24"/>
          <w:szCs w:val="24"/>
        </w:rPr>
      </w:pPr>
      <w:r w:rsidRPr="002F57A7">
        <w:rPr>
          <w:rFonts w:ascii="Times" w:hAnsi="Times" w:cs="Arial"/>
          <w:sz w:val="24"/>
          <w:szCs w:val="24"/>
        </w:rPr>
        <w:t>Ask pregnant women at each visit:  do you tire easily or get short of breath doing routine tasks?</w:t>
      </w:r>
    </w:p>
    <w:p w:rsidR="007E3032" w:rsidRDefault="007E3032" w:rsidP="003374CF">
      <w:pPr>
        <w:autoSpaceDE w:val="0"/>
        <w:autoSpaceDN w:val="0"/>
        <w:adjustRightInd w:val="0"/>
        <w:rPr>
          <w:rFonts w:ascii="Times" w:hAnsi="Times" w:cs="Arial"/>
          <w:b/>
          <w:bCs/>
          <w:sz w:val="24"/>
          <w:szCs w:val="24"/>
        </w:rPr>
      </w:pPr>
    </w:p>
    <w:p w:rsidR="003374CF" w:rsidRPr="003374CF" w:rsidRDefault="003374CF" w:rsidP="003374CF">
      <w:pPr>
        <w:autoSpaceDE w:val="0"/>
        <w:autoSpaceDN w:val="0"/>
        <w:adjustRightInd w:val="0"/>
        <w:rPr>
          <w:rFonts w:ascii="Times" w:hAnsi="Times" w:cs="Arial"/>
          <w:b/>
          <w:bCs/>
          <w:sz w:val="24"/>
          <w:szCs w:val="24"/>
        </w:rPr>
      </w:pPr>
      <w:r w:rsidRPr="003374CF">
        <w:rPr>
          <w:rFonts w:ascii="Times" w:hAnsi="Times" w:cs="Arial"/>
          <w:b/>
          <w:bCs/>
          <w:sz w:val="24"/>
          <w:szCs w:val="24"/>
        </w:rPr>
        <w:t xml:space="preserve">What </w:t>
      </w:r>
      <w:r w:rsidR="002F57A7">
        <w:rPr>
          <w:rFonts w:ascii="Times" w:hAnsi="Times" w:cs="Arial"/>
          <w:b/>
          <w:bCs/>
          <w:sz w:val="24"/>
          <w:szCs w:val="24"/>
        </w:rPr>
        <w:t xml:space="preserve">immediate </w:t>
      </w:r>
      <w:r w:rsidRPr="003374CF">
        <w:rPr>
          <w:rFonts w:ascii="Times" w:hAnsi="Times" w:cs="Arial"/>
          <w:b/>
          <w:bCs/>
          <w:sz w:val="24"/>
          <w:szCs w:val="24"/>
        </w:rPr>
        <w:t>action should be taken if there is anaemia?</w:t>
      </w:r>
    </w:p>
    <w:p w:rsidR="003374CF" w:rsidRPr="003374CF" w:rsidRDefault="003374CF" w:rsidP="003374CF">
      <w:pPr>
        <w:autoSpaceDE w:val="0"/>
        <w:autoSpaceDN w:val="0"/>
        <w:adjustRightInd w:val="0"/>
        <w:ind w:left="720"/>
        <w:rPr>
          <w:rFonts w:ascii="Times" w:hAnsi="Times" w:cs="Arial"/>
          <w:sz w:val="24"/>
          <w:szCs w:val="24"/>
        </w:rPr>
      </w:pPr>
      <w:r w:rsidRPr="003374CF">
        <w:rPr>
          <w:rFonts w:ascii="Times" w:hAnsi="Times" w:cs="Arial"/>
          <w:b/>
          <w:sz w:val="24"/>
          <w:szCs w:val="24"/>
        </w:rPr>
        <w:t>If Hb &lt;7g/dl:</w:t>
      </w:r>
      <w:r w:rsidRPr="003374CF">
        <w:rPr>
          <w:rFonts w:ascii="Times" w:hAnsi="Times" w:cs="Arial"/>
          <w:sz w:val="24"/>
          <w:szCs w:val="24"/>
        </w:rPr>
        <w:t xml:space="preserve"> start supplementation of ferrous sulphate (FeSO</w:t>
      </w:r>
      <w:r w:rsidRPr="003374CF">
        <w:rPr>
          <w:rFonts w:ascii="Times" w:hAnsi="Times" w:cs="Arial"/>
          <w:sz w:val="24"/>
          <w:szCs w:val="24"/>
          <w:vertAlign w:val="subscript"/>
        </w:rPr>
        <w:t>4</w:t>
      </w:r>
      <w:r w:rsidRPr="003374CF">
        <w:rPr>
          <w:rFonts w:ascii="Times" w:hAnsi="Times" w:cs="Arial"/>
          <w:sz w:val="24"/>
          <w:szCs w:val="24"/>
        </w:rPr>
        <w:t>) 1 tablet three times a day and folate 5mg daily and send blood to the laboratory for a full blood count (FBC) (see below).</w:t>
      </w:r>
    </w:p>
    <w:p w:rsidR="003374CF" w:rsidRPr="003374CF" w:rsidRDefault="003374CF" w:rsidP="003374CF">
      <w:pPr>
        <w:autoSpaceDE w:val="0"/>
        <w:autoSpaceDN w:val="0"/>
        <w:adjustRightInd w:val="0"/>
        <w:spacing w:line="240" w:lineRule="auto"/>
        <w:ind w:left="720"/>
        <w:rPr>
          <w:rFonts w:ascii="Times" w:hAnsi="Times" w:cs="Arial"/>
          <w:sz w:val="24"/>
          <w:szCs w:val="24"/>
        </w:rPr>
      </w:pPr>
      <w:r w:rsidRPr="003374CF">
        <w:rPr>
          <w:rFonts w:ascii="Times" w:hAnsi="Times" w:cs="Arial"/>
          <w:b/>
          <w:sz w:val="24"/>
          <w:szCs w:val="24"/>
        </w:rPr>
        <w:t>Hb between 7 and 10g/dl:</w:t>
      </w:r>
      <w:r w:rsidRPr="003374CF">
        <w:rPr>
          <w:rFonts w:ascii="Times" w:hAnsi="Times" w:cs="Arial"/>
          <w:sz w:val="24"/>
          <w:szCs w:val="24"/>
        </w:rPr>
        <w:t xml:space="preserve"> FeSo</w:t>
      </w:r>
      <w:r w:rsidRPr="003374CF">
        <w:rPr>
          <w:rFonts w:ascii="Times" w:hAnsi="Times" w:cs="Arial"/>
          <w:sz w:val="24"/>
          <w:szCs w:val="24"/>
          <w:vertAlign w:val="subscript"/>
        </w:rPr>
        <w:t>4</w:t>
      </w:r>
      <w:r w:rsidRPr="003374CF">
        <w:rPr>
          <w:rFonts w:ascii="Times" w:hAnsi="Times" w:cs="Arial"/>
          <w:sz w:val="24"/>
          <w:szCs w:val="24"/>
        </w:rPr>
        <w:t xml:space="preserve"> 1 tablet three times daily and follow them 2 weekly and check Hb. </w:t>
      </w:r>
    </w:p>
    <w:p w:rsidR="003374CF" w:rsidRPr="003374CF" w:rsidRDefault="003374CF" w:rsidP="003374CF">
      <w:pPr>
        <w:autoSpaceDE w:val="0"/>
        <w:autoSpaceDN w:val="0"/>
        <w:adjustRightInd w:val="0"/>
        <w:spacing w:line="240" w:lineRule="auto"/>
        <w:ind w:left="720"/>
        <w:rPr>
          <w:rFonts w:ascii="Times" w:hAnsi="Times" w:cs="Arial"/>
          <w:sz w:val="24"/>
          <w:szCs w:val="24"/>
        </w:rPr>
      </w:pPr>
      <w:r w:rsidRPr="003374CF">
        <w:rPr>
          <w:rFonts w:ascii="Times" w:hAnsi="Times" w:cs="Arial"/>
          <w:b/>
          <w:sz w:val="24"/>
          <w:szCs w:val="24"/>
        </w:rPr>
        <w:t>If Hb is 10 and 11g/dl</w:t>
      </w:r>
      <w:r w:rsidRPr="003374CF">
        <w:rPr>
          <w:rFonts w:ascii="Times" w:hAnsi="Times" w:cs="Arial"/>
          <w:sz w:val="24"/>
          <w:szCs w:val="24"/>
        </w:rPr>
        <w:t>, give FeSo</w:t>
      </w:r>
      <w:r w:rsidRPr="003374CF">
        <w:rPr>
          <w:rFonts w:ascii="Times" w:hAnsi="Times" w:cs="Arial"/>
          <w:sz w:val="24"/>
          <w:szCs w:val="24"/>
          <w:vertAlign w:val="subscript"/>
        </w:rPr>
        <w:t>4</w:t>
      </w:r>
      <w:r w:rsidRPr="003374CF">
        <w:rPr>
          <w:rFonts w:ascii="Times" w:hAnsi="Times" w:cs="Arial"/>
          <w:sz w:val="24"/>
          <w:szCs w:val="24"/>
        </w:rPr>
        <w:t xml:space="preserve"> one tablet twice a day and check Hb again 4 weeks later. </w:t>
      </w:r>
    </w:p>
    <w:p w:rsidR="003374CF" w:rsidRPr="003374CF" w:rsidRDefault="003374CF" w:rsidP="003374CF">
      <w:pPr>
        <w:autoSpaceDE w:val="0"/>
        <w:autoSpaceDN w:val="0"/>
        <w:adjustRightInd w:val="0"/>
        <w:spacing w:line="240" w:lineRule="auto"/>
        <w:ind w:left="720"/>
        <w:rPr>
          <w:rFonts w:ascii="Times" w:hAnsi="Times" w:cs="Arial"/>
          <w:sz w:val="24"/>
          <w:szCs w:val="24"/>
        </w:rPr>
      </w:pPr>
      <w:r w:rsidRPr="003374CF">
        <w:rPr>
          <w:rFonts w:ascii="Times" w:hAnsi="Times" w:cs="Arial"/>
          <w:sz w:val="24"/>
          <w:szCs w:val="24"/>
        </w:rPr>
        <w:t xml:space="preserve">All women should be counselled on the importance of taking their tablets and nutritional advice should be given. </w:t>
      </w:r>
    </w:p>
    <w:p w:rsidR="003374CF" w:rsidRPr="003374CF" w:rsidRDefault="003374CF" w:rsidP="003374CF">
      <w:pPr>
        <w:autoSpaceDE w:val="0"/>
        <w:autoSpaceDN w:val="0"/>
        <w:adjustRightInd w:val="0"/>
        <w:rPr>
          <w:rFonts w:ascii="Times" w:hAnsi="Times" w:cs="Arial"/>
          <w:b/>
          <w:bCs/>
          <w:sz w:val="24"/>
          <w:szCs w:val="24"/>
        </w:rPr>
      </w:pPr>
      <w:r w:rsidRPr="003374CF">
        <w:rPr>
          <w:rFonts w:ascii="Times" w:hAnsi="Times" w:cs="Arial"/>
          <w:b/>
          <w:bCs/>
          <w:sz w:val="24"/>
          <w:szCs w:val="24"/>
        </w:rPr>
        <w:t>How to prevent anaemia:</w:t>
      </w:r>
    </w:p>
    <w:p w:rsidR="003374CF" w:rsidRPr="007E3032" w:rsidRDefault="003374CF" w:rsidP="007E3032">
      <w:pPr>
        <w:autoSpaceDE w:val="0"/>
        <w:autoSpaceDN w:val="0"/>
        <w:adjustRightInd w:val="0"/>
        <w:rPr>
          <w:rFonts w:ascii="Times" w:hAnsi="Times" w:cs="Arial"/>
          <w:sz w:val="24"/>
          <w:szCs w:val="24"/>
        </w:rPr>
      </w:pPr>
      <w:r w:rsidRPr="003374CF">
        <w:rPr>
          <w:rFonts w:ascii="Times" w:hAnsi="Times" w:cs="Arial"/>
          <w:sz w:val="24"/>
          <w:szCs w:val="24"/>
        </w:rPr>
        <w:lastRenderedPageBreak/>
        <w:t xml:space="preserve">All pregnant women should receive ferrous sulphate </w:t>
      </w:r>
      <w:r w:rsidR="004502D3" w:rsidRPr="004502D3">
        <w:rPr>
          <w:rFonts w:ascii="Times" w:hAnsi="Times" w:cs="Arial"/>
          <w:color w:val="7030A0"/>
          <w:sz w:val="24"/>
          <w:szCs w:val="24"/>
        </w:rPr>
        <w:t>170</w:t>
      </w:r>
      <w:r w:rsidR="004502D3">
        <w:rPr>
          <w:rFonts w:ascii="Times" w:hAnsi="Times" w:cs="Arial"/>
          <w:sz w:val="24"/>
          <w:szCs w:val="24"/>
        </w:rPr>
        <w:t xml:space="preserve"> </w:t>
      </w:r>
      <w:r w:rsidRPr="004502D3">
        <w:rPr>
          <w:rFonts w:ascii="Times" w:hAnsi="Times" w:cs="Arial"/>
          <w:strike/>
          <w:sz w:val="24"/>
          <w:szCs w:val="24"/>
        </w:rPr>
        <w:t>200</w:t>
      </w:r>
      <w:r w:rsidRPr="003374CF">
        <w:rPr>
          <w:rFonts w:ascii="Times" w:hAnsi="Times" w:cs="Arial"/>
          <w:sz w:val="24"/>
          <w:szCs w:val="24"/>
        </w:rPr>
        <w:t>mg (1 tablet) daily, and folic acid 5 mg (1 tablet) da</w:t>
      </w:r>
      <w:r w:rsidR="007E3032">
        <w:rPr>
          <w:rFonts w:ascii="Times" w:hAnsi="Times" w:cs="Arial"/>
          <w:sz w:val="24"/>
          <w:szCs w:val="24"/>
        </w:rPr>
        <w:t>ily throughout their pregnancy.</w:t>
      </w:r>
    </w:p>
    <w:p w:rsidR="003374CF" w:rsidRPr="001D3F74" w:rsidRDefault="003374CF" w:rsidP="003374CF">
      <w:pPr>
        <w:rPr>
          <w:sz w:val="24"/>
          <w:szCs w:val="24"/>
        </w:rPr>
      </w:pPr>
    </w:p>
    <w:tbl>
      <w:tblPr>
        <w:tblStyle w:val="TableGrid"/>
        <w:tblW w:w="0" w:type="auto"/>
        <w:tblLook w:val="04A0" w:firstRow="1" w:lastRow="0" w:firstColumn="1" w:lastColumn="0" w:noHBand="0" w:noVBand="1"/>
      </w:tblPr>
      <w:tblGrid>
        <w:gridCol w:w="9242"/>
      </w:tblGrid>
      <w:tr w:rsidR="003374CF" w:rsidRPr="006623B1" w:rsidTr="00CA60AE">
        <w:trPr>
          <w:trHeight w:val="3324"/>
        </w:trPr>
        <w:tc>
          <w:tcPr>
            <w:tcW w:w="9242" w:type="dxa"/>
          </w:tcPr>
          <w:p w:rsidR="003374CF" w:rsidRPr="003374CF" w:rsidRDefault="003374CF" w:rsidP="00CA60AE">
            <w:pPr>
              <w:rPr>
                <w:rFonts w:ascii="Times" w:hAnsi="Times"/>
                <w:sz w:val="24"/>
                <w:szCs w:val="24"/>
              </w:rPr>
            </w:pPr>
            <w:r w:rsidRPr="003374CF">
              <w:rPr>
                <w:rFonts w:ascii="Times" w:hAnsi="Times"/>
                <w:b/>
                <w:sz w:val="24"/>
                <w:szCs w:val="24"/>
              </w:rPr>
              <w:t>If Hb&lt;7g/dl</w:t>
            </w:r>
            <w:r w:rsidRPr="003374CF">
              <w:rPr>
                <w:rFonts w:ascii="Times" w:hAnsi="Times"/>
                <w:sz w:val="24"/>
                <w:szCs w:val="24"/>
              </w:rPr>
              <w:t>: Blood needs to be sent to the laboratory for a Full Blood Count (FBC)</w:t>
            </w:r>
            <w:r w:rsidR="002B11C4">
              <w:rPr>
                <w:rFonts w:ascii="Times" w:hAnsi="Times"/>
                <w:sz w:val="24"/>
                <w:szCs w:val="24"/>
              </w:rPr>
              <w:t xml:space="preserve"> and the women referred.</w:t>
            </w:r>
          </w:p>
          <w:p w:rsidR="002F57A7" w:rsidRPr="008C6774" w:rsidRDefault="003374CF" w:rsidP="002F57A7">
            <w:pPr>
              <w:pStyle w:val="ListParagraph"/>
              <w:numPr>
                <w:ilvl w:val="0"/>
                <w:numId w:val="43"/>
              </w:numPr>
              <w:spacing w:after="0" w:line="240" w:lineRule="auto"/>
              <w:rPr>
                <w:sz w:val="24"/>
                <w:szCs w:val="24"/>
              </w:rPr>
            </w:pPr>
            <w:r w:rsidRPr="003374CF">
              <w:rPr>
                <w:rFonts w:ascii="Times" w:hAnsi="Times"/>
                <w:sz w:val="24"/>
                <w:szCs w:val="24"/>
              </w:rPr>
              <w:t>Iron deficiency is likely if</w:t>
            </w:r>
            <w:r w:rsidR="002F57A7" w:rsidRPr="00C8712D">
              <w:rPr>
                <w:sz w:val="24"/>
                <w:szCs w:val="24"/>
              </w:rPr>
              <w:t xml:space="preserve">: the FBC shows a low mean corpuscular volume (MCV &lt;80fl)) (microcytic anaemia) with normal white cell count (WCC) and platelets. </w:t>
            </w:r>
            <w:r w:rsidR="002F57A7" w:rsidRPr="00C8712D">
              <w:rPr>
                <w:b/>
                <w:sz w:val="24"/>
                <w:szCs w:val="24"/>
              </w:rPr>
              <w:t>Treatment:</w:t>
            </w:r>
            <w:r w:rsidR="002F57A7" w:rsidRPr="00C8712D">
              <w:rPr>
                <w:sz w:val="24"/>
                <w:szCs w:val="24"/>
              </w:rPr>
              <w:t xml:space="preserve"> Iron supplementation </w:t>
            </w:r>
            <w:r w:rsidR="002F57A7" w:rsidRPr="00C8712D">
              <w:rPr>
                <w:rFonts w:cs="Arial"/>
                <w:sz w:val="24"/>
                <w:szCs w:val="24"/>
                <w:lang w:val="en-US"/>
              </w:rPr>
              <w:t>if not due to another cause such as an inherited haemoglobinopathy</w:t>
            </w:r>
          </w:p>
          <w:p w:rsidR="003374CF" w:rsidRPr="003374CF" w:rsidRDefault="003374CF" w:rsidP="002F57A7">
            <w:pPr>
              <w:pStyle w:val="ListParagraph"/>
              <w:numPr>
                <w:ilvl w:val="0"/>
                <w:numId w:val="43"/>
              </w:numPr>
              <w:spacing w:after="0" w:line="240" w:lineRule="auto"/>
              <w:rPr>
                <w:rFonts w:ascii="Times" w:hAnsi="Times"/>
                <w:sz w:val="24"/>
                <w:szCs w:val="24"/>
              </w:rPr>
            </w:pPr>
            <w:r w:rsidRPr="003374CF">
              <w:rPr>
                <w:rFonts w:ascii="Times" w:hAnsi="Times"/>
                <w:sz w:val="24"/>
                <w:szCs w:val="24"/>
              </w:rPr>
              <w:t>Folate deficiency is likely if: there is a high MCV (&gt;115fl) and normal WCC and platelets</w:t>
            </w:r>
            <w:r w:rsidR="002F57A7">
              <w:rPr>
                <w:rFonts w:ascii="Times" w:hAnsi="Times"/>
                <w:sz w:val="24"/>
                <w:szCs w:val="24"/>
              </w:rPr>
              <w:t xml:space="preserve"> </w:t>
            </w:r>
            <w:r w:rsidR="002F57A7" w:rsidRPr="00E3622D">
              <w:rPr>
                <w:b/>
                <w:sz w:val="24"/>
                <w:szCs w:val="24"/>
              </w:rPr>
              <w:t xml:space="preserve">Treatment: </w:t>
            </w:r>
            <w:r w:rsidR="002F57A7">
              <w:rPr>
                <w:sz w:val="24"/>
                <w:szCs w:val="24"/>
              </w:rPr>
              <w:t>folic acid supplementation</w:t>
            </w:r>
          </w:p>
          <w:p w:rsidR="003374CF" w:rsidRPr="003374CF" w:rsidRDefault="003374CF" w:rsidP="002F57A7">
            <w:pPr>
              <w:pStyle w:val="ListParagraph"/>
              <w:numPr>
                <w:ilvl w:val="0"/>
                <w:numId w:val="43"/>
              </w:numPr>
              <w:spacing w:after="0" w:line="240" w:lineRule="auto"/>
              <w:rPr>
                <w:rFonts w:ascii="Times" w:hAnsi="Times"/>
                <w:sz w:val="24"/>
                <w:szCs w:val="24"/>
              </w:rPr>
            </w:pPr>
            <w:r w:rsidRPr="003374CF">
              <w:rPr>
                <w:rFonts w:ascii="Times" w:hAnsi="Times"/>
                <w:sz w:val="24"/>
                <w:szCs w:val="24"/>
              </w:rPr>
              <w:t xml:space="preserve">In women infected with HIV, it is common to have a mixed picture, indicative of chronic disease. If the </w:t>
            </w:r>
            <w:r w:rsidRPr="003374CF">
              <w:rPr>
                <w:rFonts w:ascii="Times" w:hAnsi="Times"/>
                <w:b/>
                <w:sz w:val="24"/>
                <w:szCs w:val="24"/>
              </w:rPr>
              <w:t>WCC, platelets and Hb are all decreased</w:t>
            </w:r>
            <w:r w:rsidRPr="003374CF">
              <w:rPr>
                <w:rFonts w:ascii="Times" w:hAnsi="Times"/>
                <w:sz w:val="24"/>
                <w:szCs w:val="24"/>
              </w:rPr>
              <w:t xml:space="preserve">, the patient has a </w:t>
            </w:r>
            <w:r w:rsidRPr="003374CF">
              <w:rPr>
                <w:rFonts w:ascii="Times" w:hAnsi="Times"/>
                <w:b/>
                <w:sz w:val="24"/>
                <w:szCs w:val="24"/>
              </w:rPr>
              <w:t>pancytopenia</w:t>
            </w:r>
            <w:r w:rsidRPr="003374CF">
              <w:rPr>
                <w:rFonts w:ascii="Times" w:hAnsi="Times"/>
                <w:sz w:val="24"/>
                <w:szCs w:val="24"/>
              </w:rPr>
              <w:t xml:space="preserve"> and should be </w:t>
            </w:r>
            <w:r w:rsidRPr="003374CF">
              <w:rPr>
                <w:rFonts w:ascii="Times" w:hAnsi="Times"/>
                <w:b/>
                <w:sz w:val="24"/>
                <w:szCs w:val="24"/>
              </w:rPr>
              <w:t>referred to a hospital</w:t>
            </w:r>
            <w:r w:rsidRPr="003374CF">
              <w:rPr>
                <w:rFonts w:ascii="Times" w:hAnsi="Times"/>
                <w:sz w:val="24"/>
                <w:szCs w:val="24"/>
              </w:rPr>
              <w:t>.</w:t>
            </w:r>
          </w:p>
          <w:p w:rsidR="003374CF" w:rsidRPr="003374CF" w:rsidRDefault="003374CF" w:rsidP="002F57A7">
            <w:pPr>
              <w:pStyle w:val="ListParagraph"/>
              <w:numPr>
                <w:ilvl w:val="0"/>
                <w:numId w:val="43"/>
              </w:numPr>
              <w:spacing w:after="0" w:line="240" w:lineRule="auto"/>
              <w:rPr>
                <w:rFonts w:ascii="Times" w:hAnsi="Times"/>
                <w:sz w:val="24"/>
                <w:szCs w:val="24"/>
              </w:rPr>
            </w:pPr>
            <w:r w:rsidRPr="003374CF">
              <w:rPr>
                <w:rFonts w:ascii="Times" w:hAnsi="Times"/>
                <w:sz w:val="24"/>
                <w:szCs w:val="24"/>
              </w:rPr>
              <w:t>If the patient is symptomatic (short of breath at rest or mild exertion, oedema, syncope), she should be referred to a hospital</w:t>
            </w:r>
            <w:r w:rsidR="002F57A7">
              <w:rPr>
                <w:rFonts w:ascii="Times" w:hAnsi="Times"/>
                <w:sz w:val="24"/>
                <w:szCs w:val="24"/>
              </w:rPr>
              <w:t xml:space="preserve"> immediately</w:t>
            </w:r>
            <w:r w:rsidRPr="003374CF">
              <w:rPr>
                <w:rFonts w:ascii="Times" w:hAnsi="Times"/>
                <w:sz w:val="24"/>
                <w:szCs w:val="24"/>
              </w:rPr>
              <w:t>.</w:t>
            </w:r>
          </w:p>
          <w:p w:rsidR="003374CF" w:rsidRPr="006623B1" w:rsidRDefault="003374CF" w:rsidP="00CA60AE">
            <w:pPr>
              <w:pStyle w:val="ListParagraph"/>
              <w:rPr>
                <w:sz w:val="24"/>
                <w:szCs w:val="24"/>
              </w:rPr>
            </w:pPr>
          </w:p>
        </w:tc>
      </w:tr>
    </w:tbl>
    <w:p w:rsidR="003616F7" w:rsidRPr="00314B10" w:rsidRDefault="003616F7" w:rsidP="00C30013">
      <w:pPr>
        <w:pStyle w:val="Default"/>
        <w:spacing w:after="240"/>
        <w:rPr>
          <w:rFonts w:ascii="Times New Roman" w:hAnsi="Times New Roman" w:cs="Times New Roman"/>
        </w:rPr>
      </w:pPr>
    </w:p>
    <w:p w:rsidR="00C30013" w:rsidRPr="003374CF" w:rsidRDefault="00C30013" w:rsidP="00C30013">
      <w:pPr>
        <w:pStyle w:val="Default"/>
        <w:spacing w:after="240"/>
        <w:rPr>
          <w:rFonts w:ascii="Times New Roman" w:hAnsi="Times New Roman" w:cs="Times New Roman"/>
          <w:b/>
        </w:rPr>
      </w:pPr>
      <w:r w:rsidRPr="003374CF">
        <w:rPr>
          <w:rFonts w:ascii="Times New Roman" w:hAnsi="Times New Roman" w:cs="Times New Roman"/>
          <w:b/>
        </w:rPr>
        <w:t>RENAL DISEASE</w:t>
      </w:r>
    </w:p>
    <w:p w:rsidR="00C30013" w:rsidRPr="003374CF" w:rsidRDefault="00C30013" w:rsidP="00C30013">
      <w:pPr>
        <w:pStyle w:val="Default"/>
        <w:spacing w:after="240"/>
        <w:rPr>
          <w:rFonts w:ascii="Times New Roman" w:hAnsi="Times New Roman" w:cs="Times New Roman"/>
        </w:rPr>
      </w:pPr>
      <w:r w:rsidRPr="003374CF">
        <w:rPr>
          <w:rFonts w:ascii="Times New Roman" w:hAnsi="Times New Roman" w:cs="Times New Roman"/>
        </w:rPr>
        <w:t>At the first antenatal visit, women identified through their history as being at increased risk of renal disease, or who have ≥2+ proteinuria on urine dipstix, should not receive a tenofovir-containing regimen without prior review of serum creatinine results. These women should start AZT immediately and return for review of CD4 cell count and serum creatinine within one week.</w:t>
      </w:r>
    </w:p>
    <w:p w:rsidR="00C30013" w:rsidRPr="00CA60AE" w:rsidRDefault="00C30013" w:rsidP="00B73ED3">
      <w:pPr>
        <w:pStyle w:val="Default"/>
        <w:numPr>
          <w:ilvl w:val="0"/>
          <w:numId w:val="13"/>
        </w:numPr>
        <w:spacing w:after="240"/>
        <w:rPr>
          <w:rFonts w:ascii="Times New Roman" w:hAnsi="Times New Roman" w:cs="Times New Roman"/>
        </w:rPr>
      </w:pPr>
      <w:r w:rsidRPr="00CA60AE">
        <w:rPr>
          <w:rFonts w:ascii="Times New Roman" w:hAnsi="Times New Roman" w:cs="Times New Roman"/>
        </w:rPr>
        <w:t xml:space="preserve">Women who have a normal serum creatinine (≤85 µmol/L) should switch from AZT to </w:t>
      </w:r>
      <w:r w:rsidRPr="00CA60AE">
        <w:rPr>
          <w:rFonts w:ascii="Times New Roman" w:hAnsi="Times New Roman" w:cs="Times New Roman"/>
          <w:color w:val="auto"/>
        </w:rPr>
        <w:t>TDF+FTC/3TC+EFV immediately</w:t>
      </w:r>
    </w:p>
    <w:p w:rsidR="00C30013" w:rsidRPr="00CA60AE" w:rsidRDefault="00C30013" w:rsidP="00B73ED3">
      <w:pPr>
        <w:pStyle w:val="Default"/>
        <w:numPr>
          <w:ilvl w:val="0"/>
          <w:numId w:val="13"/>
        </w:numPr>
        <w:spacing w:after="240"/>
        <w:rPr>
          <w:rFonts w:ascii="Times New Roman" w:hAnsi="Times New Roman" w:cs="Times New Roman"/>
        </w:rPr>
      </w:pPr>
      <w:r w:rsidRPr="00CA60AE">
        <w:rPr>
          <w:rFonts w:ascii="Times New Roman" w:hAnsi="Times New Roman" w:cs="Times New Roman"/>
          <w:color w:val="auto"/>
        </w:rPr>
        <w:t xml:space="preserve">Women who have </w:t>
      </w:r>
      <w:r w:rsidRPr="00CA60AE">
        <w:rPr>
          <w:rFonts w:ascii="Times New Roman" w:hAnsi="Times New Roman" w:cs="Times New Roman"/>
        </w:rPr>
        <w:t>an elevated serum creatinine (&gt;85 µmol/L) should be managed according to their eligibility for lifelong antiretroviral ther</w:t>
      </w:r>
      <w:r w:rsidR="00CA60AE">
        <w:rPr>
          <w:rFonts w:ascii="Times New Roman" w:hAnsi="Times New Roman" w:cs="Times New Roman"/>
        </w:rPr>
        <w:t>apy based on CD4 cell count</w:t>
      </w:r>
      <w:r w:rsidRPr="00CA60AE">
        <w:rPr>
          <w:rFonts w:ascii="Times New Roman" w:hAnsi="Times New Roman" w:cs="Times New Roman"/>
        </w:rPr>
        <w:t xml:space="preserve"> and clinical staging:</w:t>
      </w:r>
    </w:p>
    <w:p w:rsidR="00C30013" w:rsidRPr="00CA60AE" w:rsidRDefault="00C30013" w:rsidP="00B73ED3">
      <w:pPr>
        <w:pStyle w:val="Default"/>
        <w:numPr>
          <w:ilvl w:val="1"/>
          <w:numId w:val="13"/>
        </w:numPr>
        <w:spacing w:after="240"/>
        <w:rPr>
          <w:rFonts w:ascii="Times New Roman" w:hAnsi="Times New Roman" w:cs="Times New Roman"/>
        </w:rPr>
      </w:pPr>
      <w:r w:rsidRPr="00CA60AE">
        <w:rPr>
          <w:rFonts w:ascii="Times New Roman" w:hAnsi="Times New Roman" w:cs="Times New Roman"/>
          <w:color w:val="auto"/>
        </w:rPr>
        <w:t>Women who do not require lifelong antiretroviral therapy can continue AZT prophylaxis throughout pregnancy</w:t>
      </w:r>
      <w:r w:rsidR="002B11C4">
        <w:rPr>
          <w:rFonts w:ascii="Times New Roman" w:hAnsi="Times New Roman" w:cs="Times New Roman"/>
          <w:color w:val="auto"/>
        </w:rPr>
        <w:t xml:space="preserve"> and their infant should receive daily NVP until breast feeding cessation</w:t>
      </w:r>
    </w:p>
    <w:p w:rsidR="00C30013" w:rsidRPr="00CA60AE" w:rsidRDefault="00C30013" w:rsidP="00B73ED3">
      <w:pPr>
        <w:pStyle w:val="Default"/>
        <w:numPr>
          <w:ilvl w:val="1"/>
          <w:numId w:val="13"/>
        </w:numPr>
        <w:spacing w:after="240"/>
        <w:rPr>
          <w:rFonts w:ascii="Times New Roman" w:hAnsi="Times New Roman" w:cs="Times New Roman"/>
        </w:rPr>
      </w:pPr>
      <w:r w:rsidRPr="00CA60AE">
        <w:rPr>
          <w:rFonts w:ascii="Times New Roman" w:hAnsi="Times New Roman" w:cs="Times New Roman"/>
          <w:color w:val="auto"/>
        </w:rPr>
        <w:t xml:space="preserve">Women who require lifelong antiretroviral therapy should be managed according to </w:t>
      </w:r>
      <w:r w:rsidRPr="00CA60AE">
        <w:rPr>
          <w:rFonts w:ascii="Times New Roman" w:hAnsi="Times New Roman" w:cs="Times New Roman"/>
        </w:rPr>
        <w:t>adult guidelines for lifelong antiretroviral therapy (and receive a triple-drug antiretroviral regimen that does n</w:t>
      </w:r>
      <w:r w:rsidR="00CA60AE">
        <w:rPr>
          <w:rFonts w:ascii="Times New Roman" w:hAnsi="Times New Roman" w:cs="Times New Roman"/>
        </w:rPr>
        <w:t>ot contain tenofovir, eg,</w:t>
      </w:r>
      <w:r w:rsidRPr="00CA60AE">
        <w:rPr>
          <w:rFonts w:ascii="Times New Roman" w:hAnsi="Times New Roman" w:cs="Times New Roman"/>
        </w:rPr>
        <w:t xml:space="preserve"> AZT+3TC+EFV).</w:t>
      </w:r>
    </w:p>
    <w:p w:rsidR="00C30013" w:rsidRPr="00390B49" w:rsidRDefault="00C30013" w:rsidP="00C30013">
      <w:pPr>
        <w:pStyle w:val="Default"/>
        <w:spacing w:after="240"/>
        <w:rPr>
          <w:rFonts w:ascii="Times New Roman" w:hAnsi="Times New Roman" w:cs="Times New Roman"/>
        </w:rPr>
      </w:pPr>
      <w:r w:rsidRPr="00390B49">
        <w:rPr>
          <w:rFonts w:ascii="Times New Roman" w:hAnsi="Times New Roman" w:cs="Times New Roman"/>
        </w:rPr>
        <w:t xml:space="preserve">For women who start a </w:t>
      </w:r>
      <w:r w:rsidR="002B11C4">
        <w:rPr>
          <w:rFonts w:ascii="Times New Roman" w:hAnsi="Times New Roman" w:cs="Times New Roman"/>
          <w:color w:val="auto"/>
        </w:rPr>
        <w:t>TDF+</w:t>
      </w:r>
      <w:r w:rsidRPr="00390B49">
        <w:rPr>
          <w:rFonts w:ascii="Times New Roman" w:hAnsi="Times New Roman" w:cs="Times New Roman"/>
          <w:color w:val="auto"/>
        </w:rPr>
        <w:t>3TC+EFV at their first antenatal visit</w:t>
      </w:r>
      <w:r w:rsidRPr="00390B49">
        <w:rPr>
          <w:rFonts w:ascii="Times New Roman" w:hAnsi="Times New Roman" w:cs="Times New Roman"/>
        </w:rPr>
        <w:t>, a serum creatinine &gt;85 µmol/L indicates the need to stop this regimen immediately. The CD4 cell count and clinical staging should be reviewed to identify the best antiretroviral option for these women:</w:t>
      </w:r>
    </w:p>
    <w:p w:rsidR="00C30013" w:rsidRPr="00390B49" w:rsidRDefault="00C30013" w:rsidP="00B73ED3">
      <w:pPr>
        <w:pStyle w:val="Default"/>
        <w:numPr>
          <w:ilvl w:val="0"/>
          <w:numId w:val="13"/>
        </w:numPr>
        <w:spacing w:after="240"/>
        <w:rPr>
          <w:rFonts w:ascii="Times New Roman" w:hAnsi="Times New Roman" w:cs="Times New Roman"/>
        </w:rPr>
      </w:pPr>
      <w:r w:rsidRPr="00390B49">
        <w:rPr>
          <w:rFonts w:ascii="Times New Roman" w:hAnsi="Times New Roman" w:cs="Times New Roman"/>
          <w:color w:val="auto"/>
        </w:rPr>
        <w:lastRenderedPageBreak/>
        <w:t>Women who are not eligible for lifelong antiretroviral therapy can be switched to AZT prophylaxis</w:t>
      </w:r>
    </w:p>
    <w:p w:rsidR="00C30013" w:rsidRPr="00390B49" w:rsidRDefault="00C30013" w:rsidP="00B73ED3">
      <w:pPr>
        <w:pStyle w:val="Default"/>
        <w:numPr>
          <w:ilvl w:val="0"/>
          <w:numId w:val="13"/>
        </w:numPr>
        <w:spacing w:after="240"/>
        <w:rPr>
          <w:rFonts w:ascii="Times New Roman" w:hAnsi="Times New Roman" w:cs="Times New Roman"/>
        </w:rPr>
      </w:pPr>
      <w:r w:rsidRPr="00390B49">
        <w:rPr>
          <w:rFonts w:ascii="Times New Roman" w:hAnsi="Times New Roman" w:cs="Times New Roman"/>
          <w:color w:val="auto"/>
        </w:rPr>
        <w:t xml:space="preserve">Women who require lifelong antiretroviral therapy should be managed according to </w:t>
      </w:r>
      <w:r w:rsidRPr="00390B49">
        <w:rPr>
          <w:rFonts w:ascii="Times New Roman" w:hAnsi="Times New Roman" w:cs="Times New Roman"/>
        </w:rPr>
        <w:t>adult guidelines for lifelong antiretroviral therapy (and receive a triple-drug antiretroviral regimen that does not contain tenofovir, AZT with 3TC+EFV).</w:t>
      </w:r>
    </w:p>
    <w:p w:rsidR="00C30013" w:rsidRPr="00314B10" w:rsidRDefault="00C30013" w:rsidP="00C30013">
      <w:pPr>
        <w:pStyle w:val="Default"/>
        <w:rPr>
          <w:rFonts w:ascii="Times New Roman" w:hAnsi="Times New Roman" w:cs="Times New Roman"/>
        </w:rPr>
      </w:pPr>
      <w:r w:rsidRPr="00390B49">
        <w:rPr>
          <w:rFonts w:ascii="Times New Roman" w:hAnsi="Times New Roman" w:cs="Times New Roman"/>
        </w:rPr>
        <w:t xml:space="preserve">For women taking </w:t>
      </w:r>
      <w:r w:rsidRPr="00390B49">
        <w:rPr>
          <w:rFonts w:ascii="Times New Roman" w:hAnsi="Times New Roman" w:cs="Times New Roman"/>
          <w:color w:val="auto"/>
        </w:rPr>
        <w:t>TDF+FTC/3TC+EFV who develop renal complications during pregnancy, the regimen should be stopped if repeated</w:t>
      </w:r>
      <w:r w:rsidRPr="00390B49">
        <w:rPr>
          <w:rFonts w:ascii="Times New Roman" w:hAnsi="Times New Roman" w:cs="Times New Roman"/>
        </w:rPr>
        <w:t xml:space="preserve"> serum creatinine exceeds 85 µmol/L. In these instances, AZT should be used in the place of </w:t>
      </w:r>
      <w:r w:rsidRPr="00390B49">
        <w:rPr>
          <w:rFonts w:ascii="Times New Roman" w:hAnsi="Times New Roman" w:cs="Times New Roman"/>
          <w:color w:val="auto"/>
        </w:rPr>
        <w:t>TDF+FTC/3TC+EFV for women who are not eligible for lifelong antiretroviral therapy. In women who are eligible for lifelong antiretroviral therapy, an alternate triple-drug regimen should be prescribed per adult antiretroviral guidelines.</w:t>
      </w:r>
    </w:p>
    <w:p w:rsidR="00C30013" w:rsidRPr="00314B10" w:rsidRDefault="00C30013" w:rsidP="00C30013">
      <w:pPr>
        <w:pStyle w:val="Default"/>
        <w:spacing w:after="240"/>
        <w:rPr>
          <w:rFonts w:ascii="Times New Roman" w:hAnsi="Times New Roman" w:cs="Times New Roman"/>
        </w:rPr>
      </w:pPr>
    </w:p>
    <w:p w:rsidR="00C30013" w:rsidRPr="00390B49" w:rsidRDefault="00C30013" w:rsidP="00C30013">
      <w:pPr>
        <w:pStyle w:val="Default"/>
        <w:spacing w:after="240"/>
        <w:rPr>
          <w:rFonts w:ascii="Times New Roman" w:hAnsi="Times New Roman" w:cs="Times New Roman"/>
          <w:b/>
        </w:rPr>
      </w:pPr>
      <w:r w:rsidRPr="00390B49">
        <w:rPr>
          <w:rFonts w:ascii="Times New Roman" w:hAnsi="Times New Roman" w:cs="Times New Roman"/>
          <w:b/>
        </w:rPr>
        <w:t>PSYCHIATRIC ILLNESS</w:t>
      </w:r>
    </w:p>
    <w:p w:rsidR="00C30013" w:rsidRPr="00390B49" w:rsidRDefault="00C30013" w:rsidP="00C30013">
      <w:pPr>
        <w:pStyle w:val="Default"/>
        <w:spacing w:after="240"/>
        <w:rPr>
          <w:rFonts w:ascii="Times New Roman" w:hAnsi="Times New Roman" w:cs="Times New Roman"/>
        </w:rPr>
      </w:pPr>
      <w:r w:rsidRPr="00390B49">
        <w:rPr>
          <w:rFonts w:ascii="Times New Roman" w:hAnsi="Times New Roman" w:cs="Times New Roman"/>
        </w:rPr>
        <w:t xml:space="preserve">Women identified as having active psychiatric illness at the first antenatal visit should start AZT immediately and return for review of CD4 cell count within one week. Women determined to be eligible for lifelong antiretroviral therapy based on CD4 cell count &lt;350 or clinical staging should be managed according to adult guidelines for lifelong antiretroviral therapy (eg, substituting NVP </w:t>
      </w:r>
      <w:r w:rsidR="003616F7" w:rsidRPr="00390B49">
        <w:rPr>
          <w:rFonts w:ascii="Times New Roman" w:hAnsi="Times New Roman" w:cs="Times New Roman"/>
        </w:rPr>
        <w:t xml:space="preserve">or Lopinavir/ritonavir </w:t>
      </w:r>
      <w:r w:rsidRPr="00390B49">
        <w:rPr>
          <w:rFonts w:ascii="Times New Roman" w:hAnsi="Times New Roman" w:cs="Times New Roman"/>
        </w:rPr>
        <w:t>for EFV). Women who require prophylaxis only should continue to receive AZT twice daily throughout pregnancy.</w:t>
      </w:r>
    </w:p>
    <w:p w:rsidR="00C30013" w:rsidRPr="00314B10" w:rsidRDefault="00C30013" w:rsidP="00C30013">
      <w:pPr>
        <w:pStyle w:val="Default"/>
        <w:spacing w:after="240"/>
        <w:rPr>
          <w:rFonts w:ascii="Times New Roman" w:hAnsi="Times New Roman" w:cs="Times New Roman"/>
        </w:rPr>
      </w:pPr>
    </w:p>
    <w:p w:rsidR="00C30013" w:rsidRPr="00390B49" w:rsidRDefault="00C30013" w:rsidP="00C30013">
      <w:pPr>
        <w:pStyle w:val="CM57"/>
        <w:spacing w:after="240"/>
        <w:rPr>
          <w:rFonts w:ascii="Times New Roman" w:hAnsi="Times New Roman" w:cs="Times New Roman"/>
          <w:b/>
          <w:color w:val="000000"/>
        </w:rPr>
      </w:pPr>
      <w:r w:rsidRPr="00390B49">
        <w:rPr>
          <w:rFonts w:ascii="Times New Roman" w:hAnsi="Times New Roman" w:cs="Times New Roman"/>
          <w:b/>
          <w:iCs/>
          <w:color w:val="000000"/>
        </w:rPr>
        <w:t xml:space="preserve">HEPATITIS B INFECTION </w:t>
      </w:r>
    </w:p>
    <w:p w:rsidR="00C30013" w:rsidRPr="00314B10" w:rsidRDefault="00C30013" w:rsidP="00C30013">
      <w:pPr>
        <w:pStyle w:val="CM5"/>
        <w:spacing w:after="240" w:line="240" w:lineRule="auto"/>
        <w:ind w:right="215"/>
        <w:rPr>
          <w:rFonts w:ascii="Times New Roman" w:hAnsi="Times New Roman" w:cs="Times New Roman"/>
          <w:color w:val="000000"/>
        </w:rPr>
      </w:pPr>
      <w:r w:rsidRPr="00390B49">
        <w:rPr>
          <w:rFonts w:ascii="Times New Roman" w:hAnsi="Times New Roman" w:cs="Times New Roman"/>
          <w:color w:val="000000"/>
        </w:rPr>
        <w:t>TDF and 3TC/FTC are both active against Hepatitis B. When available, Hepatitis B surface antigen testing should be conducted in women before stopping TDF+3TC/FTC+EFV prophylaxis. If a woman has evidence of hepatitis B infection, she qualifies for lifelong ART treatment and must remain on TDF + 3TC/FTC to prevent a hepatitis flare</w:t>
      </w:r>
      <w:r w:rsidR="007E7F47">
        <w:rPr>
          <w:rFonts w:ascii="Times New Roman" w:hAnsi="Times New Roman" w:cs="Times New Roman"/>
          <w:color w:val="000000"/>
        </w:rPr>
        <w:t xml:space="preserve"> if ARVs stopped</w:t>
      </w:r>
      <w:r w:rsidRPr="00390B49">
        <w:rPr>
          <w:rFonts w:ascii="Times New Roman" w:hAnsi="Times New Roman" w:cs="Times New Roman"/>
          <w:color w:val="000000"/>
        </w:rPr>
        <w:t>.</w:t>
      </w:r>
      <w:r w:rsidRPr="00314B10">
        <w:rPr>
          <w:rFonts w:ascii="Times New Roman" w:hAnsi="Times New Roman" w:cs="Times New Roman"/>
          <w:color w:val="000000"/>
        </w:rPr>
        <w:t xml:space="preserve">  </w:t>
      </w:r>
    </w:p>
    <w:p w:rsidR="00C30013" w:rsidRPr="00314B10" w:rsidRDefault="00C30013" w:rsidP="00C30013">
      <w:pPr>
        <w:pStyle w:val="Default"/>
        <w:rPr>
          <w:rFonts w:ascii="Times New Roman" w:hAnsi="Times New Roman" w:cs="Times New Roman"/>
        </w:rPr>
      </w:pPr>
    </w:p>
    <w:p w:rsidR="00C30013" w:rsidRPr="00314B10" w:rsidRDefault="00C30013" w:rsidP="00C30013">
      <w:pPr>
        <w:pStyle w:val="Default"/>
        <w:rPr>
          <w:rFonts w:ascii="Times New Roman" w:hAnsi="Times New Roman" w:cs="Times New Roman"/>
        </w:rPr>
      </w:pPr>
    </w:p>
    <w:p w:rsidR="00C30013" w:rsidRPr="00314B10" w:rsidRDefault="00C30013" w:rsidP="00C30013">
      <w:pPr>
        <w:pStyle w:val="Default"/>
        <w:rPr>
          <w:rFonts w:ascii="Times New Roman" w:hAnsi="Times New Roman" w:cs="Times New Roman"/>
        </w:rPr>
      </w:pPr>
      <w:r w:rsidRPr="00390B49">
        <w:rPr>
          <w:rFonts w:ascii="Times New Roman" w:hAnsi="Times New Roman" w:cs="Times New Roman"/>
          <w:b/>
        </w:rPr>
        <w:t>LABORATORY MONITORING</w:t>
      </w:r>
      <w:r w:rsidRPr="00390B49">
        <w:rPr>
          <w:rFonts w:ascii="Times New Roman" w:hAnsi="Times New Roman" w:cs="Times New Roman"/>
        </w:rPr>
        <w:t xml:space="preserve"> </w:t>
      </w:r>
      <w:r w:rsidRPr="00390B49">
        <w:rPr>
          <w:rFonts w:ascii="Times New Roman" w:hAnsi="Times New Roman" w:cs="Times New Roman"/>
          <w:b/>
        </w:rPr>
        <w:t>FOR</w:t>
      </w:r>
      <w:r w:rsidRPr="00390B49">
        <w:rPr>
          <w:rFonts w:ascii="Times New Roman" w:hAnsi="Times New Roman" w:cs="Times New Roman"/>
          <w:b/>
          <w:iCs/>
        </w:rPr>
        <w:t xml:space="preserve"> ANTIRETROVIRAL PROPHYLAXIS OR TREATMENT</w:t>
      </w:r>
    </w:p>
    <w:p w:rsidR="00C30013" w:rsidRPr="00314B10" w:rsidRDefault="00C30013" w:rsidP="00C30013">
      <w:pPr>
        <w:pStyle w:val="Default"/>
        <w:rPr>
          <w:rFonts w:ascii="Times New Roman" w:hAnsi="Times New Roman" w:cs="Times New Roman"/>
        </w:rPr>
      </w:pPr>
    </w:p>
    <w:p w:rsidR="00C30013" w:rsidRPr="00390B49" w:rsidRDefault="00C30013" w:rsidP="00C30013">
      <w:pPr>
        <w:pStyle w:val="Default"/>
        <w:rPr>
          <w:rFonts w:ascii="Times New Roman" w:hAnsi="Times New Roman" w:cs="Times New Roman"/>
        </w:rPr>
      </w:pPr>
      <w:r w:rsidRPr="00390B49">
        <w:rPr>
          <w:rFonts w:ascii="Times New Roman" w:hAnsi="Times New Roman" w:cs="Times New Roman"/>
        </w:rPr>
        <w:t>Following initiation of TDF+3TC/FTC+EFV for prophylaxis or treatment, all women require serum creatinine testing after 3 months, 6 months and 12 months. Because standard methods for the estimation of glomelular filtration rate are inaccurate in pregnancy, serum creatinine values &lt;85µmol/L should be considered normal before delivery. After delivery, interpretation of serum creatinine values should be based on the modified Cocroft-Gault equation per adult antiretroviral guidelines.</w:t>
      </w:r>
    </w:p>
    <w:p w:rsidR="00C30013" w:rsidRPr="00390B49" w:rsidRDefault="00C30013" w:rsidP="00C30013">
      <w:pPr>
        <w:pStyle w:val="Default"/>
        <w:rPr>
          <w:rFonts w:ascii="Times New Roman" w:hAnsi="Times New Roman" w:cs="Times New Roman"/>
        </w:rPr>
      </w:pPr>
    </w:p>
    <w:p w:rsidR="00C30013" w:rsidRPr="00390B49" w:rsidRDefault="00C30013" w:rsidP="00C30013">
      <w:pPr>
        <w:pStyle w:val="Default"/>
        <w:rPr>
          <w:rFonts w:ascii="Times New Roman" w:hAnsi="Times New Roman" w:cs="Times New Roman"/>
        </w:rPr>
      </w:pPr>
      <w:r w:rsidRPr="00390B49">
        <w:rPr>
          <w:rFonts w:ascii="Times New Roman" w:hAnsi="Times New Roman" w:cs="Times New Roman"/>
        </w:rPr>
        <w:t>All women who are not eligible for lifelong ART during pregnancy (and receive antiretrovirals as prophylaxis) should have a repeat CD4 cell count 6 months after the end of maternal antiretroviral use. In the case of women taking TDF+3TC/FTC+EFV throughout breastfeeding, this means a CD4 cell count 6 months after the end of breastfeeding.</w:t>
      </w:r>
    </w:p>
    <w:p w:rsidR="00C30013" w:rsidRPr="00390B49" w:rsidRDefault="00C30013" w:rsidP="00C30013">
      <w:pPr>
        <w:pStyle w:val="Default"/>
        <w:rPr>
          <w:rFonts w:ascii="Times New Roman" w:hAnsi="Times New Roman" w:cs="Times New Roman"/>
        </w:rPr>
      </w:pPr>
    </w:p>
    <w:p w:rsidR="00C30013" w:rsidRPr="00390B49" w:rsidRDefault="00C30013" w:rsidP="00C30013">
      <w:pPr>
        <w:pStyle w:val="Default"/>
        <w:rPr>
          <w:rFonts w:ascii="Times New Roman" w:hAnsi="Times New Roman" w:cs="Times New Roman"/>
        </w:rPr>
      </w:pPr>
      <w:r w:rsidRPr="00390B49">
        <w:rPr>
          <w:rFonts w:ascii="Times New Roman" w:hAnsi="Times New Roman" w:cs="Times New Roman"/>
        </w:rPr>
        <w:lastRenderedPageBreak/>
        <w:t>All women who receive AZT f</w:t>
      </w:r>
      <w:r w:rsidR="00AF57E7">
        <w:rPr>
          <w:rFonts w:ascii="Times New Roman" w:hAnsi="Times New Roman" w:cs="Times New Roman"/>
        </w:rPr>
        <w:t>or prophylaxis (because TDF+</w:t>
      </w:r>
      <w:r w:rsidRPr="00390B49">
        <w:rPr>
          <w:rFonts w:ascii="Times New Roman" w:hAnsi="Times New Roman" w:cs="Times New Roman"/>
        </w:rPr>
        <w:t xml:space="preserve">FTC+EFV is contraindicated) require regular </w:t>
      </w:r>
      <w:r w:rsidR="00551B83" w:rsidRPr="007E3032">
        <w:rPr>
          <w:rFonts w:ascii="Times New Roman" w:hAnsi="Times New Roman" w:cs="Times New Roman"/>
        </w:rPr>
        <w:t xml:space="preserve">(see </w:t>
      </w:r>
      <w:r w:rsidR="007E3032" w:rsidRPr="007E3032">
        <w:rPr>
          <w:rFonts w:ascii="Times New Roman" w:hAnsi="Times New Roman" w:cs="Times New Roman"/>
        </w:rPr>
        <w:t xml:space="preserve">table </w:t>
      </w:r>
      <w:r w:rsidR="00551B83" w:rsidRPr="007E3032">
        <w:rPr>
          <w:rFonts w:ascii="Times New Roman" w:hAnsi="Times New Roman" w:cs="Times New Roman"/>
        </w:rPr>
        <w:t>below)</w:t>
      </w:r>
      <w:r w:rsidR="00551B83">
        <w:rPr>
          <w:rFonts w:ascii="Times New Roman" w:hAnsi="Times New Roman" w:cs="Times New Roman"/>
        </w:rPr>
        <w:t xml:space="preserve"> </w:t>
      </w:r>
      <w:r w:rsidRPr="00390B49">
        <w:rPr>
          <w:rFonts w:ascii="Times New Roman" w:hAnsi="Times New Roman" w:cs="Times New Roman"/>
        </w:rPr>
        <w:t>haemoglobin monitoring during pregnancy.</w:t>
      </w:r>
    </w:p>
    <w:p w:rsidR="00C30013" w:rsidRPr="00390B49" w:rsidRDefault="00C30013" w:rsidP="00C30013">
      <w:pPr>
        <w:pStyle w:val="Default"/>
        <w:rPr>
          <w:rFonts w:ascii="Times New Roman" w:hAnsi="Times New Roman" w:cs="Times New Roman"/>
        </w:rPr>
      </w:pPr>
    </w:p>
    <w:p w:rsidR="00C30013" w:rsidRPr="00314B10" w:rsidRDefault="00AF57E7" w:rsidP="00C30013">
      <w:pPr>
        <w:pStyle w:val="Default"/>
        <w:rPr>
          <w:rFonts w:ascii="Times New Roman" w:hAnsi="Times New Roman" w:cs="Times New Roman"/>
        </w:rPr>
      </w:pPr>
      <w:r>
        <w:rPr>
          <w:rFonts w:ascii="Times New Roman" w:hAnsi="Times New Roman" w:cs="Times New Roman"/>
        </w:rPr>
        <w:t>All women who receive TDF+</w:t>
      </w:r>
      <w:r w:rsidR="00C30013" w:rsidRPr="00390B49">
        <w:rPr>
          <w:rFonts w:ascii="Times New Roman" w:hAnsi="Times New Roman" w:cs="Times New Roman"/>
        </w:rPr>
        <w:t xml:space="preserve">FTC+EFV or another triple-drug regimen for antiretroviral treatment require standard monitoring per adult antiretroviral guidelines, including Viral Load testing </w:t>
      </w:r>
      <w:r w:rsidR="00937306" w:rsidRPr="00390B49">
        <w:rPr>
          <w:rFonts w:ascii="Times New Roman" w:hAnsi="Times New Roman" w:cs="Times New Roman"/>
        </w:rPr>
        <w:t>6</w:t>
      </w:r>
      <w:r w:rsidR="00C30013" w:rsidRPr="00390B49">
        <w:rPr>
          <w:rFonts w:ascii="Times New Roman" w:hAnsi="Times New Roman" w:cs="Times New Roman"/>
        </w:rPr>
        <w:t xml:space="preserve"> months and 12 months after initiation and CD4 </w:t>
      </w:r>
      <w:r>
        <w:rPr>
          <w:rFonts w:ascii="Times New Roman" w:hAnsi="Times New Roman" w:cs="Times New Roman"/>
        </w:rPr>
        <w:t xml:space="preserve">cell count </w:t>
      </w:r>
      <w:r w:rsidR="00C30013" w:rsidRPr="00390B49">
        <w:rPr>
          <w:rFonts w:ascii="Times New Roman" w:hAnsi="Times New Roman" w:cs="Times New Roman"/>
        </w:rPr>
        <w:t>12 months after initiation.</w:t>
      </w:r>
      <w:r w:rsidR="00C30013" w:rsidRPr="00314B10">
        <w:rPr>
          <w:rFonts w:ascii="Times New Roman" w:hAnsi="Times New Roman" w:cs="Times New Roman"/>
        </w:rPr>
        <w:t xml:space="preserve"> </w:t>
      </w:r>
    </w:p>
    <w:p w:rsidR="00390B49" w:rsidRPr="00314B10" w:rsidRDefault="00390B49" w:rsidP="00C30013">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2954"/>
        <w:gridCol w:w="2934"/>
        <w:gridCol w:w="3354"/>
      </w:tblGrid>
      <w:tr w:rsidR="00C30013" w:rsidRPr="00314B10" w:rsidTr="00C80E84">
        <w:tc>
          <w:tcPr>
            <w:tcW w:w="2376" w:type="dxa"/>
          </w:tcPr>
          <w:p w:rsidR="00C30013" w:rsidRPr="00390B49" w:rsidRDefault="00C30013" w:rsidP="00C80E84">
            <w:pPr>
              <w:pStyle w:val="Default"/>
              <w:rPr>
                <w:rFonts w:ascii="Times New Roman" w:hAnsi="Times New Roman" w:cs="Times New Roman"/>
                <w:i/>
              </w:rPr>
            </w:pPr>
            <w:r w:rsidRPr="00390B49">
              <w:rPr>
                <w:rFonts w:ascii="Times New Roman" w:hAnsi="Times New Roman" w:cs="Times New Roman"/>
                <w:i/>
              </w:rPr>
              <w:t>For women takin</w:t>
            </w:r>
            <w:r w:rsidR="007E3032">
              <w:rPr>
                <w:rFonts w:ascii="Times New Roman" w:hAnsi="Times New Roman" w:cs="Times New Roman"/>
                <w:i/>
              </w:rPr>
              <w:t>g</w:t>
            </w:r>
          </w:p>
        </w:tc>
        <w:tc>
          <w:tcPr>
            <w:tcW w:w="2977" w:type="dxa"/>
          </w:tcPr>
          <w:p w:rsidR="00C30013" w:rsidRPr="00390B49" w:rsidRDefault="00C30013" w:rsidP="00C80E84">
            <w:pPr>
              <w:pStyle w:val="Default"/>
              <w:rPr>
                <w:rFonts w:ascii="Times New Roman" w:hAnsi="Times New Roman" w:cs="Times New Roman"/>
                <w:i/>
              </w:rPr>
            </w:pPr>
            <w:r w:rsidRPr="00390B49">
              <w:rPr>
                <w:rFonts w:ascii="Times New Roman" w:hAnsi="Times New Roman" w:cs="Times New Roman"/>
                <w:i/>
              </w:rPr>
              <w:t xml:space="preserve">Monitoring if on lifelong therapy </w:t>
            </w:r>
          </w:p>
        </w:tc>
        <w:tc>
          <w:tcPr>
            <w:tcW w:w="3402" w:type="dxa"/>
          </w:tcPr>
          <w:p w:rsidR="00C30013" w:rsidRPr="00390B49" w:rsidRDefault="00C30013" w:rsidP="00C80E84">
            <w:pPr>
              <w:pStyle w:val="Default"/>
              <w:rPr>
                <w:rFonts w:ascii="Times New Roman" w:hAnsi="Times New Roman" w:cs="Times New Roman"/>
                <w:i/>
              </w:rPr>
            </w:pPr>
            <w:r w:rsidRPr="00390B49">
              <w:rPr>
                <w:rFonts w:ascii="Times New Roman" w:hAnsi="Times New Roman" w:cs="Times New Roman"/>
                <w:i/>
              </w:rPr>
              <w:t>Monitoring if on prophylaxis only</w:t>
            </w:r>
          </w:p>
        </w:tc>
      </w:tr>
      <w:tr w:rsidR="00C30013" w:rsidRPr="00314B10" w:rsidTr="00C80E84">
        <w:tc>
          <w:tcPr>
            <w:tcW w:w="2376"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TDF+3TC/FTC+EFV</w:t>
            </w:r>
            <w:r w:rsidR="000D1647" w:rsidRPr="00390B49">
              <w:rPr>
                <w:rFonts w:ascii="Times New Roman" w:hAnsi="Times New Roman" w:cs="Times New Roman"/>
              </w:rPr>
              <w:t>(FDC)</w:t>
            </w:r>
          </w:p>
        </w:tc>
        <w:tc>
          <w:tcPr>
            <w:tcW w:w="2977"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Creatinine at 3, 6 and 12 months post-initiation</w:t>
            </w:r>
          </w:p>
        </w:tc>
        <w:tc>
          <w:tcPr>
            <w:tcW w:w="3402"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Creatinine at 3, 6 and 12 months post-initiation</w:t>
            </w:r>
          </w:p>
        </w:tc>
      </w:tr>
      <w:tr w:rsidR="00C30013" w:rsidRPr="00314B10" w:rsidTr="00C80E84">
        <w:tc>
          <w:tcPr>
            <w:tcW w:w="2376" w:type="dxa"/>
          </w:tcPr>
          <w:p w:rsidR="00C30013" w:rsidRPr="00390B49" w:rsidRDefault="00C30013" w:rsidP="00C80E84">
            <w:pPr>
              <w:pStyle w:val="Default"/>
              <w:rPr>
                <w:rFonts w:ascii="Times New Roman" w:hAnsi="Times New Roman" w:cs="Times New Roman"/>
              </w:rPr>
            </w:pPr>
          </w:p>
        </w:tc>
        <w:tc>
          <w:tcPr>
            <w:tcW w:w="2977" w:type="dxa"/>
          </w:tcPr>
          <w:p w:rsidR="00C30013" w:rsidRPr="00390B49" w:rsidRDefault="00390B49" w:rsidP="00C80E84">
            <w:pPr>
              <w:pStyle w:val="Default"/>
              <w:rPr>
                <w:rFonts w:ascii="Times New Roman" w:hAnsi="Times New Roman" w:cs="Times New Roman"/>
              </w:rPr>
            </w:pPr>
            <w:r>
              <w:rPr>
                <w:rFonts w:ascii="Times New Roman" w:hAnsi="Times New Roman" w:cs="Times New Roman"/>
              </w:rPr>
              <w:t>Viral Load at 6 a</w:t>
            </w:r>
            <w:r w:rsidR="00C30013" w:rsidRPr="00390B49">
              <w:rPr>
                <w:rFonts w:ascii="Times New Roman" w:hAnsi="Times New Roman" w:cs="Times New Roman"/>
              </w:rPr>
              <w:t>nd 12 months post-initiation; CD4 at 12 months post-initiation</w:t>
            </w:r>
          </w:p>
        </w:tc>
        <w:tc>
          <w:tcPr>
            <w:tcW w:w="3402" w:type="dxa"/>
          </w:tcPr>
          <w:p w:rsidR="00C30013" w:rsidRPr="00390B49" w:rsidRDefault="00C30013" w:rsidP="00C80E84">
            <w:pPr>
              <w:pStyle w:val="Default"/>
              <w:rPr>
                <w:rFonts w:ascii="Times New Roman" w:hAnsi="Times New Roman" w:cs="Times New Roman"/>
              </w:rPr>
            </w:pPr>
          </w:p>
        </w:tc>
      </w:tr>
      <w:tr w:rsidR="00C30013" w:rsidRPr="00314B10" w:rsidTr="00C80E84">
        <w:tc>
          <w:tcPr>
            <w:tcW w:w="2376"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AZT only</w:t>
            </w:r>
          </w:p>
        </w:tc>
        <w:tc>
          <w:tcPr>
            <w:tcW w:w="2977" w:type="dxa"/>
          </w:tcPr>
          <w:p w:rsidR="00C30013" w:rsidRPr="00390B49" w:rsidRDefault="00C30013" w:rsidP="00C80E84">
            <w:pPr>
              <w:pStyle w:val="Default"/>
              <w:rPr>
                <w:rFonts w:ascii="Times New Roman" w:hAnsi="Times New Roman" w:cs="Times New Roman"/>
              </w:rPr>
            </w:pPr>
          </w:p>
        </w:tc>
        <w:tc>
          <w:tcPr>
            <w:tcW w:w="3402"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Haemoglobin 1, 2, 3 and 6 months post-initiation</w:t>
            </w:r>
          </w:p>
        </w:tc>
      </w:tr>
      <w:tr w:rsidR="00C30013" w:rsidRPr="00314B10" w:rsidTr="00C80E84">
        <w:tc>
          <w:tcPr>
            <w:tcW w:w="2376"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Other triple-drug regiments</w:t>
            </w:r>
          </w:p>
        </w:tc>
        <w:tc>
          <w:tcPr>
            <w:tcW w:w="2977" w:type="dxa"/>
          </w:tcPr>
          <w:p w:rsidR="00C30013" w:rsidRPr="00390B49" w:rsidRDefault="00C30013" w:rsidP="00C80E84">
            <w:pPr>
              <w:pStyle w:val="Default"/>
              <w:rPr>
                <w:rFonts w:ascii="Times New Roman" w:hAnsi="Times New Roman" w:cs="Times New Roman"/>
              </w:rPr>
            </w:pPr>
            <w:r w:rsidRPr="00390B49">
              <w:rPr>
                <w:rFonts w:ascii="Times New Roman" w:hAnsi="Times New Roman" w:cs="Times New Roman"/>
              </w:rPr>
              <w:t xml:space="preserve">Per adult ARV guidelines </w:t>
            </w:r>
          </w:p>
        </w:tc>
        <w:tc>
          <w:tcPr>
            <w:tcW w:w="3402" w:type="dxa"/>
          </w:tcPr>
          <w:p w:rsidR="00C30013" w:rsidRPr="00390B49" w:rsidRDefault="00C30013" w:rsidP="00C80E84">
            <w:pPr>
              <w:pStyle w:val="Default"/>
              <w:rPr>
                <w:rFonts w:ascii="Times New Roman" w:hAnsi="Times New Roman" w:cs="Times New Roman"/>
              </w:rPr>
            </w:pPr>
          </w:p>
        </w:tc>
      </w:tr>
    </w:tbl>
    <w:p w:rsidR="00C30013" w:rsidRPr="00314B10" w:rsidRDefault="00C30013" w:rsidP="00C30013">
      <w:pPr>
        <w:pStyle w:val="Default"/>
        <w:rPr>
          <w:rFonts w:ascii="Times New Roman" w:hAnsi="Times New Roman" w:cs="Times New Roman"/>
        </w:rPr>
      </w:pPr>
    </w:p>
    <w:p w:rsidR="00C30013" w:rsidRPr="00314B10" w:rsidRDefault="00C30013" w:rsidP="00C30013">
      <w:pPr>
        <w:pStyle w:val="Default"/>
        <w:rPr>
          <w:rFonts w:ascii="Times New Roman" w:hAnsi="Times New Roman" w:cs="Times New Roman"/>
        </w:rPr>
      </w:pPr>
    </w:p>
    <w:p w:rsidR="00C30013" w:rsidRPr="00314B10" w:rsidRDefault="00C30013" w:rsidP="00C30013">
      <w:pPr>
        <w:pStyle w:val="CM5"/>
        <w:spacing w:after="240" w:line="240" w:lineRule="auto"/>
        <w:ind w:right="215"/>
        <w:rPr>
          <w:rFonts w:ascii="Times New Roman" w:hAnsi="Times New Roman" w:cs="Times New Roman"/>
          <w:color w:val="000000"/>
        </w:rPr>
      </w:pPr>
      <w:r w:rsidRPr="00314B10">
        <w:rPr>
          <w:rFonts w:ascii="Times New Roman" w:hAnsi="Times New Roman" w:cs="Times New Roman"/>
          <w:b/>
          <w:bCs/>
          <w:color w:val="000000"/>
        </w:rPr>
        <w:t xml:space="preserve">5.2 INTRAPARTUM MANAGEMENT </w:t>
      </w:r>
    </w:p>
    <w:p w:rsidR="00C30013" w:rsidRPr="00314B10" w:rsidRDefault="00C30013" w:rsidP="00C30013">
      <w:pPr>
        <w:pStyle w:val="CM57"/>
        <w:spacing w:after="240"/>
        <w:ind w:right="215"/>
        <w:rPr>
          <w:rFonts w:ascii="Times New Roman" w:hAnsi="Times New Roman" w:cs="Times New Roman"/>
          <w:color w:val="000000"/>
        </w:rPr>
      </w:pPr>
      <w:r w:rsidRPr="00390B49">
        <w:rPr>
          <w:rFonts w:ascii="Times New Roman" w:hAnsi="Times New Roman" w:cs="Times New Roman"/>
          <w:color w:val="000000"/>
        </w:rPr>
        <w:t>The woman’s HIV serostatus should be recorded in the maternity register. Health care workers should check the woman’s documented HIV status and details of the antiretroviral drugs received during pregnancy. If her HIV status is unknown and she is in the first stage of labour, HIV testing and counselling should be provided. If this is not possible prior to delivery, then HIV testing and counselling should be provided as soon as possible after delivery.</w:t>
      </w:r>
      <w:r w:rsidRPr="00314B10">
        <w:rPr>
          <w:rFonts w:ascii="Times New Roman" w:hAnsi="Times New Roman" w:cs="Times New Roman"/>
          <w:color w:val="000000"/>
        </w:rPr>
        <w:t xml:space="preserve"> </w:t>
      </w:r>
    </w:p>
    <w:p w:rsidR="00C30013" w:rsidRPr="00314B10" w:rsidRDefault="00C30013" w:rsidP="00C30013">
      <w:pPr>
        <w:pStyle w:val="CM57"/>
        <w:spacing w:after="240"/>
        <w:rPr>
          <w:rFonts w:ascii="Times New Roman" w:hAnsi="Times New Roman" w:cs="Times New Roman"/>
          <w:color w:val="000000"/>
        </w:rPr>
      </w:pPr>
      <w:r w:rsidRPr="00390B49">
        <w:rPr>
          <w:rFonts w:ascii="Times New Roman" w:hAnsi="Times New Roman" w:cs="Times New Roman"/>
          <w:b/>
          <w:bCs/>
          <w:color w:val="000000"/>
        </w:rPr>
        <w:t>ANTIRETROVIRAL PROPHYLAXIS OR TREATMENT</w:t>
      </w:r>
    </w:p>
    <w:p w:rsidR="00C30013" w:rsidRPr="00390B49" w:rsidRDefault="00C30013" w:rsidP="00390B49">
      <w:pPr>
        <w:pStyle w:val="CM57"/>
        <w:spacing w:after="240"/>
        <w:ind w:right="578"/>
        <w:rPr>
          <w:rFonts w:ascii="Times New Roman" w:hAnsi="Times New Roman" w:cs="Times New Roman"/>
          <w:color w:val="000000"/>
        </w:rPr>
      </w:pPr>
      <w:r w:rsidRPr="00390B49">
        <w:rPr>
          <w:rFonts w:ascii="Times New Roman" w:hAnsi="Times New Roman" w:cs="Times New Roman"/>
          <w:color w:val="000000"/>
        </w:rPr>
        <w:t>All HIV-positive women who started TDF+3TC/FTC+EFV or another triple-drug regimen during the antenatal period should continue to receive this regimen throughout labour and delivery. For women who received AZT during pregnancy (ie, with a contraindication to TDF+3TC/FTC+EFV and not eligible for lifelong ART) AZT should be given 3-hourly during labour with a single dose of nevirapine (</w:t>
      </w:r>
      <w:r w:rsidRPr="00390B49">
        <w:rPr>
          <w:rFonts w:ascii="Times New Roman" w:hAnsi="Times New Roman" w:cs="Times New Roman"/>
        </w:rPr>
        <w:t xml:space="preserve">NVP) and </w:t>
      </w:r>
      <w:r w:rsidR="004D1C0B">
        <w:rPr>
          <w:rFonts w:ascii="Times New Roman" w:hAnsi="Times New Roman" w:cs="Times New Roman"/>
        </w:rPr>
        <w:t xml:space="preserve">stat dose of </w:t>
      </w:r>
      <w:r w:rsidRPr="00390B49">
        <w:rPr>
          <w:rFonts w:ascii="Times New Roman" w:hAnsi="Times New Roman" w:cs="Times New Roman"/>
          <w:color w:val="000000"/>
        </w:rPr>
        <w:t>TDF+FTC</w:t>
      </w:r>
      <w:r w:rsidR="004D1C0B">
        <w:rPr>
          <w:rFonts w:ascii="Times New Roman" w:hAnsi="Times New Roman" w:cs="Times New Roman"/>
          <w:color w:val="000000"/>
        </w:rPr>
        <w:t xml:space="preserve"> at onset of labour</w:t>
      </w:r>
      <w:r w:rsidRPr="00390B49">
        <w:rPr>
          <w:rFonts w:ascii="Times New Roman" w:hAnsi="Times New Roman" w:cs="Times New Roman"/>
          <w:color w:val="000000"/>
        </w:rPr>
        <w:t>.</w:t>
      </w:r>
    </w:p>
    <w:p w:rsidR="00C30013" w:rsidRPr="00390B49" w:rsidRDefault="00C30013" w:rsidP="00C30013">
      <w:pPr>
        <w:pStyle w:val="CM57"/>
        <w:spacing w:after="240"/>
        <w:rPr>
          <w:rFonts w:ascii="Times New Roman" w:hAnsi="Times New Roman" w:cs="Times New Roman"/>
          <w:color w:val="000000"/>
        </w:rPr>
      </w:pPr>
      <w:r w:rsidRPr="00390B49">
        <w:rPr>
          <w:rFonts w:ascii="Times New Roman" w:hAnsi="Times New Roman" w:cs="Times New Roman"/>
          <w:b/>
          <w:bCs/>
          <w:color w:val="000000"/>
        </w:rPr>
        <w:t>WOMEN NEWLY DIAGNOSED HIV POSITIVE DURING LABOUR</w:t>
      </w:r>
    </w:p>
    <w:p w:rsidR="00C30013" w:rsidRPr="00390B49" w:rsidRDefault="00C30013" w:rsidP="00390B49">
      <w:pPr>
        <w:pStyle w:val="Default"/>
        <w:spacing w:after="240"/>
        <w:rPr>
          <w:rFonts w:ascii="Times New Roman" w:hAnsi="Times New Roman" w:cs="Times New Roman"/>
          <w:b/>
        </w:rPr>
      </w:pPr>
      <w:r w:rsidRPr="00390B49">
        <w:rPr>
          <w:rFonts w:ascii="Times New Roman" w:hAnsi="Times New Roman" w:cs="Times New Roman"/>
        </w:rPr>
        <w:t>Women who are newly diagnosed as HIV positive during labour should receive a single dose of NVP and TDF+FTC</w:t>
      </w:r>
      <w:r w:rsidR="00390B49">
        <w:rPr>
          <w:rFonts w:ascii="Times New Roman" w:hAnsi="Times New Roman" w:cs="Times New Roman"/>
        </w:rPr>
        <w:t xml:space="preserve"> and 3 hourly AZT</w:t>
      </w:r>
      <w:r w:rsidRPr="00390B49">
        <w:rPr>
          <w:rFonts w:ascii="Times New Roman" w:hAnsi="Times New Roman" w:cs="Times New Roman"/>
        </w:rPr>
        <w:t>. For women who plan to breastfeed, the regimen TDF+3TC/FTC+EFV should be initiated (with CD4 cell count and serum creatinine testing conducted) as soon as possible thereafter.</w:t>
      </w: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b/>
          <w:bCs/>
          <w:color w:val="000000"/>
        </w:rPr>
        <w:t xml:space="preserve">INTRAPARTUM SPECIAL CIRCUMSTANCES </w:t>
      </w:r>
    </w:p>
    <w:p w:rsidR="00C30013" w:rsidRPr="00390B49" w:rsidRDefault="00C30013" w:rsidP="00C30013">
      <w:pPr>
        <w:pStyle w:val="CM57"/>
        <w:spacing w:after="240"/>
        <w:rPr>
          <w:rFonts w:ascii="Times New Roman" w:hAnsi="Times New Roman" w:cs="Times New Roman"/>
          <w:color w:val="000000"/>
        </w:rPr>
      </w:pPr>
      <w:r w:rsidRPr="00390B49">
        <w:rPr>
          <w:rFonts w:ascii="Times New Roman" w:hAnsi="Times New Roman" w:cs="Times New Roman"/>
          <w:color w:val="000000"/>
        </w:rPr>
        <w:t xml:space="preserve">Caesarean sections should be performed for obstetric indications and are not recommended to reduce mother-to-child transmission. Women who initiated TDF+3TC/FTC+EFV during the antenatal period should continue this regimen throughout the intrapartum period and treatment should not be omitted.  In the case of an emergency Caesarean section in a woman </w:t>
      </w:r>
      <w:r w:rsidRPr="00390B49">
        <w:rPr>
          <w:rFonts w:ascii="Times New Roman" w:hAnsi="Times New Roman" w:cs="Times New Roman"/>
          <w:color w:val="000000"/>
        </w:rPr>
        <w:lastRenderedPageBreak/>
        <w:t xml:space="preserve">who is not already on an antiretroviral regimen for prophylaxis or treatment, ensure that the woman receives </w:t>
      </w:r>
      <w:r w:rsidR="00B71E6D">
        <w:rPr>
          <w:rFonts w:ascii="Times New Roman" w:hAnsi="Times New Roman" w:cs="Times New Roman"/>
          <w:color w:val="000000"/>
        </w:rPr>
        <w:t xml:space="preserve">single dose </w:t>
      </w:r>
      <w:r w:rsidRPr="00390B49">
        <w:rPr>
          <w:rFonts w:ascii="Times New Roman" w:hAnsi="Times New Roman" w:cs="Times New Roman"/>
          <w:color w:val="000000"/>
        </w:rPr>
        <w:t xml:space="preserve">NVP + TDF + FTC prophylaxis prior to the procedure. </w:t>
      </w:r>
    </w:p>
    <w:p w:rsidR="00C30013" w:rsidRPr="007E3032" w:rsidRDefault="00C30013" w:rsidP="00C30013">
      <w:pPr>
        <w:pStyle w:val="CM57"/>
        <w:spacing w:after="240"/>
        <w:rPr>
          <w:rFonts w:ascii="Times New Roman" w:hAnsi="Times New Roman" w:cs="Times New Roman"/>
          <w:color w:val="000000"/>
        </w:rPr>
      </w:pPr>
      <w:r w:rsidRPr="00390B49">
        <w:rPr>
          <w:rFonts w:ascii="Times New Roman" w:hAnsi="Times New Roman" w:cs="Times New Roman"/>
          <w:color w:val="000000"/>
        </w:rPr>
        <w:t>All HIV-positive women who undergo Caesarean sections should receive prophylactic antibiotics.</w:t>
      </w:r>
      <w:r w:rsidRPr="00314B10">
        <w:rPr>
          <w:rFonts w:ascii="Times New Roman" w:hAnsi="Times New Roman" w:cs="Times New Roman"/>
          <w:color w:val="000000"/>
        </w:rPr>
        <w:t xml:space="preserve"> </w:t>
      </w:r>
    </w:p>
    <w:p w:rsidR="00C30013" w:rsidRPr="00314B10" w:rsidRDefault="00C30013" w:rsidP="00C30013">
      <w:pPr>
        <w:pStyle w:val="CM57"/>
        <w:spacing w:after="240"/>
        <w:rPr>
          <w:rFonts w:ascii="Times New Roman" w:hAnsi="Times New Roman" w:cs="Times New Roman"/>
          <w:color w:val="221E1F"/>
        </w:rPr>
      </w:pPr>
      <w:r w:rsidRPr="00314B10">
        <w:rPr>
          <w:rFonts w:ascii="Times New Roman" w:hAnsi="Times New Roman" w:cs="Times New Roman"/>
          <w:b/>
          <w:bCs/>
          <w:color w:val="221E1F"/>
        </w:rPr>
        <w:t xml:space="preserve">5.3 SAFE DELIVERY TECHNIQUES </w:t>
      </w:r>
    </w:p>
    <w:p w:rsidR="00C30013" w:rsidRPr="00314B10" w:rsidRDefault="00C30013" w:rsidP="00C30013">
      <w:pPr>
        <w:pStyle w:val="CM57"/>
        <w:spacing w:after="240"/>
        <w:ind w:right="-7"/>
        <w:rPr>
          <w:rFonts w:ascii="Times New Roman" w:hAnsi="Times New Roman" w:cs="Times New Roman"/>
          <w:color w:val="221E1F"/>
        </w:rPr>
      </w:pPr>
      <w:r w:rsidRPr="00314B10">
        <w:rPr>
          <w:rFonts w:ascii="Times New Roman" w:hAnsi="Times New Roman" w:cs="Times New Roman"/>
          <w:color w:val="221E1F"/>
        </w:rPr>
        <w:t xml:space="preserve">MTCT risk is increased by prolonged rupture of membranes, assisted instrumental delivery, invasive monitoring procedures, episiotomy, and prematurity. Only suction the baby’s nose and airway when there is meconium-stained liquor. </w:t>
      </w:r>
    </w:p>
    <w:p w:rsidR="00C30013" w:rsidRPr="00314B10" w:rsidRDefault="00C30013" w:rsidP="00C30013">
      <w:pPr>
        <w:pStyle w:val="Default"/>
        <w:rPr>
          <w:rFonts w:ascii="Times New Roman" w:hAnsi="Times New Roman" w:cs="Times New Roman"/>
        </w:rPr>
      </w:pPr>
    </w:p>
    <w:p w:rsidR="00C30013" w:rsidRPr="00F6475B" w:rsidRDefault="00C30013" w:rsidP="00F6475B">
      <w:pPr>
        <w:pStyle w:val="CM57"/>
        <w:spacing w:after="240"/>
        <w:rPr>
          <w:rFonts w:ascii="Times New Roman" w:hAnsi="Times New Roman" w:cs="Times New Roman"/>
          <w:b/>
          <w:bCs/>
          <w:color w:val="000000"/>
        </w:rPr>
      </w:pPr>
      <w:r w:rsidRPr="00314B10">
        <w:rPr>
          <w:rFonts w:ascii="Times New Roman" w:hAnsi="Times New Roman" w:cs="Times New Roman"/>
          <w:b/>
          <w:bCs/>
          <w:color w:val="000000"/>
        </w:rPr>
        <w:t xml:space="preserve">5.4 POSTNATAL CARE </w:t>
      </w:r>
    </w:p>
    <w:p w:rsidR="000A72BB" w:rsidRPr="00F6475B" w:rsidRDefault="00C30013" w:rsidP="00F6475B">
      <w:pPr>
        <w:pStyle w:val="CM58"/>
        <w:spacing w:after="240"/>
        <w:rPr>
          <w:rFonts w:ascii="Times New Roman" w:hAnsi="Times New Roman" w:cs="Times New Roman"/>
          <w:b/>
          <w:bCs/>
          <w:color w:val="000000"/>
        </w:rPr>
      </w:pPr>
      <w:r w:rsidRPr="00314B10">
        <w:rPr>
          <w:rFonts w:ascii="Times New Roman" w:hAnsi="Times New Roman" w:cs="Times New Roman"/>
          <w:b/>
          <w:bCs/>
          <w:color w:val="000000"/>
        </w:rPr>
        <w:t>CARE OF HIV-POSITIVE WOMEN AND THEIR INFANTS IN THE IMMEDIATE POST</w:t>
      </w:r>
      <w:r w:rsidRPr="00314B10">
        <w:rPr>
          <w:rFonts w:ascii="Times New Roman" w:hAnsi="Times New Roman" w:cs="Times New Roman"/>
          <w:b/>
          <w:bCs/>
          <w:color w:val="000000"/>
        </w:rPr>
        <w:softHyphen/>
        <w:t xml:space="preserve">DELIVERY PERIOD </w:t>
      </w:r>
    </w:p>
    <w:p w:rsidR="00C30013" w:rsidRPr="00314B10" w:rsidRDefault="00C30013" w:rsidP="00C30013">
      <w:pPr>
        <w:pStyle w:val="Default"/>
        <w:spacing w:after="240"/>
        <w:rPr>
          <w:rFonts w:ascii="Times New Roman" w:hAnsi="Times New Roman" w:cs="Times New Roman"/>
        </w:rPr>
      </w:pPr>
      <w:r w:rsidRPr="00314B10">
        <w:rPr>
          <w:rFonts w:ascii="Times New Roman" w:hAnsi="Times New Roman" w:cs="Times New Roman"/>
        </w:rPr>
        <w:t xml:space="preserve">Within an hour of delivery: </w:t>
      </w:r>
    </w:p>
    <w:p w:rsidR="00C30013" w:rsidRPr="00314B10" w:rsidRDefault="00C30013" w:rsidP="00B73ED3">
      <w:pPr>
        <w:pStyle w:val="Default"/>
        <w:numPr>
          <w:ilvl w:val="0"/>
          <w:numId w:val="14"/>
        </w:numPr>
        <w:spacing w:after="240"/>
        <w:rPr>
          <w:rFonts w:ascii="Times New Roman" w:hAnsi="Times New Roman" w:cs="Times New Roman"/>
        </w:rPr>
      </w:pPr>
      <w:r w:rsidRPr="00314B10">
        <w:rPr>
          <w:rFonts w:ascii="Times New Roman" w:hAnsi="Times New Roman" w:cs="Times New Roman"/>
        </w:rPr>
        <w:t>Infants born to HIV-positive women should receive skin-to-skin contact with their mothers, regardless of the mother’s infant feeding choice</w:t>
      </w:r>
      <w:r w:rsidR="00B71E6D">
        <w:rPr>
          <w:rFonts w:ascii="Times New Roman" w:hAnsi="Times New Roman" w:cs="Times New Roman"/>
        </w:rPr>
        <w:t>,</w:t>
      </w:r>
      <w:r w:rsidR="004D1C0B">
        <w:rPr>
          <w:rFonts w:ascii="Times New Roman" w:hAnsi="Times New Roman" w:cs="Times New Roman"/>
        </w:rPr>
        <w:t xml:space="preserve"> almost immediately</w:t>
      </w:r>
      <w:r w:rsidRPr="00314B10">
        <w:rPr>
          <w:rFonts w:ascii="Times New Roman" w:hAnsi="Times New Roman" w:cs="Times New Roman"/>
        </w:rPr>
        <w:t xml:space="preserve">. </w:t>
      </w:r>
    </w:p>
    <w:p w:rsidR="00C80E84" w:rsidRPr="00390B49" w:rsidRDefault="00C30013" w:rsidP="00B73ED3">
      <w:pPr>
        <w:pStyle w:val="Default"/>
        <w:numPr>
          <w:ilvl w:val="0"/>
          <w:numId w:val="14"/>
        </w:numPr>
        <w:spacing w:after="240"/>
        <w:rPr>
          <w:rFonts w:ascii="Times New Roman" w:hAnsi="Times New Roman" w:cs="Times New Roman"/>
        </w:rPr>
      </w:pPr>
      <w:r w:rsidRPr="00314B10">
        <w:rPr>
          <w:rFonts w:ascii="Times New Roman" w:hAnsi="Times New Roman" w:cs="Times New Roman"/>
        </w:rPr>
        <w:t xml:space="preserve">All infants should start feeding (exclusive </w:t>
      </w:r>
      <w:r w:rsidRPr="00390B49">
        <w:rPr>
          <w:rFonts w:ascii="Times New Roman" w:hAnsi="Times New Roman" w:cs="Times New Roman"/>
        </w:rPr>
        <w:t>breastfeeding is recommended</w:t>
      </w:r>
      <w:r w:rsidR="00A26EA1" w:rsidRPr="00390B49">
        <w:rPr>
          <w:rFonts w:ascii="Times New Roman" w:hAnsi="Times New Roman" w:cs="Times New Roman"/>
        </w:rPr>
        <w:t>)</w:t>
      </w:r>
      <w:r w:rsidRPr="00390B49">
        <w:rPr>
          <w:rFonts w:ascii="Times New Roman" w:hAnsi="Times New Roman" w:cs="Times New Roman"/>
        </w:rPr>
        <w:t xml:space="preserve">. </w:t>
      </w:r>
    </w:p>
    <w:p w:rsidR="00C30013" w:rsidRPr="00314B10" w:rsidRDefault="00C30013" w:rsidP="00B73ED3">
      <w:pPr>
        <w:pStyle w:val="Default"/>
        <w:numPr>
          <w:ilvl w:val="0"/>
          <w:numId w:val="14"/>
        </w:numPr>
        <w:spacing w:after="240"/>
        <w:rPr>
          <w:rFonts w:ascii="Times New Roman" w:hAnsi="Times New Roman" w:cs="Times New Roman"/>
        </w:rPr>
      </w:pPr>
      <w:r w:rsidRPr="00314B10">
        <w:rPr>
          <w:rFonts w:ascii="Times New Roman" w:hAnsi="Times New Roman" w:cs="Times New Roman"/>
        </w:rPr>
        <w:t>Initiate HIV-exposed infants on NVP prophylaxis immediately after birth</w:t>
      </w:r>
      <w:r w:rsidR="00390B49">
        <w:rPr>
          <w:rFonts w:ascii="Times New Roman" w:hAnsi="Times New Roman" w:cs="Times New Roman"/>
        </w:rPr>
        <w:t xml:space="preserve"> </w:t>
      </w:r>
      <w:r w:rsidR="004D1C0B">
        <w:rPr>
          <w:rFonts w:ascii="Times New Roman" w:hAnsi="Times New Roman" w:cs="Times New Roman"/>
        </w:rPr>
        <w:t>or very soon after (</w:t>
      </w:r>
      <w:r w:rsidR="00390B49">
        <w:rPr>
          <w:rFonts w:ascii="Times New Roman" w:hAnsi="Times New Roman" w:cs="Times New Roman"/>
        </w:rPr>
        <w:t>within 72 hour</w:t>
      </w:r>
      <w:r w:rsidR="007E3032">
        <w:rPr>
          <w:rFonts w:ascii="Times New Roman" w:hAnsi="Times New Roman" w:cs="Times New Roman"/>
        </w:rPr>
        <w:t>s</w:t>
      </w:r>
      <w:r w:rsidR="004D1C0B">
        <w:rPr>
          <w:rFonts w:ascii="Times New Roman" w:hAnsi="Times New Roman" w:cs="Times New Roman"/>
        </w:rPr>
        <w:t xml:space="preserve"> window)</w:t>
      </w:r>
      <w:r w:rsidRPr="00314B10">
        <w:rPr>
          <w:rFonts w:ascii="Times New Roman" w:hAnsi="Times New Roman" w:cs="Times New Roman"/>
        </w:rPr>
        <w:t>.</w:t>
      </w:r>
    </w:p>
    <w:p w:rsidR="00C30013" w:rsidRPr="00390B49" w:rsidRDefault="00C30013" w:rsidP="00C30013">
      <w:pPr>
        <w:pStyle w:val="Default"/>
        <w:spacing w:after="240"/>
        <w:rPr>
          <w:rFonts w:ascii="Times New Roman" w:hAnsi="Times New Roman" w:cs="Times New Roman"/>
        </w:rPr>
      </w:pPr>
      <w:r w:rsidRPr="00390B49">
        <w:rPr>
          <w:rFonts w:ascii="Times New Roman" w:hAnsi="Times New Roman" w:cs="Times New Roman"/>
        </w:rPr>
        <w:t>Before leaving the health facility immediately postpartum:</w:t>
      </w:r>
    </w:p>
    <w:p w:rsidR="00C30013" w:rsidRPr="00390B49" w:rsidRDefault="00C30013" w:rsidP="00B73ED3">
      <w:pPr>
        <w:pStyle w:val="Default"/>
        <w:numPr>
          <w:ilvl w:val="0"/>
          <w:numId w:val="15"/>
        </w:numPr>
        <w:spacing w:after="240"/>
        <w:rPr>
          <w:rFonts w:ascii="Times New Roman" w:hAnsi="Times New Roman" w:cs="Times New Roman"/>
        </w:rPr>
      </w:pPr>
      <w:r w:rsidRPr="00390B49">
        <w:rPr>
          <w:rFonts w:ascii="Times New Roman" w:hAnsi="Times New Roman" w:cs="Times New Roman"/>
        </w:rPr>
        <w:t>All women must be counselled on the ongoing risk of HIV transmission to the infant through breastfeeding, and the need for maternal antiretroviral use for prophylaxis and/or treatment, as well as infant prophylaxis.</w:t>
      </w:r>
    </w:p>
    <w:p w:rsidR="00C30013" w:rsidRPr="00390B49" w:rsidRDefault="00C30013" w:rsidP="00B73ED3">
      <w:pPr>
        <w:pStyle w:val="Default"/>
        <w:numPr>
          <w:ilvl w:val="0"/>
          <w:numId w:val="15"/>
        </w:numPr>
        <w:spacing w:after="240"/>
        <w:rPr>
          <w:rFonts w:ascii="Times New Roman" w:hAnsi="Times New Roman" w:cs="Times New Roman"/>
        </w:rPr>
      </w:pPr>
      <w:r w:rsidRPr="00390B49">
        <w:rPr>
          <w:rFonts w:ascii="Times New Roman" w:hAnsi="Times New Roman" w:cs="Times New Roman"/>
        </w:rPr>
        <w:t>All women taking TDF+3TC/FTC+EFV should have at least 6 weeks’ supply of medications and should know the name and location of the health facility where they can receive additional medications, as well as the procedures for this ongoing care.</w:t>
      </w:r>
    </w:p>
    <w:p w:rsidR="00C30013" w:rsidRPr="00390B49" w:rsidRDefault="00C30013" w:rsidP="00B73ED3">
      <w:pPr>
        <w:pStyle w:val="Default"/>
        <w:numPr>
          <w:ilvl w:val="0"/>
          <w:numId w:val="15"/>
        </w:numPr>
        <w:spacing w:after="240"/>
        <w:rPr>
          <w:rFonts w:ascii="Times New Roman" w:hAnsi="Times New Roman" w:cs="Times New Roman"/>
        </w:rPr>
      </w:pPr>
      <w:r w:rsidRPr="00390B49">
        <w:rPr>
          <w:rFonts w:ascii="Times New Roman" w:hAnsi="Times New Roman" w:cs="Times New Roman"/>
        </w:rPr>
        <w:t>All women should have 6 weeks’ supply of daily NVP prophylaxis for their newborns.</w:t>
      </w:r>
    </w:p>
    <w:p w:rsidR="00C30013" w:rsidRDefault="00C30013" w:rsidP="00B73ED3">
      <w:pPr>
        <w:pStyle w:val="Default"/>
        <w:numPr>
          <w:ilvl w:val="0"/>
          <w:numId w:val="14"/>
        </w:numPr>
        <w:spacing w:after="240"/>
        <w:rPr>
          <w:rFonts w:ascii="Times New Roman" w:hAnsi="Times New Roman" w:cs="Times New Roman"/>
        </w:rPr>
      </w:pPr>
      <w:r w:rsidRPr="00390B49">
        <w:rPr>
          <w:rFonts w:ascii="Times New Roman" w:hAnsi="Times New Roman" w:cs="Times New Roman"/>
        </w:rPr>
        <w:t xml:space="preserve">All women, whether on </w:t>
      </w:r>
      <w:r w:rsidR="000A72BB" w:rsidRPr="00390B49">
        <w:rPr>
          <w:rFonts w:ascii="Times New Roman" w:hAnsi="Times New Roman" w:cs="Times New Roman"/>
        </w:rPr>
        <w:t xml:space="preserve">antiretroviral </w:t>
      </w:r>
      <w:r w:rsidRPr="00390B49">
        <w:rPr>
          <w:rFonts w:ascii="Times New Roman" w:hAnsi="Times New Roman" w:cs="Times New Roman"/>
        </w:rPr>
        <w:t xml:space="preserve">prophylaxis or treatment, and their infants should receive follow-up at the health facility within the first 3 </w:t>
      </w:r>
      <w:r w:rsidR="00390B49" w:rsidRPr="00390B49">
        <w:rPr>
          <w:rFonts w:ascii="Times New Roman" w:hAnsi="Times New Roman" w:cs="Times New Roman"/>
        </w:rPr>
        <w:t xml:space="preserve">to 6 </w:t>
      </w:r>
      <w:r w:rsidRPr="00390B49">
        <w:rPr>
          <w:rFonts w:ascii="Times New Roman" w:hAnsi="Times New Roman" w:cs="Times New Roman"/>
        </w:rPr>
        <w:t>days postpartum, and should be seen again a</w:t>
      </w:r>
      <w:r w:rsidR="00390B49" w:rsidRPr="00390B49">
        <w:rPr>
          <w:rFonts w:ascii="Times New Roman" w:hAnsi="Times New Roman" w:cs="Times New Roman"/>
        </w:rPr>
        <w:t xml:space="preserve">t the health facility at </w:t>
      </w:r>
      <w:r w:rsidRPr="00390B49">
        <w:rPr>
          <w:rFonts w:ascii="Times New Roman" w:hAnsi="Times New Roman" w:cs="Times New Roman"/>
        </w:rPr>
        <w:t xml:space="preserve">6 weeks postpartum. </w:t>
      </w:r>
    </w:p>
    <w:p w:rsidR="004D1C0B" w:rsidRPr="00390B49" w:rsidRDefault="004D1C0B" w:rsidP="00B73ED3">
      <w:pPr>
        <w:pStyle w:val="Default"/>
        <w:numPr>
          <w:ilvl w:val="0"/>
          <w:numId w:val="14"/>
        </w:numPr>
        <w:spacing w:after="240"/>
        <w:rPr>
          <w:rFonts w:ascii="Times New Roman" w:hAnsi="Times New Roman" w:cs="Times New Roman"/>
        </w:rPr>
      </w:pPr>
      <w:r>
        <w:rPr>
          <w:rFonts w:ascii="Times New Roman" w:hAnsi="Times New Roman" w:cs="Times New Roman"/>
        </w:rPr>
        <w:t>In order for the recommendation above to be followed through correctly all RTHBs (Road To Health Booklets) need to be correctly completed prior to discharge with all relevant information regarding HIV exposure and PMTCT recorded for ALL babies on pages 7 &amp; 8 of the RTHB. This is a manadatory requirement and NOT optional.</w:t>
      </w:r>
    </w:p>
    <w:p w:rsidR="000A72BB" w:rsidRDefault="000A72BB" w:rsidP="00390B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90B49">
        <w:rPr>
          <w:rFonts w:ascii="Times New Roman" w:hAnsi="Times New Roman" w:cs="Times New Roman"/>
          <w:sz w:val="24"/>
          <w:szCs w:val="24"/>
        </w:rPr>
        <w:t xml:space="preserve">Infants should be vaccinated per EPI guidelines. BCG vaccine must be given unless the mother has active TB and has been on treatment for less than 2 months prior to </w:t>
      </w:r>
      <w:r w:rsidRPr="00390B49">
        <w:rPr>
          <w:rFonts w:ascii="Times New Roman" w:hAnsi="Times New Roman" w:cs="Times New Roman"/>
          <w:sz w:val="24"/>
          <w:szCs w:val="24"/>
        </w:rPr>
        <w:lastRenderedPageBreak/>
        <w:t>delivery. If the mother has active TB, the infant must be screened for congenital TB</w:t>
      </w:r>
      <w:r w:rsidR="004D1C0B">
        <w:rPr>
          <w:rFonts w:ascii="Times New Roman" w:hAnsi="Times New Roman" w:cs="Times New Roman"/>
          <w:sz w:val="24"/>
          <w:szCs w:val="24"/>
        </w:rPr>
        <w:t>*</w:t>
      </w:r>
      <w:r w:rsidRPr="00390B49">
        <w:rPr>
          <w:rFonts w:ascii="Times New Roman" w:hAnsi="Times New Roman" w:cs="Times New Roman"/>
          <w:sz w:val="24"/>
          <w:szCs w:val="24"/>
        </w:rPr>
        <w:t xml:space="preserve"> and INH prophylaxis or TB treatment started as appropriate (per National TB guidelines) and BCG vaccination deferred.</w:t>
      </w:r>
    </w:p>
    <w:p w:rsidR="00390B49" w:rsidRPr="00390B49" w:rsidRDefault="00390B49" w:rsidP="00390B49">
      <w:pPr>
        <w:pStyle w:val="ListParagraph"/>
        <w:autoSpaceDE w:val="0"/>
        <w:autoSpaceDN w:val="0"/>
        <w:adjustRightInd w:val="0"/>
        <w:spacing w:after="0" w:line="240" w:lineRule="auto"/>
        <w:rPr>
          <w:rFonts w:ascii="Times New Roman" w:hAnsi="Times New Roman" w:cs="Times New Roman"/>
          <w:sz w:val="24"/>
          <w:szCs w:val="24"/>
        </w:rPr>
      </w:pPr>
    </w:p>
    <w:p w:rsidR="00C30013" w:rsidRPr="000A72BB" w:rsidRDefault="00C30013" w:rsidP="00B73ED3">
      <w:pPr>
        <w:pStyle w:val="Default"/>
        <w:numPr>
          <w:ilvl w:val="0"/>
          <w:numId w:val="14"/>
        </w:numPr>
        <w:spacing w:after="240"/>
        <w:rPr>
          <w:rFonts w:ascii="Times New Roman" w:hAnsi="Times New Roman" w:cs="Times New Roman"/>
        </w:rPr>
      </w:pPr>
      <w:r w:rsidRPr="000A72BB">
        <w:rPr>
          <w:rFonts w:ascii="Times New Roman" w:hAnsi="Times New Roman" w:cs="Times New Roman"/>
        </w:rPr>
        <w:t xml:space="preserve">Infant testing should be done at 6 weeks (see section on infant testing). </w:t>
      </w:r>
    </w:p>
    <w:p w:rsidR="00C30013" w:rsidRPr="000A72BB" w:rsidRDefault="00C30013" w:rsidP="00B73ED3">
      <w:pPr>
        <w:pStyle w:val="Default"/>
        <w:numPr>
          <w:ilvl w:val="0"/>
          <w:numId w:val="14"/>
        </w:numPr>
        <w:spacing w:after="240"/>
        <w:rPr>
          <w:rFonts w:ascii="Times New Roman" w:hAnsi="Times New Roman" w:cs="Times New Roman"/>
        </w:rPr>
      </w:pPr>
      <w:r w:rsidRPr="000A72BB">
        <w:rPr>
          <w:rFonts w:ascii="Times New Roman" w:hAnsi="Times New Roman" w:cs="Times New Roman"/>
        </w:rPr>
        <w:t xml:space="preserve">Contraception </w:t>
      </w:r>
      <w:r w:rsidR="00551B83">
        <w:rPr>
          <w:rFonts w:ascii="Times New Roman" w:hAnsi="Times New Roman" w:cs="Times New Roman"/>
        </w:rPr>
        <w:t xml:space="preserve">and cervical screening </w:t>
      </w:r>
      <w:r w:rsidRPr="000A72BB">
        <w:rPr>
          <w:rFonts w:ascii="Times New Roman" w:hAnsi="Times New Roman" w:cs="Times New Roman"/>
        </w:rPr>
        <w:t>should be discussed and offered to all women after delivery</w:t>
      </w:r>
      <w:r w:rsidR="000D1647">
        <w:rPr>
          <w:rFonts w:ascii="Times New Roman" w:hAnsi="Times New Roman" w:cs="Times New Roman"/>
        </w:rPr>
        <w:t xml:space="preserve"> before discharge</w:t>
      </w:r>
      <w:r w:rsidRPr="000A72BB">
        <w:rPr>
          <w:rFonts w:ascii="Times New Roman" w:hAnsi="Times New Roman" w:cs="Times New Roman"/>
        </w:rPr>
        <w:t xml:space="preserve"> and at subsequent visits </w:t>
      </w:r>
    </w:p>
    <w:p w:rsidR="00C30013" w:rsidRPr="00390B49" w:rsidRDefault="00C30013" w:rsidP="00B73ED3">
      <w:pPr>
        <w:pStyle w:val="Default"/>
        <w:numPr>
          <w:ilvl w:val="0"/>
          <w:numId w:val="14"/>
        </w:numPr>
        <w:spacing w:after="240"/>
        <w:rPr>
          <w:rFonts w:ascii="Times New Roman" w:hAnsi="Times New Roman" w:cs="Times New Roman"/>
        </w:rPr>
      </w:pPr>
      <w:r w:rsidRPr="00390B49">
        <w:rPr>
          <w:rFonts w:ascii="Times New Roman" w:hAnsi="Times New Roman" w:cs="Times New Roman"/>
        </w:rPr>
        <w:t xml:space="preserve">Ongoing psychosocial support should address the following: </w:t>
      </w:r>
    </w:p>
    <w:p w:rsidR="00C30013" w:rsidRPr="00390B49" w:rsidRDefault="00C30013" w:rsidP="00B73ED3">
      <w:pPr>
        <w:pStyle w:val="Default"/>
        <w:numPr>
          <w:ilvl w:val="1"/>
          <w:numId w:val="14"/>
        </w:numPr>
        <w:spacing w:after="240"/>
        <w:rPr>
          <w:rFonts w:ascii="Times New Roman" w:hAnsi="Times New Roman" w:cs="Times New Roman"/>
        </w:rPr>
      </w:pPr>
      <w:r w:rsidRPr="00390B49">
        <w:rPr>
          <w:rFonts w:ascii="Times New Roman" w:hAnsi="Times New Roman" w:cs="Times New Roman"/>
        </w:rPr>
        <w:t>Maternal adherence to antiretroviral regimen TDF+3TC/FTC+EFV regardless of whether this is for prophylaxis or treatment</w:t>
      </w:r>
    </w:p>
    <w:p w:rsidR="00C30013" w:rsidRPr="00390B49" w:rsidRDefault="00C30013" w:rsidP="00B73ED3">
      <w:pPr>
        <w:pStyle w:val="Default"/>
        <w:numPr>
          <w:ilvl w:val="1"/>
          <w:numId w:val="14"/>
        </w:numPr>
        <w:spacing w:after="240"/>
        <w:rPr>
          <w:rFonts w:ascii="Times New Roman" w:hAnsi="Times New Roman" w:cs="Times New Roman"/>
        </w:rPr>
      </w:pPr>
      <w:r w:rsidRPr="00390B49">
        <w:rPr>
          <w:rFonts w:ascii="Times New Roman" w:hAnsi="Times New Roman" w:cs="Times New Roman"/>
        </w:rPr>
        <w:t>Adherence to infant daily nevirapine prophylaxis for 6 weeks</w:t>
      </w:r>
    </w:p>
    <w:p w:rsidR="00C30013" w:rsidRPr="00390B49" w:rsidRDefault="00C30013" w:rsidP="00B73ED3">
      <w:pPr>
        <w:pStyle w:val="Default"/>
        <w:numPr>
          <w:ilvl w:val="1"/>
          <w:numId w:val="14"/>
        </w:numPr>
        <w:spacing w:after="240"/>
        <w:rPr>
          <w:rFonts w:ascii="Times New Roman" w:hAnsi="Times New Roman" w:cs="Times New Roman"/>
        </w:rPr>
      </w:pPr>
      <w:r w:rsidRPr="00390B49">
        <w:rPr>
          <w:rFonts w:ascii="Times New Roman" w:hAnsi="Times New Roman" w:cs="Times New Roman"/>
        </w:rPr>
        <w:t xml:space="preserve">Safe infant feeding, including exclusive breastfeeding </w:t>
      </w:r>
    </w:p>
    <w:p w:rsidR="00C30013" w:rsidRPr="00314B10" w:rsidRDefault="00C30013" w:rsidP="00B73ED3">
      <w:pPr>
        <w:pStyle w:val="Default"/>
        <w:numPr>
          <w:ilvl w:val="1"/>
          <w:numId w:val="14"/>
        </w:numPr>
        <w:spacing w:after="240"/>
        <w:rPr>
          <w:rFonts w:ascii="Times New Roman" w:hAnsi="Times New Roman" w:cs="Times New Roman"/>
        </w:rPr>
      </w:pPr>
      <w:r w:rsidRPr="00314B10">
        <w:rPr>
          <w:rFonts w:ascii="Times New Roman" w:hAnsi="Times New Roman" w:cs="Times New Roman"/>
        </w:rPr>
        <w:t xml:space="preserve">Social security issues </w:t>
      </w:r>
    </w:p>
    <w:p w:rsidR="00C30013" w:rsidRPr="00314B10" w:rsidRDefault="00C30013" w:rsidP="00B73ED3">
      <w:pPr>
        <w:pStyle w:val="Default"/>
        <w:numPr>
          <w:ilvl w:val="1"/>
          <w:numId w:val="14"/>
        </w:numPr>
        <w:spacing w:after="240"/>
        <w:rPr>
          <w:rFonts w:ascii="Times New Roman" w:hAnsi="Times New Roman" w:cs="Times New Roman"/>
        </w:rPr>
      </w:pPr>
      <w:r w:rsidRPr="00314B10">
        <w:rPr>
          <w:rFonts w:ascii="Times New Roman" w:hAnsi="Times New Roman" w:cs="Times New Roman"/>
        </w:rPr>
        <w:t xml:space="preserve">Child health </w:t>
      </w:r>
    </w:p>
    <w:p w:rsidR="00C30013" w:rsidRPr="00314B10" w:rsidRDefault="00C30013" w:rsidP="00B73ED3">
      <w:pPr>
        <w:pStyle w:val="Default"/>
        <w:numPr>
          <w:ilvl w:val="1"/>
          <w:numId w:val="14"/>
        </w:numPr>
        <w:spacing w:after="240"/>
        <w:rPr>
          <w:rFonts w:ascii="Times New Roman" w:hAnsi="Times New Roman" w:cs="Times New Roman"/>
        </w:rPr>
      </w:pPr>
      <w:r w:rsidRPr="00314B10">
        <w:rPr>
          <w:rFonts w:ascii="Times New Roman" w:hAnsi="Times New Roman" w:cs="Times New Roman"/>
        </w:rPr>
        <w:t xml:space="preserve">Positive prevention for HIV &amp; AIDS </w:t>
      </w:r>
    </w:p>
    <w:p w:rsidR="00C30013" w:rsidRPr="00390B49" w:rsidRDefault="00C30013" w:rsidP="00C30013">
      <w:pPr>
        <w:pStyle w:val="Default"/>
        <w:spacing w:after="240"/>
        <w:rPr>
          <w:rFonts w:ascii="Times New Roman" w:hAnsi="Times New Roman" w:cs="Times New Roman"/>
          <w:b/>
          <w:bCs/>
        </w:rPr>
      </w:pPr>
    </w:p>
    <w:p w:rsidR="00C30013" w:rsidRPr="00390B49" w:rsidRDefault="00C30013" w:rsidP="00C30013">
      <w:pPr>
        <w:pStyle w:val="Default"/>
        <w:spacing w:after="240"/>
        <w:rPr>
          <w:rFonts w:ascii="Times New Roman" w:hAnsi="Times New Roman" w:cs="Times New Roman"/>
          <w:b/>
          <w:bCs/>
        </w:rPr>
      </w:pPr>
      <w:r w:rsidRPr="00390B49">
        <w:rPr>
          <w:rFonts w:ascii="Times New Roman" w:hAnsi="Times New Roman" w:cs="Times New Roman"/>
          <w:b/>
          <w:bCs/>
        </w:rPr>
        <w:t>STOPPING MATERNAL PROPHYLAXIS</w:t>
      </w:r>
    </w:p>
    <w:p w:rsidR="00C30013" w:rsidRDefault="00C30013" w:rsidP="00C30013">
      <w:pPr>
        <w:pStyle w:val="Default"/>
        <w:spacing w:after="240"/>
        <w:rPr>
          <w:rFonts w:ascii="Times New Roman" w:hAnsi="Times New Roman" w:cs="Times New Roman"/>
        </w:rPr>
      </w:pPr>
      <w:r w:rsidRPr="003411D8">
        <w:rPr>
          <w:rFonts w:ascii="Times New Roman" w:hAnsi="Times New Roman" w:cs="Times New Roman"/>
          <w:bCs/>
        </w:rPr>
        <w:t xml:space="preserve">Women who initiated </w:t>
      </w:r>
      <w:r w:rsidR="00B71E6D">
        <w:rPr>
          <w:rFonts w:ascii="Times New Roman" w:hAnsi="Times New Roman" w:cs="Times New Roman"/>
        </w:rPr>
        <w:t>TDF+</w:t>
      </w:r>
      <w:r w:rsidRPr="003411D8">
        <w:rPr>
          <w:rFonts w:ascii="Times New Roman" w:hAnsi="Times New Roman" w:cs="Times New Roman"/>
        </w:rPr>
        <w:t xml:space="preserve">FTC+EFV </w:t>
      </w:r>
      <w:r w:rsidR="00390B49" w:rsidRPr="003411D8">
        <w:rPr>
          <w:rFonts w:ascii="Times New Roman" w:hAnsi="Times New Roman" w:cs="Times New Roman"/>
        </w:rPr>
        <w:t xml:space="preserve">(FDC) </w:t>
      </w:r>
      <w:r w:rsidRPr="003411D8">
        <w:rPr>
          <w:rFonts w:ascii="Times New Roman" w:hAnsi="Times New Roman" w:cs="Times New Roman"/>
        </w:rPr>
        <w:t>for prophylaxis during pregnancy or immediately postpartum should continue this regimen until 1 week after the cessation of all breastfeeding.</w:t>
      </w:r>
      <w:r w:rsidR="00A26EA1" w:rsidRPr="003411D8">
        <w:rPr>
          <w:rFonts w:ascii="Times New Roman" w:hAnsi="Times New Roman" w:cs="Times New Roman"/>
        </w:rPr>
        <w:t xml:space="preserve"> Prior to discontinuation hepatitis B infection should be excluded and HIV staging</w:t>
      </w:r>
      <w:r w:rsidR="00C52AF9" w:rsidRPr="003411D8">
        <w:rPr>
          <w:rFonts w:ascii="Times New Roman" w:hAnsi="Times New Roman" w:cs="Times New Roman"/>
        </w:rPr>
        <w:t>,</w:t>
      </w:r>
      <w:r w:rsidR="00A26EA1" w:rsidRPr="003411D8">
        <w:rPr>
          <w:rFonts w:ascii="Times New Roman" w:hAnsi="Times New Roman" w:cs="Times New Roman"/>
        </w:rPr>
        <w:t xml:space="preserve"> including screening for TB disease, completed</w:t>
      </w:r>
      <w:r w:rsidR="00C52AF9" w:rsidRPr="003411D8">
        <w:rPr>
          <w:rFonts w:ascii="Times New Roman" w:hAnsi="Times New Roman" w:cs="Times New Roman"/>
        </w:rPr>
        <w:t>. Women with stage 3 or 4 disease or hepatitis B infection should continue ART lifelong.</w:t>
      </w:r>
    </w:p>
    <w:p w:rsidR="00CB55B3" w:rsidRPr="003411D8" w:rsidRDefault="003411D8" w:rsidP="003411D8">
      <w:pPr>
        <w:pStyle w:val="Default"/>
        <w:spacing w:after="240"/>
        <w:rPr>
          <w:rFonts w:ascii="Times New Roman" w:hAnsi="Times New Roman" w:cs="Times New Roman"/>
        </w:rPr>
      </w:pPr>
      <w:r>
        <w:rPr>
          <w:rFonts w:ascii="Times New Roman" w:hAnsi="Times New Roman" w:cs="Times New Roman"/>
        </w:rPr>
        <w:t>Repea</w:t>
      </w:r>
      <w:r w:rsidR="00B71E6D">
        <w:rPr>
          <w:rFonts w:ascii="Times New Roman" w:hAnsi="Times New Roman" w:cs="Times New Roman"/>
        </w:rPr>
        <w:t>t</w:t>
      </w:r>
      <w:r>
        <w:rPr>
          <w:rFonts w:ascii="Times New Roman" w:hAnsi="Times New Roman" w:cs="Times New Roman"/>
        </w:rPr>
        <w:t xml:space="preserve"> CD4 cell counts should be done in case the last CD4 count was done more than 12 months ago. </w:t>
      </w: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b/>
          <w:bCs/>
          <w:color w:val="000000"/>
        </w:rPr>
        <w:t xml:space="preserve">INFANT PROPHYLAXIS </w:t>
      </w:r>
    </w:p>
    <w:p w:rsidR="00C30013" w:rsidRPr="00314B10" w:rsidRDefault="00C30013" w:rsidP="00C30013">
      <w:pPr>
        <w:pStyle w:val="CM57"/>
        <w:spacing w:after="240"/>
        <w:rPr>
          <w:rFonts w:ascii="Times New Roman" w:hAnsi="Times New Roman" w:cs="Times New Roman"/>
          <w:color w:val="000000"/>
        </w:rPr>
      </w:pPr>
      <w:r w:rsidRPr="00314B10">
        <w:rPr>
          <w:rFonts w:ascii="Times New Roman" w:hAnsi="Times New Roman" w:cs="Times New Roman"/>
          <w:color w:val="000000"/>
        </w:rPr>
        <w:t xml:space="preserve">Antiretroviral prophylaxis given </w:t>
      </w:r>
      <w:r w:rsidR="00CB55B3">
        <w:rPr>
          <w:rFonts w:ascii="Times New Roman" w:hAnsi="Times New Roman" w:cs="Times New Roman"/>
          <w:color w:val="000000"/>
        </w:rPr>
        <w:t>immediately or soon</w:t>
      </w:r>
      <w:r w:rsidR="00CB55B3" w:rsidRPr="00314B10">
        <w:rPr>
          <w:rFonts w:ascii="Times New Roman" w:hAnsi="Times New Roman" w:cs="Times New Roman"/>
          <w:color w:val="000000"/>
        </w:rPr>
        <w:t xml:space="preserve"> </w:t>
      </w:r>
      <w:r w:rsidRPr="00314B10">
        <w:rPr>
          <w:rFonts w:ascii="Times New Roman" w:hAnsi="Times New Roman" w:cs="Times New Roman"/>
          <w:color w:val="000000"/>
        </w:rPr>
        <w:t xml:space="preserve">after birth to all HIV-exposed infants is effective in reducing mother-to-child transmission whether maternal ARVs are received or not, and forms the basis of a post-exposure prophylaxis strategy. Infant antiretroviral prophylaxis is also highly effective in reducing transmission through breast milk. </w:t>
      </w:r>
    </w:p>
    <w:p w:rsidR="00C30013" w:rsidRPr="00314B10" w:rsidRDefault="00C30013" w:rsidP="00C30013">
      <w:pPr>
        <w:pStyle w:val="CM58"/>
        <w:spacing w:after="240"/>
        <w:ind w:right="577"/>
        <w:rPr>
          <w:rFonts w:ascii="Times New Roman" w:hAnsi="Times New Roman" w:cs="Times New Roman"/>
        </w:rPr>
      </w:pPr>
      <w:r w:rsidRPr="00314B10">
        <w:rPr>
          <w:rFonts w:ascii="Times New Roman" w:hAnsi="Times New Roman" w:cs="Times New Roman"/>
          <w:color w:val="000000"/>
        </w:rPr>
        <w:t>Infants born to HIV-positive women should receive daily nevirapine for 6 weeks, with dosing determined as follows:</w:t>
      </w:r>
    </w:p>
    <w:p w:rsidR="00C30013" w:rsidRPr="003411D8" w:rsidRDefault="00C30013" w:rsidP="00B73ED3">
      <w:pPr>
        <w:pStyle w:val="Default"/>
        <w:numPr>
          <w:ilvl w:val="0"/>
          <w:numId w:val="12"/>
        </w:numPr>
        <w:spacing w:after="240"/>
        <w:rPr>
          <w:rFonts w:ascii="Times New Roman" w:hAnsi="Times New Roman" w:cs="Times New Roman"/>
        </w:rPr>
      </w:pPr>
      <w:r w:rsidRPr="003411D8">
        <w:rPr>
          <w:rFonts w:ascii="Times New Roman" w:hAnsi="Times New Roman" w:cs="Times New Roman"/>
          <w:b/>
          <w:bCs/>
        </w:rPr>
        <w:t xml:space="preserve">If birth weight </w:t>
      </w:r>
      <w:r w:rsidRPr="003411D8">
        <w:rPr>
          <w:rFonts w:ascii="Times New Roman" w:hAnsi="Times New Roman" w:cs="Times New Roman"/>
        </w:rPr>
        <w:t xml:space="preserve">≥ </w:t>
      </w:r>
      <w:r w:rsidRPr="003411D8">
        <w:rPr>
          <w:rFonts w:ascii="Times New Roman" w:hAnsi="Times New Roman" w:cs="Times New Roman"/>
          <w:b/>
          <w:bCs/>
        </w:rPr>
        <w:t xml:space="preserve">2500 grams: 15mg </w:t>
      </w:r>
    </w:p>
    <w:p w:rsidR="00C30013" w:rsidRPr="00B71E6D" w:rsidRDefault="00C30013" w:rsidP="00B73ED3">
      <w:pPr>
        <w:pStyle w:val="Default"/>
        <w:numPr>
          <w:ilvl w:val="0"/>
          <w:numId w:val="12"/>
        </w:numPr>
        <w:spacing w:after="240"/>
        <w:rPr>
          <w:rFonts w:ascii="Times New Roman" w:hAnsi="Times New Roman" w:cs="Times New Roman"/>
        </w:rPr>
      </w:pPr>
      <w:r w:rsidRPr="00B71E6D">
        <w:rPr>
          <w:rFonts w:ascii="Times New Roman" w:hAnsi="Times New Roman" w:cs="Times New Roman"/>
          <w:b/>
          <w:bCs/>
        </w:rPr>
        <w:t xml:space="preserve">If birth weight </w:t>
      </w:r>
      <w:r w:rsidR="00B71E6D" w:rsidRPr="00B71E6D">
        <w:rPr>
          <w:rFonts w:ascii="Times New Roman" w:hAnsi="Times New Roman" w:cs="Times New Roman"/>
          <w:b/>
          <w:bCs/>
        </w:rPr>
        <w:t>2</w:t>
      </w:r>
      <w:r w:rsidRPr="00B71E6D">
        <w:rPr>
          <w:rFonts w:ascii="Times New Roman" w:hAnsi="Times New Roman" w:cs="Times New Roman"/>
          <w:b/>
          <w:bCs/>
        </w:rPr>
        <w:t xml:space="preserve">000-2500 grams: 10mg </w:t>
      </w:r>
    </w:p>
    <w:p w:rsidR="00B71E6D" w:rsidRPr="00B71E6D" w:rsidRDefault="00B71E6D" w:rsidP="00B71E6D">
      <w:pPr>
        <w:pStyle w:val="Default"/>
        <w:numPr>
          <w:ilvl w:val="0"/>
          <w:numId w:val="12"/>
        </w:numPr>
        <w:spacing w:after="240"/>
        <w:rPr>
          <w:rFonts w:ascii="Times New Roman" w:hAnsi="Times New Roman" w:cs="Times New Roman"/>
        </w:rPr>
      </w:pPr>
      <w:r w:rsidRPr="00B71E6D">
        <w:rPr>
          <w:rFonts w:ascii="Times New Roman" w:hAnsi="Times New Roman" w:cs="Times New Roman"/>
          <w:b/>
          <w:bCs/>
        </w:rPr>
        <w:t xml:space="preserve">If birth weight &lt;2500 grams: 2mg/kg </w:t>
      </w:r>
    </w:p>
    <w:p w:rsidR="00C30013" w:rsidRPr="007E3032" w:rsidRDefault="00C30013" w:rsidP="00C30013">
      <w:pPr>
        <w:pStyle w:val="Default"/>
        <w:numPr>
          <w:ilvl w:val="0"/>
          <w:numId w:val="12"/>
        </w:numPr>
        <w:spacing w:after="240"/>
        <w:rPr>
          <w:rFonts w:ascii="Times New Roman" w:hAnsi="Times New Roman" w:cs="Times New Roman"/>
        </w:rPr>
      </w:pPr>
      <w:r w:rsidRPr="003411D8">
        <w:rPr>
          <w:rFonts w:ascii="Times New Roman" w:hAnsi="Times New Roman" w:cs="Times New Roman"/>
          <w:b/>
          <w:bCs/>
        </w:rPr>
        <w:lastRenderedPageBreak/>
        <w:t xml:space="preserve">Infant prophylaxis should be initiated as soon as possible after delivery. </w:t>
      </w:r>
    </w:p>
    <w:p w:rsidR="00C30013" w:rsidRPr="00314B10" w:rsidRDefault="00C30013" w:rsidP="00C30013">
      <w:pPr>
        <w:pStyle w:val="CM2"/>
        <w:spacing w:after="240"/>
        <w:rPr>
          <w:rFonts w:ascii="Times New Roman" w:hAnsi="Times New Roman" w:cs="Times New Roman"/>
          <w:color w:val="000000"/>
        </w:rPr>
      </w:pPr>
      <w:r w:rsidRPr="00314B10">
        <w:rPr>
          <w:rFonts w:ascii="Times New Roman" w:hAnsi="Times New Roman" w:cs="Times New Roman"/>
          <w:b/>
          <w:bCs/>
          <w:color w:val="000000"/>
        </w:rPr>
        <w:t xml:space="preserve">ABANDONED INFANTS </w:t>
      </w:r>
      <w:r w:rsidRPr="00314B10">
        <w:rPr>
          <w:rFonts w:ascii="Times New Roman" w:hAnsi="Times New Roman" w:cs="Times New Roman"/>
          <w:color w:val="000000"/>
        </w:rPr>
        <w:t xml:space="preserve">should receive NVP as soon as possible (&lt;72 hours) after birth and continued until HIV-exposure status has been determined, using a rapid test or an HIV ELISA test. If the infant has been HIV-exposed, NVP should continue until 6 weeks of age and followed by a PCR at 6 weeks. </w:t>
      </w:r>
      <w:r w:rsidR="00CB55B3">
        <w:rPr>
          <w:rFonts w:ascii="Times New Roman" w:hAnsi="Times New Roman" w:cs="Times New Roman"/>
          <w:color w:val="000000"/>
        </w:rPr>
        <w:t xml:space="preserve"> In instances where an HIV test cannot be determined within 2 hours of encountering an abandoned baby, a stat dose of NVP is warranted.</w:t>
      </w:r>
    </w:p>
    <w:p w:rsidR="00C30013" w:rsidRPr="00314B10" w:rsidRDefault="00C30013" w:rsidP="00C30013">
      <w:pPr>
        <w:pStyle w:val="CM57"/>
        <w:spacing w:after="240"/>
        <w:ind w:right="90"/>
        <w:rPr>
          <w:rFonts w:ascii="Times New Roman" w:hAnsi="Times New Roman" w:cs="Times New Roman"/>
          <w:color w:val="000000"/>
        </w:rPr>
      </w:pPr>
      <w:r w:rsidRPr="00314B10">
        <w:rPr>
          <w:rFonts w:ascii="Times New Roman" w:hAnsi="Times New Roman" w:cs="Times New Roman"/>
          <w:b/>
          <w:bCs/>
          <w:color w:val="000000"/>
        </w:rPr>
        <w:t xml:space="preserve">IF MATERNAL STATUS IS UNKNOWN, </w:t>
      </w:r>
      <w:r w:rsidRPr="00314B10">
        <w:rPr>
          <w:rFonts w:ascii="Times New Roman" w:hAnsi="Times New Roman" w:cs="Times New Roman"/>
          <w:color w:val="000000"/>
        </w:rPr>
        <w:t xml:space="preserve">including cases in which the mother is indisposed (due to severe illness, coma, mental illness, or death), the infants should receive NVP and have an HIV test (ELISA or rapid test) to inform further management of the infant. </w:t>
      </w:r>
    </w:p>
    <w:p w:rsidR="003411D8" w:rsidRPr="008D653C" w:rsidRDefault="00C30013" w:rsidP="008D653C">
      <w:pPr>
        <w:pStyle w:val="CM4"/>
        <w:spacing w:after="240" w:line="240" w:lineRule="auto"/>
        <w:rPr>
          <w:rFonts w:ascii="Times New Roman" w:hAnsi="Times New Roman" w:cs="Times New Roman"/>
          <w:color w:val="000000"/>
        </w:rPr>
      </w:pPr>
      <w:r w:rsidRPr="00314B10">
        <w:rPr>
          <w:rFonts w:ascii="Times New Roman" w:hAnsi="Times New Roman" w:cs="Times New Roman"/>
          <w:b/>
          <w:bCs/>
          <w:color w:val="000000"/>
        </w:rPr>
        <w:t>WHERE THE MOTHER IS KNOWN TO BE HIV-</w:t>
      </w:r>
      <w:r w:rsidRPr="003411D8">
        <w:rPr>
          <w:rFonts w:ascii="Times New Roman" w:hAnsi="Times New Roman" w:cs="Times New Roman"/>
          <w:b/>
          <w:bCs/>
          <w:color w:val="000000"/>
        </w:rPr>
        <w:t xml:space="preserve">POSITIVE, BUT SHE REFUSES ANY ARV PROPHYLAXIS FOR THE INFANT, </w:t>
      </w:r>
      <w:r w:rsidRPr="003411D8">
        <w:rPr>
          <w:rFonts w:ascii="Times New Roman" w:hAnsi="Times New Roman" w:cs="Times New Roman"/>
          <w:color w:val="000000"/>
        </w:rPr>
        <w:t>a counsellor must intervene to explain the risks of mother-to-child transmission and the benefits of antiretroviral prophylaxis and therapy. Should this counselling fail to convince the mother to adopt infant prophylaxis, the</w:t>
      </w:r>
      <w:r w:rsidRPr="00314B10">
        <w:rPr>
          <w:rFonts w:ascii="Times New Roman" w:hAnsi="Times New Roman" w:cs="Times New Roman"/>
          <w:color w:val="000000"/>
        </w:rPr>
        <w:t xml:space="preserve"> mother should then be informed of the infant’s right to receive protection from acquiring HIV. The healthcare worker should consult the head of the facility and, with his or her permission, provide the necessary treatment in the best interest of the infant. In all actions concerning children, the best interests of the child shall be a primary consideration (Children’s Act, No 38 of 2005). </w:t>
      </w:r>
    </w:p>
    <w:p w:rsidR="003411D8" w:rsidRPr="003411D8" w:rsidRDefault="003411D8" w:rsidP="003411D8">
      <w:pPr>
        <w:pStyle w:val="Default"/>
      </w:pPr>
      <w:r w:rsidRPr="003411D8">
        <w:rPr>
          <w:b/>
        </w:rPr>
        <w:t>INFANTS BORN TO MOTHERS ON AZT</w:t>
      </w:r>
      <w:r>
        <w:t>: should continue NVP prophylaxis for the entire duration of breastfeeding, until one week after cessation of breastfeeding.</w:t>
      </w:r>
    </w:p>
    <w:p w:rsidR="00C30013" w:rsidRPr="00314B10" w:rsidRDefault="00C30013" w:rsidP="00C30013">
      <w:pPr>
        <w:pStyle w:val="Default"/>
        <w:rPr>
          <w:rFonts w:ascii="Times New Roman" w:hAnsi="Times New Roman" w:cs="Times New Roman"/>
        </w:rPr>
      </w:pPr>
    </w:p>
    <w:p w:rsidR="00C30013" w:rsidRPr="00314B10" w:rsidRDefault="00C30013" w:rsidP="00C30013">
      <w:pPr>
        <w:pStyle w:val="Default"/>
        <w:rPr>
          <w:rFonts w:ascii="Times New Roman" w:hAnsi="Times New Roman" w:cs="Times New Roman"/>
          <w:b/>
        </w:rPr>
      </w:pPr>
      <w:r w:rsidRPr="008D653C">
        <w:rPr>
          <w:rFonts w:ascii="Times New Roman" w:hAnsi="Times New Roman" w:cs="Times New Roman"/>
          <w:b/>
        </w:rPr>
        <w:t xml:space="preserve">PATIENT EDUCATION AND COUNSELLING FOR WOMEN RECEIVING </w:t>
      </w:r>
      <w:r w:rsidRPr="008D653C">
        <w:rPr>
          <w:rFonts w:ascii="Times New Roman" w:hAnsi="Times New Roman" w:cs="Times New Roman"/>
          <w:b/>
          <w:iCs/>
        </w:rPr>
        <w:t>ANTIRETROVIRAL PROPHYLAXIS OR TREATMENT</w:t>
      </w:r>
    </w:p>
    <w:p w:rsidR="00C30013" w:rsidRPr="00314B10" w:rsidRDefault="00C30013" w:rsidP="00C30013">
      <w:pPr>
        <w:pStyle w:val="Default"/>
        <w:rPr>
          <w:rFonts w:ascii="Times New Roman" w:hAnsi="Times New Roman" w:cs="Times New Roman"/>
        </w:rPr>
      </w:pPr>
    </w:p>
    <w:p w:rsidR="00C30013" w:rsidRPr="008D653C" w:rsidRDefault="00C30013" w:rsidP="00C30013">
      <w:pPr>
        <w:pStyle w:val="Default"/>
        <w:rPr>
          <w:rFonts w:ascii="Times New Roman" w:hAnsi="Times New Roman" w:cs="Times New Roman"/>
        </w:rPr>
      </w:pPr>
      <w:r w:rsidRPr="008D653C">
        <w:rPr>
          <w:rFonts w:ascii="Times New Roman" w:hAnsi="Times New Roman" w:cs="Times New Roman"/>
        </w:rPr>
        <w:t>Provision of appropriate patient education, counselling and support to HIV-infected women throughout pregnancy and the postpartum period is a central component of effective PMTCT services. A phased approach to patient education and counselling is recommended that takes into account the women’s individual circumstances and her need for prophylaxis and/or treatment. Particular attention is required to patient education, counselling and support during the postpartum period.</w:t>
      </w:r>
    </w:p>
    <w:p w:rsidR="00C30013" w:rsidRPr="000B7470" w:rsidRDefault="00C30013" w:rsidP="00C30013">
      <w:pPr>
        <w:pStyle w:val="Default"/>
        <w:rPr>
          <w:rFonts w:ascii="Times New Roman" w:hAnsi="Times New Roman" w:cs="Times New Roman"/>
        </w:rPr>
      </w:pPr>
      <w:r w:rsidRPr="00314B10">
        <w:rPr>
          <w:rFonts w:ascii="Times New Roman" w:hAnsi="Times New Roman" w:cs="Times New Roman"/>
          <w:highlight w:val="green"/>
        </w:rPr>
        <w:t xml:space="preserve"> </w:t>
      </w:r>
    </w:p>
    <w:p w:rsidR="00C30013" w:rsidRPr="000B7470" w:rsidRDefault="00C30013" w:rsidP="00B73ED3">
      <w:pPr>
        <w:pStyle w:val="Default"/>
        <w:numPr>
          <w:ilvl w:val="0"/>
          <w:numId w:val="16"/>
        </w:numPr>
        <w:rPr>
          <w:rFonts w:ascii="Times New Roman" w:hAnsi="Times New Roman" w:cs="Times New Roman"/>
        </w:rPr>
      </w:pPr>
      <w:r w:rsidRPr="000B7470">
        <w:rPr>
          <w:rFonts w:ascii="Times New Roman" w:hAnsi="Times New Roman" w:cs="Times New Roman"/>
        </w:rPr>
        <w:t>At the first antenatal visit, in addition to counselling related to their HIV diagnosis, women should receive patient education and counselling on: prevention of mother-to-child transmission; the distinction between AR</w:t>
      </w:r>
      <w:r w:rsidR="00C52AF9" w:rsidRPr="000B7470">
        <w:rPr>
          <w:rFonts w:ascii="Times New Roman" w:hAnsi="Times New Roman" w:cs="Times New Roman"/>
        </w:rPr>
        <w:t>T</w:t>
      </w:r>
      <w:r w:rsidRPr="000B7470">
        <w:rPr>
          <w:rFonts w:ascii="Times New Roman" w:hAnsi="Times New Roman" w:cs="Times New Roman"/>
        </w:rPr>
        <w:t xml:space="preserve"> use for prophylaxis (against transmission) and lifelong treatment (for maternal health); an introduction to the ARV regimen they are starting that day (including dosing and common side effects); information on the timing and determination of eligibility for lifelong treatment; and the importance of long-term adherence. </w:t>
      </w:r>
    </w:p>
    <w:p w:rsidR="00C30013" w:rsidRPr="000B7470" w:rsidRDefault="00C30013" w:rsidP="00C30013">
      <w:pPr>
        <w:pStyle w:val="Default"/>
        <w:ind w:left="720"/>
        <w:rPr>
          <w:rFonts w:ascii="Times New Roman" w:hAnsi="Times New Roman" w:cs="Times New Roman"/>
        </w:rPr>
      </w:pPr>
    </w:p>
    <w:p w:rsidR="00C30013" w:rsidRPr="00F6475B" w:rsidRDefault="00C30013" w:rsidP="00B73ED3">
      <w:pPr>
        <w:pStyle w:val="Default"/>
        <w:numPr>
          <w:ilvl w:val="0"/>
          <w:numId w:val="16"/>
        </w:numPr>
        <w:rPr>
          <w:rFonts w:ascii="Times New Roman" w:hAnsi="Times New Roman" w:cs="Times New Roman"/>
        </w:rPr>
      </w:pPr>
      <w:r w:rsidRPr="00F6475B">
        <w:rPr>
          <w:rFonts w:ascii="Times New Roman" w:hAnsi="Times New Roman" w:cs="Times New Roman"/>
        </w:rPr>
        <w:t>At follow-up antenatal visits, patient education and counselling messages can be tailored to individual women based on their eligibility for lifelong treatment and the AR</w:t>
      </w:r>
      <w:r w:rsidR="00C52AF9" w:rsidRPr="00F6475B">
        <w:rPr>
          <w:rFonts w:ascii="Times New Roman" w:hAnsi="Times New Roman" w:cs="Times New Roman"/>
        </w:rPr>
        <w:t>T</w:t>
      </w:r>
      <w:r w:rsidRPr="00F6475B">
        <w:rPr>
          <w:rFonts w:ascii="Times New Roman" w:hAnsi="Times New Roman" w:cs="Times New Roman"/>
        </w:rPr>
        <w:t xml:space="preserve"> regimen they are receiving. In addition to ongoing adherence support, preparation for the postpartum period should begin with introduction of issues around infant feeding (including the need for women on prophylaxis only to continue until the end of breastfeeding), infant prophylaxis and family planning.</w:t>
      </w:r>
    </w:p>
    <w:p w:rsidR="00C30013" w:rsidRPr="00F6475B" w:rsidRDefault="00C30013" w:rsidP="00C30013">
      <w:pPr>
        <w:pStyle w:val="Default"/>
        <w:ind w:left="720"/>
        <w:rPr>
          <w:rFonts w:ascii="Times New Roman" w:hAnsi="Times New Roman" w:cs="Times New Roman"/>
        </w:rPr>
      </w:pPr>
    </w:p>
    <w:p w:rsidR="00C30013" w:rsidRPr="00F6475B" w:rsidRDefault="00C30013" w:rsidP="00B73ED3">
      <w:pPr>
        <w:pStyle w:val="Default"/>
        <w:numPr>
          <w:ilvl w:val="0"/>
          <w:numId w:val="16"/>
        </w:numPr>
        <w:rPr>
          <w:rFonts w:ascii="Times New Roman" w:hAnsi="Times New Roman" w:cs="Times New Roman"/>
        </w:rPr>
      </w:pPr>
      <w:r w:rsidRPr="00F6475B">
        <w:rPr>
          <w:rFonts w:ascii="Times New Roman" w:hAnsi="Times New Roman" w:cs="Times New Roman"/>
        </w:rPr>
        <w:t xml:space="preserve">Immediately after delivery, patient education and counselling messages should </w:t>
      </w:r>
      <w:r w:rsidRPr="00F6475B">
        <w:rPr>
          <w:rFonts w:ascii="Times New Roman" w:hAnsi="Times New Roman" w:cs="Times New Roman"/>
        </w:rPr>
        <w:lastRenderedPageBreak/>
        <w:t>include infant feeding and prophylaxis, infant testing, and the importance of ongoing maternal adherence for women receiving prophylaxis or treatment.</w:t>
      </w:r>
    </w:p>
    <w:p w:rsidR="00C30013" w:rsidRPr="00F6475B" w:rsidRDefault="00C30013" w:rsidP="00C30013">
      <w:pPr>
        <w:pStyle w:val="Default"/>
        <w:ind w:left="720"/>
        <w:rPr>
          <w:rFonts w:ascii="Times New Roman" w:hAnsi="Times New Roman" w:cs="Times New Roman"/>
        </w:rPr>
      </w:pPr>
    </w:p>
    <w:p w:rsidR="00C30013" w:rsidRDefault="00C30013" w:rsidP="00B73ED3">
      <w:pPr>
        <w:pStyle w:val="Default"/>
        <w:numPr>
          <w:ilvl w:val="0"/>
          <w:numId w:val="16"/>
        </w:numPr>
        <w:rPr>
          <w:rFonts w:ascii="Times New Roman" w:hAnsi="Times New Roman" w:cs="Times New Roman"/>
        </w:rPr>
      </w:pPr>
      <w:r w:rsidRPr="00F6475B">
        <w:rPr>
          <w:rFonts w:ascii="Times New Roman" w:hAnsi="Times New Roman" w:cs="Times New Roman"/>
        </w:rPr>
        <w:t>The postpartum period is an important time to ensure appropriate patient education, counselling and support to HIV-infected women. Counselling sessions should reinforce safe infant feeding practices, the timing of infant testing, and the importance of continued maternal adherence to treatment. Throughout, patient education and counselling should be tailored to individual women based on their eligibility for lifelong treatment: women who are taking prophylactic regimens should be counselled on when and how to stop prophylaxis, while women taking lifelong therapy should be counselled on the importance of long-term treatment adherence.</w:t>
      </w:r>
    </w:p>
    <w:p w:rsidR="00FD20BA" w:rsidRDefault="00FD20BA" w:rsidP="00275D93">
      <w:pPr>
        <w:pStyle w:val="Default"/>
        <w:rPr>
          <w:rFonts w:ascii="Times New Roman" w:hAnsi="Times New Roman" w:cs="Times New Roman"/>
        </w:rPr>
      </w:pPr>
    </w:p>
    <w:p w:rsidR="00FD20BA" w:rsidRDefault="00FD20BA" w:rsidP="00B73ED3">
      <w:pPr>
        <w:pStyle w:val="Default"/>
        <w:numPr>
          <w:ilvl w:val="0"/>
          <w:numId w:val="16"/>
        </w:numPr>
        <w:rPr>
          <w:rFonts w:ascii="Times New Roman" w:hAnsi="Times New Roman" w:cs="Times New Roman"/>
        </w:rPr>
      </w:pPr>
      <w:r>
        <w:rPr>
          <w:rFonts w:ascii="Times New Roman" w:hAnsi="Times New Roman" w:cs="Times New Roman"/>
        </w:rPr>
        <w:t xml:space="preserve">The importance of inter-facility transfer of information is critical to the success of this programme. The reliance on the mothers of this programme to be the link between the facilities in terms of carriage of vital health information both written and not has to be emphasized through all education and counselling sessions. She has to be provided with a </w:t>
      </w:r>
      <w:r w:rsidRPr="007E3032">
        <w:rPr>
          <w:rFonts w:ascii="Times New Roman" w:hAnsi="Times New Roman" w:cs="Times New Roman"/>
        </w:rPr>
        <w:t>‘Road Map’ of the PMTCT cascade</w:t>
      </w:r>
      <w:r>
        <w:rPr>
          <w:rFonts w:ascii="Times New Roman" w:hAnsi="Times New Roman" w:cs="Times New Roman"/>
        </w:rPr>
        <w:t xml:space="preserve"> and which points present particular challenges that we rely on her to navigate through with our assistance. </w:t>
      </w:r>
    </w:p>
    <w:p w:rsidR="00FD20BA" w:rsidRDefault="00FD20BA" w:rsidP="00275D93">
      <w:pPr>
        <w:pStyle w:val="Default"/>
        <w:rPr>
          <w:rFonts w:ascii="Times New Roman" w:hAnsi="Times New Roman" w:cs="Times New Roman"/>
        </w:rPr>
      </w:pPr>
    </w:p>
    <w:p w:rsidR="00FD20BA" w:rsidRPr="00F6475B" w:rsidRDefault="00FD20BA" w:rsidP="00B73ED3">
      <w:pPr>
        <w:pStyle w:val="Default"/>
        <w:numPr>
          <w:ilvl w:val="0"/>
          <w:numId w:val="16"/>
        </w:numPr>
        <w:rPr>
          <w:rFonts w:ascii="Times New Roman" w:hAnsi="Times New Roman" w:cs="Times New Roman"/>
        </w:rPr>
      </w:pPr>
      <w:r>
        <w:rPr>
          <w:rFonts w:ascii="Times New Roman" w:hAnsi="Times New Roman" w:cs="Times New Roman"/>
        </w:rPr>
        <w:t xml:space="preserve">The vital role that the </w:t>
      </w:r>
      <w:r w:rsidRPr="00275D93">
        <w:rPr>
          <w:rFonts w:ascii="Times New Roman" w:hAnsi="Times New Roman" w:cs="Times New Roman"/>
          <w:b/>
        </w:rPr>
        <w:t xml:space="preserve">Road To Health Booklet </w:t>
      </w:r>
      <w:r>
        <w:rPr>
          <w:rFonts w:ascii="Times New Roman" w:hAnsi="Times New Roman" w:cs="Times New Roman"/>
        </w:rPr>
        <w:t xml:space="preserve">plays in conveying key and essential information of the mother and infant across facilities and a range of healthcare providers from birth into early childhood. </w:t>
      </w:r>
      <w:r w:rsidR="00BE6751">
        <w:rPr>
          <w:rFonts w:ascii="Times New Roman" w:hAnsi="Times New Roman" w:cs="Times New Roman"/>
        </w:rPr>
        <w:t>This booklet must be introduced to mothers in the ANC and they should see this as an essential and infa</w:t>
      </w:r>
      <w:r w:rsidR="00275D93">
        <w:rPr>
          <w:rFonts w:ascii="Times New Roman" w:hAnsi="Times New Roman" w:cs="Times New Roman"/>
        </w:rPr>
        <w:t>n</w:t>
      </w:r>
      <w:r w:rsidR="00BE6751">
        <w:rPr>
          <w:rFonts w:ascii="Times New Roman" w:hAnsi="Times New Roman" w:cs="Times New Roman"/>
        </w:rPr>
        <w:t xml:space="preserve">t only reliable communication tool that all healthcare workers across the country recognize as a routine document. Taking </w:t>
      </w:r>
      <w:r w:rsidR="00275D93">
        <w:rPr>
          <w:rFonts w:ascii="Times New Roman" w:hAnsi="Times New Roman" w:cs="Times New Roman"/>
        </w:rPr>
        <w:t>o</w:t>
      </w:r>
      <w:r w:rsidR="00BE6751">
        <w:rPr>
          <w:rFonts w:ascii="Times New Roman" w:hAnsi="Times New Roman" w:cs="Times New Roman"/>
        </w:rPr>
        <w:t>wnership of the information required in this booklet by mothers provides them with an empowering sense of keeping their infants alive.</w:t>
      </w:r>
    </w:p>
    <w:p w:rsidR="00C30013" w:rsidRPr="00314B10" w:rsidRDefault="00C30013" w:rsidP="00C30013">
      <w:pPr>
        <w:pStyle w:val="Default"/>
        <w:rPr>
          <w:rFonts w:ascii="Times New Roman" w:hAnsi="Times New Roman" w:cs="Times New Roman"/>
        </w:rPr>
      </w:pPr>
    </w:p>
    <w:p w:rsidR="00C30013" w:rsidRPr="00314B10" w:rsidRDefault="00C30013" w:rsidP="00C30013">
      <w:pPr>
        <w:spacing w:after="240"/>
        <w:rPr>
          <w:rFonts w:ascii="Times New Roman" w:hAnsi="Times New Roman" w:cs="Times New Roman"/>
          <w:sz w:val="24"/>
          <w:szCs w:val="24"/>
        </w:rPr>
      </w:pPr>
    </w:p>
    <w:p w:rsidR="00AD65AA" w:rsidRPr="00314B10" w:rsidRDefault="00AD65AA">
      <w:pPr>
        <w:spacing w:after="0" w:line="240" w:lineRule="auto"/>
        <w:rPr>
          <w:rFonts w:ascii="Times New Roman" w:hAnsi="Times New Roman" w:cs="Times New Roman"/>
          <w:sz w:val="24"/>
          <w:szCs w:val="24"/>
        </w:rPr>
      </w:pPr>
    </w:p>
    <w:p w:rsidR="00AD65AA" w:rsidRPr="00314B10" w:rsidRDefault="00AD65AA">
      <w:pPr>
        <w:spacing w:after="0" w:line="240" w:lineRule="auto"/>
        <w:rPr>
          <w:rFonts w:ascii="Times New Roman" w:hAnsi="Times New Roman" w:cs="Times New Roman"/>
          <w:sz w:val="24"/>
          <w:szCs w:val="24"/>
        </w:rPr>
      </w:pPr>
      <w:r w:rsidRPr="00314B10">
        <w:rPr>
          <w:rFonts w:ascii="Times New Roman" w:hAnsi="Times New Roman" w:cs="Times New Roman"/>
          <w:sz w:val="24"/>
          <w:szCs w:val="24"/>
        </w:rPr>
        <w:br w:type="page"/>
      </w:r>
    </w:p>
    <w:p w:rsidR="00F6475B" w:rsidRPr="00F6475B" w:rsidRDefault="00F6475B" w:rsidP="00F6475B">
      <w:pPr>
        <w:pStyle w:val="CM58"/>
        <w:pageBreakBefore/>
        <w:spacing w:after="337"/>
        <w:jc w:val="both"/>
        <w:rPr>
          <w:rFonts w:ascii="Times New Roman" w:hAnsi="Times New Roman" w:cs="Times New Roman"/>
          <w:b/>
          <w:bCs/>
          <w:color w:val="000000"/>
        </w:rPr>
      </w:pPr>
      <w:r>
        <w:rPr>
          <w:rFonts w:ascii="Times New Roman" w:hAnsi="Times New Roman" w:cs="Times New Roman"/>
          <w:b/>
          <w:bCs/>
          <w:color w:val="000000"/>
        </w:rPr>
        <w:lastRenderedPageBreak/>
        <w:t>CHAPTER 6: REGIMENS</w:t>
      </w:r>
      <w:r w:rsidR="00C80E84" w:rsidRPr="00314B10">
        <w:rPr>
          <w:rFonts w:ascii="Times New Roman" w:hAnsi="Times New Roman" w:cs="Times New Roman"/>
          <w:b/>
          <w:bCs/>
          <w:color w:val="000000"/>
        </w:rPr>
        <w:t xml:space="preserve"> </w:t>
      </w:r>
    </w:p>
    <w:tbl>
      <w:tblPr>
        <w:tblStyle w:val="TableGrid"/>
        <w:tblW w:w="9889" w:type="dxa"/>
        <w:tblLook w:val="04A0" w:firstRow="1" w:lastRow="0" w:firstColumn="1" w:lastColumn="0" w:noHBand="0" w:noVBand="1"/>
      </w:tblPr>
      <w:tblGrid>
        <w:gridCol w:w="2898"/>
        <w:gridCol w:w="3022"/>
        <w:gridCol w:w="3969"/>
      </w:tblGrid>
      <w:tr w:rsidR="00F6475B" w:rsidRPr="00E639B6" w:rsidTr="00F6475B">
        <w:trPr>
          <w:trHeight w:val="362"/>
        </w:trPr>
        <w:tc>
          <w:tcPr>
            <w:tcW w:w="9889" w:type="dxa"/>
            <w:gridSpan w:val="3"/>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jc w:val="center"/>
              <w:rPr>
                <w:sz w:val="24"/>
                <w:szCs w:val="24"/>
                <w:lang w:val="en-US"/>
              </w:rPr>
            </w:pPr>
            <w:r w:rsidRPr="00E639B6">
              <w:rPr>
                <w:b/>
                <w:sz w:val="24"/>
                <w:szCs w:val="24"/>
              </w:rPr>
              <w:t>Maternal regimens</w:t>
            </w: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b/>
                <w:bCs/>
              </w:rPr>
              <w:t xml:space="preserve">Woman </w:t>
            </w:r>
          </w:p>
        </w:tc>
        <w:tc>
          <w:tcPr>
            <w:tcW w:w="3022"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b/>
                <w:bCs/>
              </w:rPr>
              <w:t xml:space="preserve">Regimen </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b/>
                <w:bCs/>
              </w:rPr>
              <w:t xml:space="preserve">Comment </w:t>
            </w:r>
          </w:p>
        </w:tc>
      </w:tr>
      <w:tr w:rsidR="00F6475B" w:rsidRPr="00E639B6" w:rsidTr="00F6475B">
        <w:tc>
          <w:tcPr>
            <w:tcW w:w="9889" w:type="dxa"/>
            <w:gridSpan w:val="3"/>
            <w:tcBorders>
              <w:top w:val="single" w:sz="4" w:space="0" w:color="auto"/>
              <w:left w:val="single" w:sz="4" w:space="0" w:color="auto"/>
              <w:bottom w:val="single" w:sz="4" w:space="0" w:color="auto"/>
              <w:right w:val="single" w:sz="4" w:space="0" w:color="auto"/>
            </w:tcBorders>
            <w:shd w:val="clear" w:color="auto" w:fill="000000" w:themeFill="text1"/>
          </w:tcPr>
          <w:p w:rsidR="00F6475B" w:rsidRPr="00534B16" w:rsidRDefault="00F6475B" w:rsidP="00F6475B">
            <w:pPr>
              <w:pStyle w:val="Default"/>
              <w:rPr>
                <w:rFonts w:ascii="Times New Roman" w:hAnsi="Times New Roman" w:cs="Times New Roman"/>
                <w:color w:val="FFFFFF" w:themeColor="background1"/>
              </w:rPr>
            </w:pPr>
            <w:r>
              <w:rPr>
                <w:rFonts w:ascii="Times New Roman" w:hAnsi="Times New Roman" w:cs="Times New Roman"/>
                <w:b/>
                <w:bCs/>
                <w:color w:val="FFFFFF" w:themeColor="background1"/>
              </w:rPr>
              <w:t>1</w:t>
            </w:r>
            <w:r w:rsidRPr="00534B16">
              <w:rPr>
                <w:rFonts w:ascii="Times New Roman" w:hAnsi="Times New Roman" w:cs="Times New Roman"/>
                <w:b/>
                <w:bCs/>
                <w:color w:val="FFFFFF" w:themeColor="background1"/>
                <w:vertAlign w:val="superscript"/>
              </w:rPr>
              <w:t>st</w:t>
            </w:r>
            <w:r>
              <w:rPr>
                <w:rFonts w:ascii="Times New Roman" w:hAnsi="Times New Roman" w:cs="Times New Roman"/>
                <w:b/>
                <w:bCs/>
                <w:color w:val="FFFFFF" w:themeColor="background1"/>
              </w:rPr>
              <w:t xml:space="preserve"> antental visit</w:t>
            </w: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rPr>
                <w:rFonts w:ascii="Times New Roman" w:hAnsi="Times New Roman" w:cs="Times New Roman"/>
                <w:b/>
                <w:bCs/>
              </w:rPr>
            </w:pPr>
            <w:r w:rsidRPr="00E639B6">
              <w:rPr>
                <w:rFonts w:ascii="Times New Roman" w:hAnsi="Times New Roman" w:cs="Times New Roman"/>
                <w:b/>
                <w:bCs/>
              </w:rPr>
              <w:t xml:space="preserve">All women at first antenatal </w:t>
            </w:r>
            <w:r w:rsidRPr="00534B16">
              <w:rPr>
                <w:rFonts w:ascii="Times New Roman" w:hAnsi="Times New Roman" w:cs="Times New Roman"/>
                <w:b/>
                <w:bCs/>
              </w:rPr>
              <w:t>visit (any gestational age)</w:t>
            </w:r>
          </w:p>
        </w:tc>
        <w:tc>
          <w:tcPr>
            <w:tcW w:w="3022"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jc w:val="center"/>
              <w:rPr>
                <w:rFonts w:ascii="Times New Roman" w:hAnsi="Times New Roman" w:cs="Times New Roman"/>
              </w:rPr>
            </w:pPr>
            <w:r>
              <w:rPr>
                <w:rFonts w:ascii="Times New Roman" w:hAnsi="Times New Roman" w:cs="Times New Roman"/>
              </w:rPr>
              <w:t>FDC</w:t>
            </w:r>
          </w:p>
          <w:p w:rsidR="00F6475B" w:rsidRDefault="00F6475B" w:rsidP="00F6475B">
            <w:pPr>
              <w:pStyle w:val="Default"/>
              <w:jc w:val="center"/>
              <w:rPr>
                <w:rFonts w:ascii="Times New Roman" w:hAnsi="Times New Roman" w:cs="Times New Roman"/>
              </w:rPr>
            </w:pPr>
            <w:r w:rsidRPr="00E639B6">
              <w:rPr>
                <w:rFonts w:ascii="Times New Roman" w:hAnsi="Times New Roman" w:cs="Times New Roman"/>
              </w:rPr>
              <w:t>initiated immediately</w:t>
            </w:r>
          </w:p>
        </w:tc>
        <w:tc>
          <w:tcPr>
            <w:tcW w:w="3969" w:type="dxa"/>
            <w:tcBorders>
              <w:top w:val="single" w:sz="4" w:space="0" w:color="auto"/>
              <w:left w:val="single" w:sz="4" w:space="0" w:color="auto"/>
              <w:bottom w:val="single" w:sz="4" w:space="0" w:color="auto"/>
              <w:right w:val="single" w:sz="4" w:space="0" w:color="auto"/>
            </w:tcBorders>
            <w:vAlign w:val="center"/>
          </w:tcPr>
          <w:p w:rsidR="00F6475B" w:rsidRDefault="00F6475B" w:rsidP="00F6475B">
            <w:pPr>
              <w:pStyle w:val="Default"/>
              <w:rPr>
                <w:rFonts w:ascii="Times New Roman" w:hAnsi="Times New Roman" w:cs="Times New Roman"/>
              </w:rPr>
            </w:pPr>
            <w:r>
              <w:rPr>
                <w:rFonts w:ascii="Times New Roman" w:hAnsi="Times New Roman" w:cs="Times New Roman"/>
              </w:rPr>
              <w:t xml:space="preserve">If there is a </w:t>
            </w:r>
            <w:r w:rsidRPr="00E639B6">
              <w:rPr>
                <w:rFonts w:ascii="Times New Roman" w:hAnsi="Times New Roman" w:cs="Times New Roman"/>
              </w:rPr>
              <w:t xml:space="preserve">contraindication to </w:t>
            </w:r>
            <w:r>
              <w:rPr>
                <w:rFonts w:ascii="Times New Roman" w:hAnsi="Times New Roman" w:cs="Times New Roman"/>
              </w:rPr>
              <w:t>the FDC</w:t>
            </w:r>
            <w:r w:rsidRPr="00E639B6">
              <w:rPr>
                <w:rFonts w:ascii="Times New Roman" w:hAnsi="Times New Roman" w:cs="Times New Roman"/>
              </w:rPr>
              <w:t>: Start AZT immediately and review within a week</w:t>
            </w:r>
            <w:r w:rsidR="003168A6">
              <w:rPr>
                <w:rFonts w:ascii="Times New Roman" w:hAnsi="Times New Roman" w:cs="Times New Roman"/>
              </w:rPr>
              <w:t>. (see figure 2- algorithm</w:t>
            </w:r>
            <w:r>
              <w:rPr>
                <w:rFonts w:ascii="Times New Roman" w:hAnsi="Times New Roman" w:cs="Times New Roman"/>
              </w:rPr>
              <w:t xml:space="preserve">) </w:t>
            </w: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rPr>
                <w:rFonts w:ascii="Times New Roman" w:hAnsi="Times New Roman" w:cs="Times New Roman"/>
                <w:b/>
                <w:bCs/>
              </w:rPr>
            </w:pPr>
            <w:r w:rsidRPr="00E639B6">
              <w:rPr>
                <w:rFonts w:ascii="Times New Roman" w:hAnsi="Times New Roman" w:cs="Times New Roman"/>
                <w:b/>
                <w:bCs/>
              </w:rPr>
              <w:t xml:space="preserve">Currently on lifelong ART </w:t>
            </w:r>
          </w:p>
        </w:tc>
        <w:tc>
          <w:tcPr>
            <w:tcW w:w="3022" w:type="dxa"/>
            <w:tcBorders>
              <w:top w:val="single" w:sz="4" w:space="0" w:color="auto"/>
              <w:left w:val="single" w:sz="4" w:space="0" w:color="auto"/>
              <w:bottom w:val="single" w:sz="4" w:space="0" w:color="auto"/>
              <w:right w:val="single" w:sz="4" w:space="0" w:color="auto"/>
            </w:tcBorders>
            <w:vAlign w:val="center"/>
          </w:tcPr>
          <w:p w:rsidR="002925F7" w:rsidRDefault="002925F7" w:rsidP="002925F7">
            <w:pPr>
              <w:pStyle w:val="Default"/>
              <w:jc w:val="center"/>
              <w:rPr>
                <w:rFonts w:ascii="Times New Roman" w:hAnsi="Times New Roman" w:cs="Times New Roman"/>
              </w:rPr>
            </w:pPr>
            <w:r w:rsidRPr="003168A6">
              <w:rPr>
                <w:rFonts w:ascii="Times New Roman" w:hAnsi="Times New Roman" w:cs="Times New Roman"/>
              </w:rPr>
              <w:t xml:space="preserve">Continue the ART regimen </w:t>
            </w:r>
            <w:r>
              <w:rPr>
                <w:rFonts w:ascii="Times New Roman" w:hAnsi="Times New Roman" w:cs="Times New Roman"/>
              </w:rPr>
              <w:t xml:space="preserve">If </w:t>
            </w:r>
            <w:r w:rsidRPr="003168A6">
              <w:rPr>
                <w:rFonts w:ascii="Times New Roman" w:hAnsi="Times New Roman" w:cs="Times New Roman"/>
              </w:rPr>
              <w:t>the woman is on</w:t>
            </w:r>
            <w:r w:rsidRPr="00E639B6">
              <w:rPr>
                <w:rFonts w:ascii="Times New Roman" w:hAnsi="Times New Roman" w:cs="Times New Roman"/>
              </w:rPr>
              <w:t xml:space="preserve"> </w:t>
            </w:r>
          </w:p>
          <w:p w:rsidR="00F6475B" w:rsidRDefault="002925F7" w:rsidP="002925F7">
            <w:pPr>
              <w:pStyle w:val="Default"/>
              <w:jc w:val="center"/>
              <w:rPr>
                <w:rFonts w:ascii="Times New Roman" w:hAnsi="Times New Roman" w:cs="Times New Roman"/>
              </w:rPr>
            </w:pPr>
            <w:r>
              <w:rPr>
                <w:rFonts w:ascii="Times New Roman" w:hAnsi="Times New Roman" w:cs="Times New Roman"/>
              </w:rPr>
              <w:t xml:space="preserve">a compatible regimen (EFV, 3TC TDF) change to FDC </w:t>
            </w:r>
          </w:p>
        </w:tc>
        <w:tc>
          <w:tcPr>
            <w:tcW w:w="3969" w:type="dxa"/>
            <w:tcBorders>
              <w:top w:val="single" w:sz="4" w:space="0" w:color="auto"/>
              <w:left w:val="single" w:sz="4" w:space="0" w:color="auto"/>
              <w:bottom w:val="single" w:sz="4" w:space="0" w:color="auto"/>
              <w:right w:val="single" w:sz="4" w:space="0" w:color="auto"/>
            </w:tcBorders>
            <w:vAlign w:val="center"/>
          </w:tcPr>
          <w:p w:rsidR="00F6475B" w:rsidRDefault="00F6475B" w:rsidP="00F6475B">
            <w:pPr>
              <w:pStyle w:val="Default"/>
              <w:rPr>
                <w:rFonts w:ascii="Times New Roman" w:hAnsi="Times New Roman" w:cs="Times New Roman"/>
              </w:rPr>
            </w:pPr>
            <w:r>
              <w:rPr>
                <w:rFonts w:ascii="Times New Roman" w:hAnsi="Times New Roman" w:cs="Times New Roman"/>
              </w:rPr>
              <w:t>Check a VL when pregnancy diagnosed</w:t>
            </w:r>
          </w:p>
        </w:tc>
      </w:tr>
      <w:tr w:rsidR="00F6475B" w:rsidRPr="00E639B6" w:rsidTr="00F6475B">
        <w:tc>
          <w:tcPr>
            <w:tcW w:w="9889" w:type="dxa"/>
            <w:gridSpan w:val="3"/>
            <w:tcBorders>
              <w:top w:val="single" w:sz="4" w:space="0" w:color="auto"/>
              <w:left w:val="single" w:sz="4" w:space="0" w:color="auto"/>
              <w:bottom w:val="single" w:sz="4" w:space="0" w:color="auto"/>
              <w:right w:val="single" w:sz="4" w:space="0" w:color="auto"/>
            </w:tcBorders>
            <w:shd w:val="clear" w:color="auto" w:fill="000000" w:themeFill="text1"/>
          </w:tcPr>
          <w:p w:rsidR="00F6475B" w:rsidRPr="00534B16" w:rsidRDefault="00F6475B" w:rsidP="00F6475B">
            <w:pPr>
              <w:pStyle w:val="Default"/>
              <w:rPr>
                <w:rFonts w:ascii="Times New Roman" w:hAnsi="Times New Roman" w:cs="Times New Roman"/>
                <w:color w:val="FFFFFF" w:themeColor="background1"/>
              </w:rPr>
            </w:pPr>
            <w:r>
              <w:rPr>
                <w:rFonts w:ascii="Times New Roman" w:hAnsi="Times New Roman" w:cs="Times New Roman"/>
                <w:b/>
                <w:bCs/>
                <w:color w:val="FFFFFF" w:themeColor="background1"/>
              </w:rPr>
              <w:t>2</w:t>
            </w:r>
            <w:r w:rsidRPr="00534B16">
              <w:rPr>
                <w:rFonts w:ascii="Times New Roman" w:hAnsi="Times New Roman" w:cs="Times New Roman"/>
                <w:b/>
                <w:bCs/>
                <w:color w:val="FFFFFF" w:themeColor="background1"/>
                <w:vertAlign w:val="superscript"/>
              </w:rPr>
              <w:t>nd</w:t>
            </w:r>
            <w:r>
              <w:rPr>
                <w:rFonts w:ascii="Times New Roman" w:hAnsi="Times New Roman" w:cs="Times New Roman"/>
                <w:b/>
                <w:bCs/>
                <w:color w:val="FFFFFF" w:themeColor="background1"/>
              </w:rPr>
              <w:t xml:space="preserve"> antenatal visit (1 week later)</w:t>
            </w: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hideMark/>
          </w:tcPr>
          <w:p w:rsidR="00F6475B" w:rsidRDefault="00F6475B" w:rsidP="00F6475B">
            <w:pPr>
              <w:pStyle w:val="Default"/>
              <w:rPr>
                <w:rFonts w:ascii="Times New Roman" w:hAnsi="Times New Roman" w:cs="Times New Roman"/>
              </w:rPr>
            </w:pPr>
            <w:r>
              <w:rPr>
                <w:rFonts w:ascii="Times New Roman" w:hAnsi="Times New Roman" w:cs="Times New Roman"/>
              </w:rPr>
              <w:t xml:space="preserve">Creatinine </w:t>
            </w:r>
            <w:r w:rsidRPr="00534B16">
              <w:rPr>
                <w:rFonts w:ascii="Times New Roman" w:hAnsi="Times New Roman" w:cs="Times New Roman"/>
              </w:rPr>
              <w:t xml:space="preserve"> </w:t>
            </w:r>
            <w:r>
              <w:rPr>
                <w:rFonts w:ascii="Times New Roman" w:hAnsi="Times New Roman" w:cs="Times New Roman"/>
              </w:rPr>
              <w:t>≤85µmol/l</w:t>
            </w:r>
          </w:p>
          <w:p w:rsidR="00F6475B" w:rsidRPr="00534B16" w:rsidRDefault="00F6475B" w:rsidP="00F6475B">
            <w:pPr>
              <w:pStyle w:val="Default"/>
              <w:rPr>
                <w:rFonts w:ascii="Times New Roman" w:hAnsi="Times New Roman" w:cs="Times New Roman"/>
              </w:rPr>
            </w:pPr>
            <w:r>
              <w:rPr>
                <w:rFonts w:ascii="Times New Roman" w:hAnsi="Times New Roman" w:cs="Times New Roman"/>
              </w:rPr>
              <w:t>Any CD4 cell count</w:t>
            </w:r>
          </w:p>
        </w:tc>
        <w:tc>
          <w:tcPr>
            <w:tcW w:w="3022" w:type="dxa"/>
            <w:tcBorders>
              <w:top w:val="single" w:sz="4" w:space="0" w:color="auto"/>
              <w:left w:val="single" w:sz="4" w:space="0" w:color="auto"/>
              <w:bottom w:val="single" w:sz="4" w:space="0" w:color="auto"/>
              <w:right w:val="single" w:sz="4" w:space="0" w:color="auto"/>
            </w:tcBorders>
            <w:vAlign w:val="center"/>
            <w:hideMark/>
          </w:tcPr>
          <w:p w:rsidR="00F6475B" w:rsidRPr="00534B16" w:rsidRDefault="00F6475B" w:rsidP="00F6475B">
            <w:pPr>
              <w:pStyle w:val="Default"/>
              <w:jc w:val="center"/>
              <w:rPr>
                <w:rFonts w:ascii="Times New Roman" w:hAnsi="Times New Roman" w:cs="Times New Roman"/>
              </w:rPr>
            </w:pPr>
            <w:r>
              <w:rPr>
                <w:rFonts w:ascii="Times New Roman" w:hAnsi="Times New Roman" w:cs="Times New Roman"/>
              </w:rPr>
              <w:t xml:space="preserve">Continue </w:t>
            </w:r>
            <w:r w:rsidRPr="00534B16">
              <w:rPr>
                <w:rFonts w:ascii="Times New Roman" w:hAnsi="Times New Roman" w:cs="Times New Roman"/>
              </w:rPr>
              <w:t>FDC</w:t>
            </w:r>
          </w:p>
        </w:tc>
        <w:tc>
          <w:tcPr>
            <w:tcW w:w="3969" w:type="dxa"/>
            <w:tcBorders>
              <w:top w:val="single" w:sz="4" w:space="0" w:color="auto"/>
              <w:left w:val="single" w:sz="4" w:space="0" w:color="auto"/>
              <w:bottom w:val="single" w:sz="4" w:space="0" w:color="auto"/>
              <w:right w:val="single" w:sz="4" w:space="0" w:color="auto"/>
            </w:tcBorders>
            <w:vAlign w:val="center"/>
          </w:tcPr>
          <w:p w:rsidR="00F6475B" w:rsidRPr="00534B16" w:rsidRDefault="00F6475B" w:rsidP="00F6475B">
            <w:pPr>
              <w:pStyle w:val="Default"/>
              <w:rPr>
                <w:rFonts w:ascii="Times New Roman" w:hAnsi="Times New Roman" w:cs="Times New Roman"/>
              </w:rPr>
            </w:pP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vAlign w:val="center"/>
          </w:tcPr>
          <w:p w:rsidR="00F6475B" w:rsidRDefault="00F6475B" w:rsidP="00F6475B">
            <w:pPr>
              <w:pStyle w:val="Default"/>
              <w:rPr>
                <w:rFonts w:ascii="Times New Roman" w:hAnsi="Times New Roman" w:cs="Times New Roman"/>
              </w:rPr>
            </w:pPr>
            <w:r>
              <w:rPr>
                <w:rFonts w:ascii="Times New Roman" w:hAnsi="Times New Roman" w:cs="Times New Roman"/>
              </w:rPr>
              <w:t xml:space="preserve">Creatinine &gt; 85 µmol/l TDF contraindicated </w:t>
            </w:r>
          </w:p>
          <w:p w:rsidR="00F6475B" w:rsidRDefault="00F6475B" w:rsidP="00F6475B">
            <w:pPr>
              <w:pStyle w:val="Default"/>
              <w:rPr>
                <w:rFonts w:ascii="Times New Roman" w:hAnsi="Times New Roman" w:cs="Times New Roman"/>
              </w:rPr>
            </w:pPr>
            <w:r>
              <w:rPr>
                <w:rFonts w:ascii="Times New Roman" w:hAnsi="Times New Roman" w:cs="Times New Roman"/>
              </w:rPr>
              <w:t>(renal disease)</w:t>
            </w:r>
          </w:p>
          <w:p w:rsidR="00F6475B" w:rsidRPr="00E639B6" w:rsidRDefault="00F6475B" w:rsidP="00F6475B">
            <w:pPr>
              <w:pStyle w:val="Default"/>
              <w:rPr>
                <w:rFonts w:ascii="Times New Roman" w:hAnsi="Times New Roman" w:cs="Times New Roman"/>
              </w:rPr>
            </w:pPr>
          </w:p>
        </w:tc>
        <w:tc>
          <w:tcPr>
            <w:tcW w:w="3022"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lang w:val="fr-FR"/>
              </w:rPr>
              <w:t xml:space="preserve">AZT + 3TC + EFV </w:t>
            </w:r>
          </w:p>
        </w:tc>
        <w:tc>
          <w:tcPr>
            <w:tcW w:w="3969" w:type="dxa"/>
            <w:tcBorders>
              <w:top w:val="single" w:sz="4" w:space="0" w:color="auto"/>
              <w:left w:val="single" w:sz="4" w:space="0" w:color="auto"/>
              <w:bottom w:val="single" w:sz="4" w:space="0" w:color="auto"/>
              <w:right w:val="single" w:sz="4" w:space="0" w:color="auto"/>
            </w:tcBorders>
          </w:tcPr>
          <w:p w:rsidR="00F6475B" w:rsidRDefault="00F6475B" w:rsidP="00F6475B">
            <w:pPr>
              <w:pStyle w:val="Default"/>
              <w:rPr>
                <w:rFonts w:ascii="Times New Roman" w:hAnsi="Times New Roman" w:cs="Times New Roman"/>
                <w:lang w:val="en-GB"/>
              </w:rPr>
            </w:pPr>
            <w:r w:rsidRPr="003168A6">
              <w:rPr>
                <w:rFonts w:ascii="Times New Roman" w:hAnsi="Times New Roman" w:cs="Times New Roman"/>
                <w:lang w:val="en-GB"/>
              </w:rPr>
              <w:t>If haemoglobin &lt;7g/dl AZT is contraindicated. Use D4T instead of AZT.</w:t>
            </w:r>
          </w:p>
          <w:p w:rsidR="00F6475B" w:rsidRDefault="00F6475B" w:rsidP="00F6475B">
            <w:pPr>
              <w:pStyle w:val="Default"/>
              <w:rPr>
                <w:rFonts w:ascii="Times New Roman" w:hAnsi="Times New Roman" w:cs="Times New Roman"/>
                <w:lang w:val="en-GB"/>
              </w:rPr>
            </w:pPr>
            <w:r>
              <w:rPr>
                <w:rFonts w:ascii="Times New Roman" w:hAnsi="Times New Roman" w:cs="Times New Roman"/>
                <w:lang w:val="en-GB"/>
              </w:rPr>
              <w:t>Refer for investigation for cause of renal disease</w:t>
            </w:r>
          </w:p>
          <w:p w:rsidR="00F6475B" w:rsidRPr="00E639B6" w:rsidRDefault="00F6475B" w:rsidP="00F6475B">
            <w:pPr>
              <w:pStyle w:val="Default"/>
              <w:rPr>
                <w:rFonts w:ascii="Times New Roman" w:hAnsi="Times New Roman" w:cs="Times New Roman"/>
              </w:rPr>
            </w:pP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hideMark/>
          </w:tcPr>
          <w:p w:rsidR="00F6475B" w:rsidRDefault="00F6475B" w:rsidP="00F6475B">
            <w:pPr>
              <w:pStyle w:val="Default"/>
              <w:rPr>
                <w:rFonts w:ascii="Times New Roman" w:hAnsi="Times New Roman" w:cs="Times New Roman"/>
              </w:rPr>
            </w:pPr>
            <w:r w:rsidRPr="00E639B6">
              <w:rPr>
                <w:rFonts w:ascii="Times New Roman" w:hAnsi="Times New Roman" w:cs="Times New Roman"/>
              </w:rPr>
              <w:t>Contraindication to EFV (active psychiatric illness)</w:t>
            </w:r>
          </w:p>
          <w:p w:rsidR="00F6475B" w:rsidRPr="00E639B6" w:rsidRDefault="00F6475B" w:rsidP="00F6475B">
            <w:pPr>
              <w:pStyle w:val="Default"/>
              <w:rPr>
                <w:rFonts w:ascii="Times New Roman" w:hAnsi="Times New Roman" w:cs="Times New Roman"/>
                <w:b/>
                <w:bCs/>
              </w:rPr>
            </w:pPr>
            <w:r>
              <w:rPr>
                <w:rFonts w:ascii="Times New Roman" w:hAnsi="Times New Roman" w:cs="Times New Roman"/>
              </w:rPr>
              <w:t>CD4 ≤ 350cells/mm</w:t>
            </w:r>
            <w:r w:rsidRPr="00474A71">
              <w:rPr>
                <w:rFonts w:ascii="Times New Roman" w:hAnsi="Times New Roman" w:cs="Times New Roman"/>
                <w:vertAlign w:val="superscript"/>
              </w:rPr>
              <w:t>3</w:t>
            </w:r>
          </w:p>
        </w:tc>
        <w:tc>
          <w:tcPr>
            <w:tcW w:w="3022"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jc w:val="center"/>
              <w:rPr>
                <w:rFonts w:ascii="Times New Roman" w:hAnsi="Times New Roman" w:cs="Times New Roman"/>
              </w:rPr>
            </w:pPr>
            <w:r>
              <w:rPr>
                <w:rFonts w:ascii="Times New Roman" w:hAnsi="Times New Roman" w:cs="Times New Roman"/>
              </w:rPr>
              <w:t xml:space="preserve">TDF + </w:t>
            </w:r>
            <w:r w:rsidRPr="00E639B6">
              <w:rPr>
                <w:rFonts w:ascii="Times New Roman" w:hAnsi="Times New Roman" w:cs="Times New Roman"/>
              </w:rPr>
              <w:t>FTC + NVP</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rPr>
                <w:rFonts w:ascii="Times New Roman" w:hAnsi="Times New Roman" w:cs="Times New Roman"/>
                <w:color w:val="auto"/>
              </w:rPr>
            </w:pPr>
            <w:r w:rsidRPr="00E639B6">
              <w:rPr>
                <w:rFonts w:ascii="Times New Roman" w:hAnsi="Times New Roman" w:cs="Times New Roman"/>
                <w:color w:val="auto"/>
              </w:rPr>
              <w:t>Substitute LPV/RTV for NVP in women with CD4 counts &gt; 250</w:t>
            </w:r>
            <w:r>
              <w:rPr>
                <w:rFonts w:ascii="Times New Roman" w:hAnsi="Times New Roman" w:cs="Times New Roman"/>
                <w:color w:val="auto"/>
              </w:rPr>
              <w:t>cells/mm</w:t>
            </w:r>
            <w:r w:rsidRPr="00534B16">
              <w:rPr>
                <w:rFonts w:ascii="Times New Roman" w:hAnsi="Times New Roman" w:cs="Times New Roman"/>
                <w:color w:val="auto"/>
                <w:vertAlign w:val="superscript"/>
              </w:rPr>
              <w:t>3</w:t>
            </w:r>
          </w:p>
        </w:tc>
      </w:tr>
      <w:tr w:rsidR="00F6475B" w:rsidRPr="00E639B6" w:rsidTr="00F6475B">
        <w:trPr>
          <w:trHeight w:val="249"/>
        </w:trPr>
        <w:tc>
          <w:tcPr>
            <w:tcW w:w="2898" w:type="dxa"/>
            <w:vMerge w:val="restart"/>
            <w:tcBorders>
              <w:top w:val="single" w:sz="4" w:space="0" w:color="auto"/>
              <w:left w:val="single" w:sz="4" w:space="0" w:color="auto"/>
              <w:right w:val="single" w:sz="4" w:space="0" w:color="auto"/>
            </w:tcBorders>
          </w:tcPr>
          <w:p w:rsidR="00F6475B" w:rsidRDefault="00F6475B" w:rsidP="00F6475B">
            <w:pPr>
              <w:pStyle w:val="Default"/>
              <w:rPr>
                <w:rFonts w:ascii="Times New Roman" w:hAnsi="Times New Roman" w:cs="Times New Roman"/>
              </w:rPr>
            </w:pPr>
            <w:r w:rsidRPr="00E639B6">
              <w:rPr>
                <w:rFonts w:ascii="Times New Roman" w:hAnsi="Times New Roman" w:cs="Times New Roman"/>
              </w:rPr>
              <w:t>Contraindication to EFV (active psychiatric illness)</w:t>
            </w:r>
          </w:p>
          <w:p w:rsidR="00F6475B" w:rsidRPr="00E639B6" w:rsidRDefault="00F6475B" w:rsidP="00F6475B">
            <w:pPr>
              <w:pStyle w:val="Default"/>
              <w:rPr>
                <w:rFonts w:ascii="Times New Roman" w:hAnsi="Times New Roman" w:cs="Times New Roman"/>
              </w:rPr>
            </w:pPr>
            <w:r>
              <w:rPr>
                <w:rFonts w:ascii="Times New Roman" w:hAnsi="Times New Roman" w:cs="Times New Roman"/>
              </w:rPr>
              <w:t>CD4 &gt; 350cells/mm</w:t>
            </w:r>
            <w:r w:rsidRPr="00474A71">
              <w:rPr>
                <w:rFonts w:ascii="Times New Roman" w:hAnsi="Times New Roman" w:cs="Times New Roman"/>
                <w:vertAlign w:val="superscript"/>
              </w:rPr>
              <w:t>3</w:t>
            </w:r>
          </w:p>
        </w:tc>
        <w:tc>
          <w:tcPr>
            <w:tcW w:w="3022"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AZT </w:t>
            </w:r>
            <w:r>
              <w:rPr>
                <w:rFonts w:ascii="Times New Roman" w:hAnsi="Times New Roman" w:cs="Times New Roman"/>
              </w:rPr>
              <w:t>in pregnancy</w:t>
            </w:r>
          </w:p>
          <w:p w:rsidR="00F6475B" w:rsidRDefault="00F6475B" w:rsidP="00F6475B">
            <w:pPr>
              <w:pStyle w:val="Default"/>
              <w:jc w:val="center"/>
              <w:rPr>
                <w:rFonts w:ascii="Times New Roman" w:hAnsi="Times New Roman" w:cs="Times New Roman"/>
              </w:rPr>
            </w:pPr>
          </w:p>
        </w:tc>
        <w:tc>
          <w:tcPr>
            <w:tcW w:w="3969" w:type="dxa"/>
            <w:vMerge w:val="restart"/>
            <w:tcBorders>
              <w:top w:val="single" w:sz="4" w:space="0" w:color="auto"/>
              <w:left w:val="single" w:sz="4" w:space="0" w:color="auto"/>
              <w:right w:val="single" w:sz="4" w:space="0" w:color="auto"/>
            </w:tcBorders>
            <w:vAlign w:val="center"/>
          </w:tcPr>
          <w:p w:rsidR="00F6475B" w:rsidRPr="00E639B6" w:rsidRDefault="00F6475B" w:rsidP="00F6475B">
            <w:pPr>
              <w:pStyle w:val="Default"/>
              <w:rPr>
                <w:rFonts w:ascii="Times New Roman" w:hAnsi="Times New Roman" w:cs="Times New Roman"/>
                <w:color w:val="auto"/>
              </w:rPr>
            </w:pPr>
          </w:p>
        </w:tc>
      </w:tr>
      <w:tr w:rsidR="00F6475B" w:rsidRPr="00E639B6" w:rsidTr="00F6475B">
        <w:trPr>
          <w:trHeight w:val="249"/>
        </w:trPr>
        <w:tc>
          <w:tcPr>
            <w:tcW w:w="2898" w:type="dxa"/>
            <w:vMerge/>
            <w:tcBorders>
              <w:left w:val="single" w:sz="4" w:space="0" w:color="auto"/>
              <w:bottom w:val="single" w:sz="4" w:space="0" w:color="auto"/>
              <w:right w:val="single" w:sz="4" w:space="0" w:color="auto"/>
            </w:tcBorders>
          </w:tcPr>
          <w:p w:rsidR="00F6475B" w:rsidRPr="00E639B6" w:rsidRDefault="00F6475B" w:rsidP="00F6475B">
            <w:pPr>
              <w:pStyle w:val="Default"/>
              <w:rPr>
                <w:rFonts w:ascii="Times New Roman" w:hAnsi="Times New Roman" w:cs="Times New Roman"/>
              </w:rPr>
            </w:pPr>
          </w:p>
        </w:tc>
        <w:tc>
          <w:tcPr>
            <w:tcW w:w="3022"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sdNVP + sd TDF + FTC and AZT 3hrly in labour</w:t>
            </w:r>
          </w:p>
        </w:tc>
        <w:tc>
          <w:tcPr>
            <w:tcW w:w="3969" w:type="dxa"/>
            <w:vMerge/>
            <w:tcBorders>
              <w:left w:val="single" w:sz="4" w:space="0" w:color="auto"/>
              <w:bottom w:val="single" w:sz="4" w:space="0" w:color="auto"/>
              <w:right w:val="single" w:sz="4" w:space="0" w:color="auto"/>
            </w:tcBorders>
            <w:vAlign w:val="center"/>
          </w:tcPr>
          <w:p w:rsidR="00F6475B" w:rsidRPr="00E639B6" w:rsidRDefault="00F6475B" w:rsidP="00F6475B">
            <w:pPr>
              <w:pStyle w:val="Default"/>
              <w:rPr>
                <w:rFonts w:ascii="Times New Roman" w:hAnsi="Times New Roman" w:cs="Times New Roman"/>
                <w:color w:val="auto"/>
              </w:rPr>
            </w:pPr>
          </w:p>
        </w:tc>
      </w:tr>
      <w:tr w:rsidR="00F6475B" w:rsidRPr="00E639B6" w:rsidTr="00F6475B">
        <w:tc>
          <w:tcPr>
            <w:tcW w:w="2898" w:type="dxa"/>
            <w:tcBorders>
              <w:top w:val="single" w:sz="4" w:space="0" w:color="auto"/>
              <w:left w:val="single" w:sz="4" w:space="0" w:color="auto"/>
              <w:bottom w:val="single" w:sz="4" w:space="0" w:color="auto"/>
              <w:right w:val="single" w:sz="4" w:space="0" w:color="auto"/>
            </w:tcBorders>
            <w:shd w:val="clear" w:color="auto" w:fill="000000" w:themeFill="text1"/>
          </w:tcPr>
          <w:p w:rsidR="00F6475B" w:rsidRPr="00474A71" w:rsidRDefault="00F6475B" w:rsidP="00F6475B">
            <w:pPr>
              <w:pStyle w:val="Default"/>
              <w:rPr>
                <w:rFonts w:ascii="Times New Roman" w:hAnsi="Times New Roman" w:cs="Times New Roman"/>
                <w:b/>
                <w:bCs/>
                <w:color w:val="auto"/>
              </w:rPr>
            </w:pPr>
            <w:r>
              <w:rPr>
                <w:rFonts w:ascii="Times New Roman" w:hAnsi="Times New Roman" w:cs="Times New Roman"/>
                <w:b/>
                <w:bCs/>
                <w:color w:val="auto"/>
              </w:rPr>
              <w:t>Labour</w:t>
            </w:r>
          </w:p>
        </w:tc>
        <w:tc>
          <w:tcPr>
            <w:tcW w:w="302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F6475B" w:rsidRPr="00474A71" w:rsidRDefault="00F6475B" w:rsidP="00F6475B">
            <w:pPr>
              <w:pStyle w:val="Default"/>
              <w:jc w:val="center"/>
              <w:rPr>
                <w:rFonts w:ascii="Times New Roman" w:hAnsi="Times New Roman" w:cs="Times New Roman"/>
                <w:color w:val="FFFFFF" w:themeColor="background1"/>
                <w:highlight w:val="green"/>
              </w:rPr>
            </w:pPr>
          </w:p>
        </w:tc>
        <w:tc>
          <w:tcPr>
            <w:tcW w:w="3969" w:type="dxa"/>
            <w:tcBorders>
              <w:top w:val="single" w:sz="4" w:space="0" w:color="auto"/>
              <w:left w:val="single" w:sz="4" w:space="0" w:color="auto"/>
              <w:bottom w:val="single" w:sz="4" w:space="0" w:color="auto"/>
              <w:right w:val="single" w:sz="4" w:space="0" w:color="auto"/>
            </w:tcBorders>
            <w:shd w:val="clear" w:color="auto" w:fill="000000" w:themeFill="text1"/>
          </w:tcPr>
          <w:p w:rsidR="00F6475B" w:rsidRPr="00E639B6" w:rsidRDefault="00F6475B" w:rsidP="00F6475B">
            <w:pPr>
              <w:pStyle w:val="Default"/>
              <w:rPr>
                <w:rFonts w:ascii="Times New Roman" w:hAnsi="Times New Roman" w:cs="Times New Roman"/>
                <w:color w:val="auto"/>
              </w:rPr>
            </w:pPr>
          </w:p>
        </w:tc>
      </w:tr>
      <w:tr w:rsidR="00F6475B" w:rsidRPr="00E639B6" w:rsidTr="00F6475B">
        <w:trPr>
          <w:trHeight w:val="335"/>
        </w:trPr>
        <w:tc>
          <w:tcPr>
            <w:tcW w:w="2898" w:type="dxa"/>
            <w:vMerge w:val="restart"/>
            <w:tcBorders>
              <w:top w:val="single" w:sz="4" w:space="0" w:color="auto"/>
              <w:left w:val="single" w:sz="4" w:space="0" w:color="auto"/>
              <w:right w:val="single" w:sz="4" w:space="0" w:color="auto"/>
            </w:tcBorders>
            <w:vAlign w:val="center"/>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b/>
                <w:bCs/>
              </w:rPr>
              <w:t>Unbooked and presents in labour</w:t>
            </w:r>
            <w:r w:rsidR="003168A6">
              <w:rPr>
                <w:rFonts w:ascii="Times New Roman" w:hAnsi="Times New Roman" w:cs="Times New Roman"/>
                <w:b/>
                <w:bCs/>
              </w:rPr>
              <w:t xml:space="preserve"> and tests HIV positive </w:t>
            </w:r>
            <w:r w:rsidRPr="00E639B6">
              <w:rPr>
                <w:rFonts w:ascii="Times New Roman" w:hAnsi="Times New Roman" w:cs="Times New Roman"/>
                <w:b/>
                <w:bCs/>
              </w:rPr>
              <w:t xml:space="preserve"> </w:t>
            </w:r>
          </w:p>
        </w:tc>
        <w:tc>
          <w:tcPr>
            <w:tcW w:w="3022"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sdNVP + sd TDF + FTC and AZT 3hrly in labour </w:t>
            </w:r>
          </w:p>
          <w:p w:rsidR="00F6475B" w:rsidRPr="00E639B6" w:rsidRDefault="00F6475B" w:rsidP="00F6475B">
            <w:pPr>
              <w:pStyle w:val="Default"/>
              <w:jc w:val="center"/>
              <w:rPr>
                <w:rFonts w:ascii="Times New Roman" w:hAnsi="Times New Roman" w:cs="Times New Roman"/>
              </w:rPr>
            </w:pPr>
          </w:p>
        </w:tc>
        <w:tc>
          <w:tcPr>
            <w:tcW w:w="3969" w:type="dxa"/>
            <w:vMerge w:val="restart"/>
            <w:tcBorders>
              <w:top w:val="single" w:sz="4" w:space="0" w:color="auto"/>
              <w:left w:val="single" w:sz="4" w:space="0" w:color="auto"/>
              <w:right w:val="single" w:sz="4" w:space="0" w:color="auto"/>
            </w:tcBorders>
            <w:vAlign w:val="center"/>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rPr>
              <w:t xml:space="preserve">Assess maternal ART eligibility before discharge </w:t>
            </w:r>
          </w:p>
        </w:tc>
      </w:tr>
      <w:tr w:rsidR="00F6475B" w:rsidRPr="00E639B6" w:rsidTr="00F6475B">
        <w:trPr>
          <w:trHeight w:val="335"/>
        </w:trPr>
        <w:tc>
          <w:tcPr>
            <w:tcW w:w="2898" w:type="dxa"/>
            <w:vMerge/>
            <w:tcBorders>
              <w:left w:val="single" w:sz="4" w:space="0" w:color="auto"/>
              <w:bottom w:val="single" w:sz="4" w:space="0" w:color="auto"/>
              <w:right w:val="single" w:sz="4" w:space="0" w:color="auto"/>
            </w:tcBorders>
            <w:vAlign w:val="center"/>
          </w:tcPr>
          <w:p w:rsidR="00F6475B" w:rsidRPr="00E639B6" w:rsidRDefault="00F6475B" w:rsidP="00F6475B">
            <w:pPr>
              <w:pStyle w:val="Default"/>
              <w:rPr>
                <w:rFonts w:ascii="Times New Roman" w:hAnsi="Times New Roman" w:cs="Times New Roman"/>
                <w:b/>
                <w:bCs/>
              </w:rPr>
            </w:pPr>
          </w:p>
        </w:tc>
        <w:tc>
          <w:tcPr>
            <w:tcW w:w="3022" w:type="dxa"/>
            <w:tcBorders>
              <w:top w:val="single" w:sz="4" w:space="0" w:color="auto"/>
              <w:left w:val="single" w:sz="4" w:space="0" w:color="auto"/>
              <w:bottom w:val="single" w:sz="4" w:space="0" w:color="auto"/>
              <w:right w:val="single" w:sz="4" w:space="0" w:color="auto"/>
            </w:tcBorders>
            <w:vAlign w:val="center"/>
          </w:tcPr>
          <w:p w:rsidR="00F6475B" w:rsidRPr="00E639B6" w:rsidRDefault="00F6475B" w:rsidP="00F6475B">
            <w:pPr>
              <w:pStyle w:val="Default"/>
              <w:jc w:val="center"/>
              <w:rPr>
                <w:rFonts w:ascii="Times New Roman" w:hAnsi="Times New Roman" w:cs="Times New Roman"/>
              </w:rPr>
            </w:pPr>
            <w:r w:rsidRPr="00474A71">
              <w:rPr>
                <w:rFonts w:ascii="Times New Roman" w:hAnsi="Times New Roman" w:cs="Times New Roman"/>
              </w:rPr>
              <w:t xml:space="preserve">start </w:t>
            </w:r>
            <w:r>
              <w:rPr>
                <w:rFonts w:ascii="Times New Roman" w:hAnsi="Times New Roman" w:cs="Times New Roman"/>
              </w:rPr>
              <w:t>FDC</w:t>
            </w:r>
            <w:r w:rsidRPr="00474A71">
              <w:rPr>
                <w:rFonts w:ascii="Times New Roman" w:hAnsi="Times New Roman" w:cs="Times New Roman"/>
              </w:rPr>
              <w:t xml:space="preserve"> </w:t>
            </w:r>
            <w:r>
              <w:rPr>
                <w:rFonts w:ascii="Times New Roman" w:hAnsi="Times New Roman" w:cs="Times New Roman"/>
              </w:rPr>
              <w:t>after</w:t>
            </w:r>
            <w:r w:rsidRPr="00474A71">
              <w:rPr>
                <w:rFonts w:ascii="Times New Roman" w:hAnsi="Times New Roman" w:cs="Times New Roman"/>
              </w:rPr>
              <w:t xml:space="preserve"> delivery</w:t>
            </w:r>
            <w:r>
              <w:rPr>
                <w:rFonts w:ascii="Times New Roman" w:hAnsi="Times New Roman" w:cs="Times New Roman"/>
              </w:rPr>
              <w:t xml:space="preserve"> if woman will breast feed</w:t>
            </w:r>
          </w:p>
        </w:tc>
        <w:tc>
          <w:tcPr>
            <w:tcW w:w="3969" w:type="dxa"/>
            <w:vMerge/>
            <w:tcBorders>
              <w:left w:val="single" w:sz="4" w:space="0" w:color="auto"/>
              <w:bottom w:val="single" w:sz="4" w:space="0" w:color="auto"/>
              <w:right w:val="single" w:sz="4" w:space="0" w:color="auto"/>
            </w:tcBorders>
            <w:vAlign w:val="center"/>
          </w:tcPr>
          <w:p w:rsidR="00F6475B" w:rsidRPr="00E639B6" w:rsidRDefault="00F6475B" w:rsidP="00F6475B">
            <w:pPr>
              <w:pStyle w:val="Default"/>
              <w:rPr>
                <w:rFonts w:ascii="Times New Roman" w:hAnsi="Times New Roman" w:cs="Times New Roman"/>
              </w:rPr>
            </w:pPr>
          </w:p>
        </w:tc>
      </w:tr>
    </w:tbl>
    <w:p w:rsidR="00F6475B" w:rsidRPr="00F6475B" w:rsidRDefault="00F6475B" w:rsidP="003168A6">
      <w:pPr>
        <w:pStyle w:val="ListParagraph"/>
        <w:rPr>
          <w:rFonts w:ascii="Times New Roman" w:hAnsi="Times New Roman" w:cs="Times New Roman"/>
          <w:sz w:val="24"/>
          <w:szCs w:val="24"/>
        </w:rPr>
      </w:pPr>
    </w:p>
    <w:tbl>
      <w:tblPr>
        <w:tblStyle w:val="TableGrid"/>
        <w:tblW w:w="9889" w:type="dxa"/>
        <w:tblLook w:val="04A0" w:firstRow="1" w:lastRow="0" w:firstColumn="1" w:lastColumn="0" w:noHBand="0" w:noVBand="1"/>
      </w:tblPr>
      <w:tblGrid>
        <w:gridCol w:w="2988"/>
        <w:gridCol w:w="3690"/>
        <w:gridCol w:w="3211"/>
      </w:tblGrid>
      <w:tr w:rsidR="00F6475B" w:rsidRPr="00E639B6" w:rsidTr="00F6475B">
        <w:tc>
          <w:tcPr>
            <w:tcW w:w="9889" w:type="dxa"/>
            <w:gridSpan w:val="3"/>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jc w:val="center"/>
              <w:rPr>
                <w:sz w:val="24"/>
                <w:szCs w:val="24"/>
                <w:lang w:val="en-US"/>
              </w:rPr>
            </w:pPr>
            <w:r w:rsidRPr="00E639B6">
              <w:rPr>
                <w:b/>
                <w:sz w:val="24"/>
                <w:szCs w:val="24"/>
              </w:rPr>
              <w:t>Infant regimens</w:t>
            </w:r>
          </w:p>
        </w:tc>
      </w:tr>
      <w:tr w:rsidR="00F6475B" w:rsidRPr="00E639B6" w:rsidTr="00F6475B">
        <w:tc>
          <w:tcPr>
            <w:tcW w:w="2988"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b/>
                <w:bCs/>
              </w:rPr>
              <w:t xml:space="preserve">Infant </w:t>
            </w:r>
          </w:p>
        </w:tc>
        <w:tc>
          <w:tcPr>
            <w:tcW w:w="3690"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b/>
                <w:bCs/>
              </w:rPr>
              <w:t xml:space="preserve">Regimen </w:t>
            </w:r>
          </w:p>
        </w:tc>
        <w:tc>
          <w:tcPr>
            <w:tcW w:w="3211"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b/>
                <w:bCs/>
              </w:rPr>
              <w:t xml:space="preserve">Comment </w:t>
            </w:r>
          </w:p>
        </w:tc>
      </w:tr>
      <w:tr w:rsidR="00F6475B" w:rsidRPr="00E639B6" w:rsidTr="00F6475B">
        <w:tc>
          <w:tcPr>
            <w:tcW w:w="2988"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Mother on lifelong ART or antenatal prophylaxis received (including TDF + 3TC/FTC + EFV or AZT) </w:t>
            </w:r>
          </w:p>
        </w:tc>
        <w:tc>
          <w:tcPr>
            <w:tcW w:w="3690" w:type="dxa"/>
            <w:tcBorders>
              <w:top w:val="single" w:sz="4" w:space="0" w:color="auto"/>
              <w:left w:val="single" w:sz="4" w:space="0" w:color="auto"/>
              <w:bottom w:val="single" w:sz="4" w:space="0" w:color="auto"/>
              <w:right w:val="single" w:sz="4" w:space="0" w:color="auto"/>
            </w:tcBorders>
            <w:vAlign w:val="center"/>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NVP at birth and then daily for 6 weeks </w:t>
            </w:r>
          </w:p>
        </w:tc>
        <w:tc>
          <w:tcPr>
            <w:tcW w:w="3211" w:type="dxa"/>
            <w:tcBorders>
              <w:top w:val="single" w:sz="4" w:space="0" w:color="auto"/>
              <w:left w:val="single" w:sz="4" w:space="0" w:color="auto"/>
              <w:bottom w:val="single" w:sz="4" w:space="0" w:color="auto"/>
              <w:right w:val="single" w:sz="4" w:space="0" w:color="auto"/>
            </w:tcBorders>
            <w:hideMark/>
          </w:tcPr>
          <w:p w:rsidR="002925F7" w:rsidRPr="00E639B6" w:rsidRDefault="002925F7" w:rsidP="002925F7">
            <w:pPr>
              <w:pStyle w:val="Default"/>
              <w:rPr>
                <w:rFonts w:ascii="Times New Roman" w:hAnsi="Times New Roman" w:cs="Times New Roman"/>
                <w:color w:val="auto"/>
              </w:rPr>
            </w:pPr>
            <w:r>
              <w:rPr>
                <w:rFonts w:ascii="Times New Roman" w:hAnsi="Times New Roman" w:cs="Times New Roman"/>
              </w:rPr>
              <w:t>If mother is breast feeding and not virally suppressed e.g. late booking or AZT mono-therapy continue NVP for infant throughout breast feeding until one week post cessation of breastfeeding,</w:t>
            </w:r>
          </w:p>
          <w:p w:rsidR="00F6475B" w:rsidRPr="00E639B6" w:rsidRDefault="00F6475B" w:rsidP="00F6475B">
            <w:pPr>
              <w:pStyle w:val="Default"/>
              <w:rPr>
                <w:rFonts w:ascii="Times New Roman" w:hAnsi="Times New Roman" w:cs="Times New Roman"/>
                <w:color w:val="auto"/>
              </w:rPr>
            </w:pPr>
          </w:p>
        </w:tc>
      </w:tr>
      <w:tr w:rsidR="00F6475B" w:rsidRPr="00E639B6" w:rsidTr="00F6475B">
        <w:tc>
          <w:tcPr>
            <w:tcW w:w="2988"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lastRenderedPageBreak/>
              <w:t xml:space="preserve">Mother did not get any ART before or during delivery </w:t>
            </w:r>
            <w:r w:rsidR="003168A6">
              <w:rPr>
                <w:rFonts w:ascii="Times New Roman" w:hAnsi="Times New Roman" w:cs="Times New Roman"/>
              </w:rPr>
              <w:t>and tests HIV positive post delivery</w:t>
            </w:r>
          </w:p>
        </w:tc>
        <w:tc>
          <w:tcPr>
            <w:tcW w:w="3690"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NVP as soon as possible and daily for 6 weeks </w:t>
            </w:r>
          </w:p>
        </w:tc>
        <w:tc>
          <w:tcPr>
            <w:tcW w:w="3211"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rPr>
              <w:t xml:space="preserve">Assess ART eligibility as soon as possible </w:t>
            </w:r>
          </w:p>
        </w:tc>
      </w:tr>
      <w:tr w:rsidR="00F6475B" w:rsidRPr="00E639B6" w:rsidTr="00F6475B">
        <w:tc>
          <w:tcPr>
            <w:tcW w:w="2988"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Unknown maternal status because orphaned or abandoned </w:t>
            </w:r>
          </w:p>
        </w:tc>
        <w:tc>
          <w:tcPr>
            <w:tcW w:w="3690"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Give NVP immediately* </w:t>
            </w:r>
          </w:p>
          <w:p w:rsidR="00F6475B" w:rsidRPr="00E639B6" w:rsidRDefault="00F6475B" w:rsidP="00F6475B">
            <w:pPr>
              <w:pStyle w:val="Default"/>
              <w:jc w:val="center"/>
              <w:rPr>
                <w:rFonts w:ascii="Times New Roman" w:hAnsi="Times New Roman" w:cs="Times New Roman"/>
              </w:rPr>
            </w:pPr>
            <w:r w:rsidRPr="00E639B6">
              <w:rPr>
                <w:rFonts w:ascii="Times New Roman" w:hAnsi="Times New Roman" w:cs="Times New Roman"/>
              </w:rPr>
              <w:t xml:space="preserve">Test infant with rapid HIV test. If positive continue NVP for 6 weeks. If negative discontinue NVP </w:t>
            </w:r>
          </w:p>
        </w:tc>
        <w:tc>
          <w:tcPr>
            <w:tcW w:w="3211" w:type="dxa"/>
            <w:tcBorders>
              <w:top w:val="single" w:sz="4" w:space="0" w:color="auto"/>
              <w:left w:val="single" w:sz="4" w:space="0" w:color="auto"/>
              <w:bottom w:val="single" w:sz="4" w:space="0" w:color="auto"/>
              <w:right w:val="single" w:sz="4" w:space="0" w:color="auto"/>
            </w:tcBorders>
            <w:hideMark/>
          </w:tcPr>
          <w:p w:rsidR="00F6475B" w:rsidRPr="00E639B6" w:rsidRDefault="00F6475B" w:rsidP="00F6475B">
            <w:pPr>
              <w:pStyle w:val="Default"/>
              <w:rPr>
                <w:rFonts w:ascii="Times New Roman" w:hAnsi="Times New Roman" w:cs="Times New Roman"/>
              </w:rPr>
            </w:pPr>
            <w:r w:rsidRPr="00E639B6">
              <w:rPr>
                <w:rFonts w:ascii="Times New Roman" w:hAnsi="Times New Roman" w:cs="Times New Roman"/>
              </w:rPr>
              <w:t xml:space="preserve">Follow up 6 week HIV DNA PCR </w:t>
            </w:r>
          </w:p>
        </w:tc>
      </w:tr>
      <w:tr w:rsidR="003168A6" w:rsidRPr="00E639B6" w:rsidTr="00F6475B">
        <w:tc>
          <w:tcPr>
            <w:tcW w:w="2988" w:type="dxa"/>
            <w:tcBorders>
              <w:top w:val="single" w:sz="4" w:space="0" w:color="auto"/>
              <w:left w:val="single" w:sz="4" w:space="0" w:color="auto"/>
              <w:bottom w:val="single" w:sz="4" w:space="0" w:color="auto"/>
              <w:right w:val="single" w:sz="4" w:space="0" w:color="auto"/>
            </w:tcBorders>
          </w:tcPr>
          <w:p w:rsidR="003168A6" w:rsidRPr="00E639B6" w:rsidRDefault="003168A6" w:rsidP="00F6475B">
            <w:pPr>
              <w:pStyle w:val="Default"/>
              <w:jc w:val="center"/>
              <w:rPr>
                <w:rFonts w:ascii="Times New Roman" w:hAnsi="Times New Roman" w:cs="Times New Roman"/>
              </w:rPr>
            </w:pPr>
            <w:r>
              <w:rPr>
                <w:rFonts w:ascii="Times New Roman" w:hAnsi="Times New Roman" w:cs="Times New Roman"/>
              </w:rPr>
              <w:t>Mother on AZT regimen (due to any contraindication to the FDC regimen)</w:t>
            </w:r>
          </w:p>
        </w:tc>
        <w:tc>
          <w:tcPr>
            <w:tcW w:w="3690" w:type="dxa"/>
            <w:tcBorders>
              <w:top w:val="single" w:sz="4" w:space="0" w:color="auto"/>
              <w:left w:val="single" w:sz="4" w:space="0" w:color="auto"/>
              <w:bottom w:val="single" w:sz="4" w:space="0" w:color="auto"/>
              <w:right w:val="single" w:sz="4" w:space="0" w:color="auto"/>
            </w:tcBorders>
          </w:tcPr>
          <w:p w:rsidR="003168A6" w:rsidRDefault="003168A6" w:rsidP="00F6475B">
            <w:pPr>
              <w:pStyle w:val="Default"/>
              <w:jc w:val="center"/>
              <w:rPr>
                <w:rFonts w:ascii="Times New Roman" w:hAnsi="Times New Roman" w:cs="Times New Roman"/>
              </w:rPr>
            </w:pPr>
            <w:r>
              <w:rPr>
                <w:rFonts w:ascii="Times New Roman" w:hAnsi="Times New Roman" w:cs="Times New Roman"/>
              </w:rPr>
              <w:t>NVP at birth and then daily for 6 weeks.</w:t>
            </w:r>
          </w:p>
          <w:p w:rsidR="003168A6" w:rsidRPr="00E639B6" w:rsidRDefault="003168A6" w:rsidP="003168A6">
            <w:pPr>
              <w:pStyle w:val="Default"/>
              <w:jc w:val="center"/>
              <w:rPr>
                <w:rFonts w:ascii="Times New Roman" w:hAnsi="Times New Roman" w:cs="Times New Roman"/>
              </w:rPr>
            </w:pPr>
          </w:p>
        </w:tc>
        <w:tc>
          <w:tcPr>
            <w:tcW w:w="3211" w:type="dxa"/>
            <w:tcBorders>
              <w:top w:val="single" w:sz="4" w:space="0" w:color="auto"/>
              <w:left w:val="single" w:sz="4" w:space="0" w:color="auto"/>
              <w:bottom w:val="single" w:sz="4" w:space="0" w:color="auto"/>
              <w:right w:val="single" w:sz="4" w:space="0" w:color="auto"/>
            </w:tcBorders>
          </w:tcPr>
          <w:p w:rsidR="003168A6" w:rsidRDefault="003168A6" w:rsidP="003168A6">
            <w:pPr>
              <w:pStyle w:val="Default"/>
              <w:jc w:val="center"/>
              <w:rPr>
                <w:rFonts w:ascii="Times New Roman" w:hAnsi="Times New Roman" w:cs="Times New Roman"/>
              </w:rPr>
            </w:pPr>
            <w:r w:rsidRPr="00E639B6">
              <w:rPr>
                <w:rFonts w:ascii="Times New Roman" w:hAnsi="Times New Roman" w:cs="Times New Roman"/>
              </w:rPr>
              <w:t>Test infant with</w:t>
            </w:r>
            <w:r>
              <w:rPr>
                <w:rFonts w:ascii="Times New Roman" w:hAnsi="Times New Roman" w:cs="Times New Roman"/>
              </w:rPr>
              <w:t xml:space="preserve"> 6 week DNA PCR test. </w:t>
            </w:r>
            <w:r w:rsidRPr="00E639B6">
              <w:rPr>
                <w:rFonts w:ascii="Times New Roman" w:hAnsi="Times New Roman" w:cs="Times New Roman"/>
              </w:rPr>
              <w:t xml:space="preserve">If negative </w:t>
            </w:r>
            <w:r>
              <w:rPr>
                <w:rFonts w:ascii="Times New Roman" w:hAnsi="Times New Roman" w:cs="Times New Roman"/>
              </w:rPr>
              <w:t xml:space="preserve"> and breastfeeding </w:t>
            </w:r>
            <w:r w:rsidRPr="00E639B6">
              <w:rPr>
                <w:rFonts w:ascii="Times New Roman" w:hAnsi="Times New Roman" w:cs="Times New Roman"/>
              </w:rPr>
              <w:t>continue NVP</w:t>
            </w:r>
            <w:r>
              <w:rPr>
                <w:rFonts w:ascii="Times New Roman" w:hAnsi="Times New Roman" w:cs="Times New Roman"/>
              </w:rPr>
              <w:t xml:space="preserve"> till one week after complete cessation of breastfeeding</w:t>
            </w:r>
          </w:p>
          <w:p w:rsidR="003168A6" w:rsidRPr="00E639B6" w:rsidRDefault="003168A6" w:rsidP="00F6475B">
            <w:pPr>
              <w:pStyle w:val="Default"/>
              <w:rPr>
                <w:rFonts w:ascii="Times New Roman" w:hAnsi="Times New Roman" w:cs="Times New Roman"/>
              </w:rPr>
            </w:pPr>
          </w:p>
        </w:tc>
      </w:tr>
    </w:tbl>
    <w:p w:rsidR="003168A6" w:rsidRPr="003168A6" w:rsidRDefault="00F6475B" w:rsidP="002F57A7">
      <w:pPr>
        <w:pStyle w:val="CM2"/>
        <w:numPr>
          <w:ilvl w:val="0"/>
          <w:numId w:val="42"/>
        </w:numPr>
        <w:jc w:val="center"/>
        <w:rPr>
          <w:rFonts w:ascii="Times New Roman" w:hAnsi="Times New Roman" w:cs="Times New Roman"/>
          <w:sz w:val="20"/>
          <w:szCs w:val="20"/>
        </w:rPr>
      </w:pPr>
      <w:r w:rsidRPr="00E639B6">
        <w:rPr>
          <w:rFonts w:ascii="Times New Roman" w:hAnsi="Times New Roman" w:cs="Times New Roman"/>
          <w:b/>
          <w:bCs/>
        </w:rPr>
        <w:t xml:space="preserve">* </w:t>
      </w:r>
      <w:r w:rsidRPr="00E639B6">
        <w:rPr>
          <w:rFonts w:ascii="Times New Roman" w:hAnsi="Times New Roman" w:cs="Times New Roman"/>
          <w:sz w:val="20"/>
          <w:szCs w:val="20"/>
        </w:rPr>
        <w:t xml:space="preserve">If rapid HIV test can be done within 2 hours, then wait for HIV result before commencing NVP </w:t>
      </w:r>
    </w:p>
    <w:p w:rsidR="00C80E84" w:rsidRPr="003168A6" w:rsidRDefault="00C80E84" w:rsidP="003168A6">
      <w:pPr>
        <w:pStyle w:val="CM2"/>
        <w:pageBreakBefore/>
        <w:spacing w:after="75"/>
        <w:ind w:left="720"/>
        <w:rPr>
          <w:rFonts w:ascii="Times New Roman" w:hAnsi="Times New Roman" w:cs="Times New Roman"/>
        </w:rPr>
      </w:pPr>
      <w:r w:rsidRPr="003168A6">
        <w:rPr>
          <w:rFonts w:ascii="Times New Roman" w:hAnsi="Times New Roman" w:cs="Times New Roman"/>
          <w:b/>
          <w:bCs/>
          <w:i/>
          <w:iCs/>
        </w:rPr>
        <w:lastRenderedPageBreak/>
        <w:t xml:space="preserve">ARV Adult Dosing Guide </w:t>
      </w:r>
    </w:p>
    <w:tbl>
      <w:tblPr>
        <w:tblStyle w:val="TableGrid"/>
        <w:tblW w:w="0" w:type="auto"/>
        <w:tblLook w:val="04A0" w:firstRow="1" w:lastRow="0" w:firstColumn="1" w:lastColumn="0" w:noHBand="0" w:noVBand="1"/>
      </w:tblPr>
      <w:tblGrid>
        <w:gridCol w:w="2952"/>
        <w:gridCol w:w="2952"/>
        <w:gridCol w:w="3276"/>
      </w:tblGrid>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jc w:val="center"/>
              <w:rPr>
                <w:rFonts w:ascii="Times New Roman" w:hAnsi="Times New Roman" w:cs="Times New Roman"/>
                <w:b/>
                <w:sz w:val="24"/>
                <w:szCs w:val="24"/>
                <w:lang w:val="en-US"/>
              </w:rPr>
            </w:pPr>
            <w:r w:rsidRPr="00314B10">
              <w:rPr>
                <w:rFonts w:ascii="Times New Roman" w:hAnsi="Times New Roman" w:cs="Times New Roman"/>
                <w:b/>
                <w:sz w:val="24"/>
                <w:szCs w:val="24"/>
              </w:rPr>
              <w:t>Drug</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jc w:val="center"/>
              <w:rPr>
                <w:rFonts w:ascii="Times New Roman" w:hAnsi="Times New Roman" w:cs="Times New Roman"/>
                <w:b/>
                <w:sz w:val="24"/>
                <w:szCs w:val="24"/>
                <w:lang w:val="en-US"/>
              </w:rPr>
            </w:pPr>
            <w:r w:rsidRPr="00314B10">
              <w:rPr>
                <w:rFonts w:ascii="Times New Roman" w:hAnsi="Times New Roman" w:cs="Times New Roman"/>
                <w:b/>
                <w:sz w:val="24"/>
                <w:szCs w:val="24"/>
              </w:rPr>
              <w:t>Dosage</w:t>
            </w:r>
          </w:p>
        </w:tc>
        <w:tc>
          <w:tcPr>
            <w:tcW w:w="3276" w:type="dxa"/>
            <w:tcBorders>
              <w:top w:val="single" w:sz="4" w:space="0" w:color="auto"/>
              <w:left w:val="single" w:sz="4" w:space="0" w:color="auto"/>
              <w:bottom w:val="single" w:sz="4" w:space="0" w:color="auto"/>
              <w:right w:val="single" w:sz="4" w:space="0" w:color="auto"/>
            </w:tcBorders>
            <w:hideMark/>
          </w:tcPr>
          <w:p w:rsidR="00C80E84" w:rsidRPr="00314B10" w:rsidRDefault="00C80E84">
            <w:pPr>
              <w:jc w:val="center"/>
              <w:rPr>
                <w:rFonts w:ascii="Times New Roman" w:hAnsi="Times New Roman" w:cs="Times New Roman"/>
                <w:b/>
                <w:sz w:val="24"/>
                <w:szCs w:val="24"/>
                <w:lang w:val="en-US"/>
              </w:rPr>
            </w:pPr>
            <w:r w:rsidRPr="00314B10">
              <w:rPr>
                <w:rFonts w:ascii="Times New Roman" w:hAnsi="Times New Roman" w:cs="Times New Roman"/>
                <w:b/>
                <w:sz w:val="24"/>
                <w:szCs w:val="24"/>
              </w:rPr>
              <w:t>Notes</w:t>
            </w: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TDF (Tenofovir) </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300mg daily </w:t>
            </w:r>
          </w:p>
        </w:tc>
        <w:tc>
          <w:tcPr>
            <w:tcW w:w="3276" w:type="dxa"/>
            <w:tcBorders>
              <w:top w:val="single" w:sz="4" w:space="0" w:color="auto"/>
              <w:left w:val="single" w:sz="4" w:space="0" w:color="auto"/>
              <w:bottom w:val="single" w:sz="4" w:space="0" w:color="auto"/>
              <w:right w:val="single" w:sz="4" w:space="0" w:color="auto"/>
            </w:tcBorders>
            <w:vAlign w:val="center"/>
            <w:hideMark/>
          </w:tcPr>
          <w:p w:rsidR="00C80E84" w:rsidRPr="003168A6" w:rsidRDefault="00C80E84">
            <w:pPr>
              <w:pStyle w:val="Default"/>
              <w:rPr>
                <w:rFonts w:ascii="Times New Roman" w:hAnsi="Times New Roman" w:cs="Times New Roman"/>
              </w:rPr>
            </w:pPr>
            <w:r w:rsidRPr="003168A6">
              <w:rPr>
                <w:rFonts w:ascii="Times New Roman" w:hAnsi="Times New Roman" w:cs="Times New Roman"/>
              </w:rPr>
              <w:t xml:space="preserve">Tenofovir is contraindicated if serum creatinine &gt;85µmol/L during pregnancy </w:t>
            </w:r>
          </w:p>
          <w:p w:rsidR="00C80E84" w:rsidRPr="00314B10" w:rsidRDefault="00C80E84">
            <w:pPr>
              <w:pStyle w:val="Default"/>
              <w:rPr>
                <w:rFonts w:ascii="Times New Roman" w:hAnsi="Times New Roman" w:cs="Times New Roman"/>
              </w:rPr>
            </w:pPr>
            <w:r w:rsidRPr="003168A6">
              <w:rPr>
                <w:rFonts w:ascii="Times New Roman" w:hAnsi="Times New Roman" w:cs="Times New Roman"/>
              </w:rPr>
              <w:t>(or creatinine clearance of &lt;50ml/min in non-pregnant adults)</w:t>
            </w: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d4T (Stavudine) </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30mg 12hrly po </w:t>
            </w:r>
          </w:p>
        </w:tc>
        <w:tc>
          <w:tcPr>
            <w:tcW w:w="3276"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rPr>
                <w:rFonts w:ascii="Times New Roman" w:hAnsi="Times New Roman" w:cs="Times New Roman"/>
              </w:rPr>
            </w:pPr>
            <w:r w:rsidRPr="00314B10">
              <w:rPr>
                <w:rFonts w:ascii="Times New Roman" w:hAnsi="Times New Roman" w:cs="Times New Roman"/>
              </w:rPr>
              <w:t xml:space="preserve">All adult patients now receive 30mg regardless of weight </w:t>
            </w: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3TC (Lamivudine) </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300mg daily </w:t>
            </w:r>
          </w:p>
        </w:tc>
        <w:tc>
          <w:tcPr>
            <w:tcW w:w="3276" w:type="dxa"/>
            <w:tcBorders>
              <w:top w:val="single" w:sz="4" w:space="0" w:color="auto"/>
              <w:left w:val="single" w:sz="4" w:space="0" w:color="auto"/>
              <w:bottom w:val="single" w:sz="4" w:space="0" w:color="auto"/>
              <w:right w:val="single" w:sz="4" w:space="0" w:color="auto"/>
            </w:tcBorders>
          </w:tcPr>
          <w:p w:rsidR="00C80E84" w:rsidRPr="00314B10" w:rsidRDefault="00C80E84">
            <w:pPr>
              <w:pStyle w:val="Default"/>
              <w:rPr>
                <w:rFonts w:ascii="Times New Roman" w:hAnsi="Times New Roman" w:cs="Times New Roman"/>
                <w:color w:val="auto"/>
              </w:rPr>
            </w:pP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FTC (Emtracitabine) </w:t>
            </w:r>
          </w:p>
        </w:tc>
        <w:tc>
          <w:tcPr>
            <w:tcW w:w="2952"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200mg daily </w:t>
            </w:r>
          </w:p>
        </w:tc>
        <w:tc>
          <w:tcPr>
            <w:tcW w:w="3276" w:type="dxa"/>
            <w:tcBorders>
              <w:top w:val="single" w:sz="4" w:space="0" w:color="auto"/>
              <w:left w:val="single" w:sz="4" w:space="0" w:color="auto"/>
              <w:bottom w:val="single" w:sz="4" w:space="0" w:color="auto"/>
              <w:right w:val="single" w:sz="4" w:space="0" w:color="auto"/>
            </w:tcBorders>
          </w:tcPr>
          <w:p w:rsidR="00C80E84" w:rsidRPr="00314B10" w:rsidRDefault="00C80E84">
            <w:pPr>
              <w:pStyle w:val="Default"/>
              <w:rPr>
                <w:rFonts w:ascii="Times New Roman" w:hAnsi="Times New Roman" w:cs="Times New Roman"/>
                <w:color w:val="auto"/>
              </w:rPr>
            </w:pP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NVP (Nevirapine) </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200mg dly po X 2 weeks then 200mg 12 hourly po For PMTCT purposes single dose (sdNVP) is used as a 200mg tablet given once. </w:t>
            </w:r>
          </w:p>
        </w:tc>
        <w:tc>
          <w:tcPr>
            <w:tcW w:w="3276"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rPr>
                <w:rFonts w:ascii="Times New Roman" w:hAnsi="Times New Roman" w:cs="Times New Roman"/>
              </w:rPr>
            </w:pPr>
            <w:r w:rsidRPr="00314B10">
              <w:rPr>
                <w:rFonts w:ascii="Times New Roman" w:hAnsi="Times New Roman" w:cs="Times New Roman"/>
              </w:rPr>
              <w:t xml:space="preserve">Should be used with caution with TB treatment </w:t>
            </w:r>
          </w:p>
          <w:p w:rsidR="00C80E84" w:rsidRPr="00314B10" w:rsidRDefault="00C80E84">
            <w:pPr>
              <w:pStyle w:val="Default"/>
              <w:rPr>
                <w:rFonts w:ascii="Times New Roman" w:hAnsi="Times New Roman" w:cs="Times New Roman"/>
              </w:rPr>
            </w:pPr>
            <w:r w:rsidRPr="00314B10">
              <w:rPr>
                <w:rFonts w:ascii="Times New Roman" w:hAnsi="Times New Roman" w:cs="Times New Roman"/>
              </w:rPr>
              <w:t>Avoid NVP if CD4 count &gt;250</w:t>
            </w:r>
            <w:r w:rsidR="00CE1408">
              <w:rPr>
                <w:rFonts w:ascii="Times New Roman" w:hAnsi="Times New Roman" w:cs="Times New Roman"/>
              </w:rPr>
              <w:t>cells/mm</w:t>
            </w:r>
            <w:r w:rsidR="00CE1408" w:rsidRPr="00CE1408">
              <w:rPr>
                <w:rFonts w:ascii="Times New Roman" w:hAnsi="Times New Roman" w:cs="Times New Roman"/>
                <w:vertAlign w:val="superscript"/>
              </w:rPr>
              <w:t>3</w:t>
            </w:r>
            <w:r w:rsidRPr="00314B10">
              <w:rPr>
                <w:rFonts w:ascii="Times New Roman" w:hAnsi="Times New Roman" w:cs="Times New Roman"/>
              </w:rPr>
              <w:t xml:space="preserve"> </w:t>
            </w: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EFV (Efavirenz) </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600mg nocte </w:t>
            </w:r>
          </w:p>
        </w:tc>
        <w:tc>
          <w:tcPr>
            <w:tcW w:w="3276"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rPr>
                <w:rFonts w:ascii="Times New Roman" w:hAnsi="Times New Roman" w:cs="Times New Roman"/>
              </w:rPr>
            </w:pPr>
            <w:r w:rsidRPr="003168A6">
              <w:rPr>
                <w:rFonts w:ascii="Times New Roman" w:hAnsi="Times New Roman" w:cs="Times New Roman"/>
              </w:rPr>
              <w:t>Avoid if active psychiatric illness</w:t>
            </w:r>
            <w:r w:rsidRPr="00314B10">
              <w:rPr>
                <w:rFonts w:ascii="Times New Roman" w:hAnsi="Times New Roman" w:cs="Times New Roman"/>
              </w:rPr>
              <w:t xml:space="preserve"> </w:t>
            </w: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hideMark/>
          </w:tcPr>
          <w:p w:rsidR="00C80E84" w:rsidRPr="00462031" w:rsidRDefault="00C80E84">
            <w:pPr>
              <w:pStyle w:val="Default"/>
              <w:jc w:val="center"/>
              <w:rPr>
                <w:rFonts w:ascii="Times New Roman" w:hAnsi="Times New Roman" w:cs="Times New Roman"/>
                <w:lang w:val="es-US"/>
              </w:rPr>
            </w:pPr>
            <w:r w:rsidRPr="00462031">
              <w:rPr>
                <w:rFonts w:ascii="Times New Roman" w:hAnsi="Times New Roman" w:cs="Times New Roman"/>
                <w:lang w:val="es-US"/>
              </w:rPr>
              <w:t xml:space="preserve">Aluvia® (lopinavir 200mg /ritonavir 50mg) </w:t>
            </w:r>
          </w:p>
        </w:tc>
        <w:tc>
          <w:tcPr>
            <w:tcW w:w="2952"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2 tabs 12 hourly (Lop400mg/Rit100mg) </w:t>
            </w:r>
          </w:p>
        </w:tc>
        <w:tc>
          <w:tcPr>
            <w:tcW w:w="3276" w:type="dxa"/>
            <w:tcBorders>
              <w:top w:val="single" w:sz="4" w:space="0" w:color="auto"/>
              <w:left w:val="single" w:sz="4" w:space="0" w:color="auto"/>
              <w:bottom w:val="single" w:sz="4" w:space="0" w:color="auto"/>
              <w:right w:val="single" w:sz="4" w:space="0" w:color="auto"/>
            </w:tcBorders>
            <w:hideMark/>
          </w:tcPr>
          <w:p w:rsidR="00C80E84" w:rsidRPr="00314B10" w:rsidRDefault="00C80E84">
            <w:pPr>
              <w:pStyle w:val="Default"/>
              <w:rPr>
                <w:rFonts w:ascii="Times New Roman" w:hAnsi="Times New Roman" w:cs="Times New Roman"/>
              </w:rPr>
            </w:pPr>
            <w:r w:rsidRPr="00314B10">
              <w:rPr>
                <w:rFonts w:ascii="Times New Roman" w:hAnsi="Times New Roman" w:cs="Times New Roman"/>
              </w:rPr>
              <w:t xml:space="preserve">Preferably taken with food. Boosting required with TB treatment </w:t>
            </w:r>
          </w:p>
        </w:tc>
      </w:tr>
      <w:tr w:rsidR="00C80E84" w:rsidRPr="00314B10" w:rsidTr="00314B10">
        <w:tc>
          <w:tcPr>
            <w:tcW w:w="2952"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AZT (Zidovudine) </w:t>
            </w:r>
          </w:p>
        </w:tc>
        <w:tc>
          <w:tcPr>
            <w:tcW w:w="2952"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jc w:val="center"/>
              <w:rPr>
                <w:rFonts w:ascii="Times New Roman" w:hAnsi="Times New Roman" w:cs="Times New Roman"/>
              </w:rPr>
            </w:pPr>
            <w:r w:rsidRPr="00314B10">
              <w:rPr>
                <w:rFonts w:ascii="Times New Roman" w:hAnsi="Times New Roman" w:cs="Times New Roman"/>
              </w:rPr>
              <w:t xml:space="preserve">300mg 12 hourly po </w:t>
            </w:r>
          </w:p>
        </w:tc>
        <w:tc>
          <w:tcPr>
            <w:tcW w:w="3276" w:type="dxa"/>
            <w:tcBorders>
              <w:top w:val="single" w:sz="4" w:space="0" w:color="auto"/>
              <w:left w:val="single" w:sz="4" w:space="0" w:color="auto"/>
              <w:bottom w:val="single" w:sz="4" w:space="0" w:color="auto"/>
              <w:right w:val="single" w:sz="4" w:space="0" w:color="auto"/>
            </w:tcBorders>
            <w:vAlign w:val="center"/>
            <w:hideMark/>
          </w:tcPr>
          <w:p w:rsidR="00C80E84" w:rsidRPr="00314B10" w:rsidRDefault="00C80E84">
            <w:pPr>
              <w:pStyle w:val="Default"/>
              <w:rPr>
                <w:rFonts w:ascii="Times New Roman" w:hAnsi="Times New Roman" w:cs="Times New Roman"/>
              </w:rPr>
            </w:pPr>
            <w:r w:rsidRPr="00314B10">
              <w:rPr>
                <w:rFonts w:ascii="Times New Roman" w:hAnsi="Times New Roman" w:cs="Times New Roman"/>
              </w:rPr>
              <w:t xml:space="preserve">Avoid if severe anaemia (Hb &lt;8g/dl) </w:t>
            </w:r>
          </w:p>
        </w:tc>
      </w:tr>
    </w:tbl>
    <w:p w:rsidR="00C80E84" w:rsidRPr="00314B10" w:rsidRDefault="00C80E84" w:rsidP="00C80E84">
      <w:pPr>
        <w:rPr>
          <w:rFonts w:ascii="Times New Roman" w:hAnsi="Times New Roman" w:cs="Times New Roman"/>
          <w:i/>
          <w:sz w:val="24"/>
          <w:szCs w:val="24"/>
        </w:rPr>
      </w:pPr>
    </w:p>
    <w:p w:rsidR="00C80E84" w:rsidRPr="00314B10" w:rsidRDefault="00C80E84" w:rsidP="00C80E84">
      <w:pPr>
        <w:pStyle w:val="CM60"/>
        <w:spacing w:after="75"/>
        <w:jc w:val="both"/>
        <w:rPr>
          <w:rFonts w:ascii="Times New Roman" w:hAnsi="Times New Roman" w:cs="Times New Roman"/>
        </w:rPr>
      </w:pPr>
      <w:r w:rsidRPr="00314B10">
        <w:rPr>
          <w:rFonts w:ascii="Times New Roman" w:hAnsi="Times New Roman" w:cs="Times New Roman"/>
          <w:b/>
          <w:bCs/>
          <w:i/>
          <w:iCs/>
        </w:rPr>
        <w:t xml:space="preserve">NVP Infant Dosing Guide </w:t>
      </w:r>
    </w:p>
    <w:tbl>
      <w:tblPr>
        <w:tblStyle w:val="TableGrid"/>
        <w:tblW w:w="0" w:type="auto"/>
        <w:tblLook w:val="04A0" w:firstRow="1" w:lastRow="0" w:firstColumn="1" w:lastColumn="0" w:noHBand="0" w:noVBand="1"/>
      </w:tblPr>
      <w:tblGrid>
        <w:gridCol w:w="2214"/>
        <w:gridCol w:w="2214"/>
        <w:gridCol w:w="2214"/>
        <w:gridCol w:w="2538"/>
      </w:tblGrid>
      <w:tr w:rsidR="00C80E84" w:rsidRPr="00314B10" w:rsidTr="00314B10">
        <w:tc>
          <w:tcPr>
            <w:tcW w:w="2214" w:type="dxa"/>
            <w:tcBorders>
              <w:top w:val="single" w:sz="4" w:space="0" w:color="auto"/>
              <w:left w:val="single" w:sz="4" w:space="0" w:color="auto"/>
              <w:bottom w:val="single" w:sz="4" w:space="0" w:color="auto"/>
              <w:right w:val="single" w:sz="4" w:space="0" w:color="auto"/>
            </w:tcBorders>
          </w:tcPr>
          <w:p w:rsidR="00C80E84" w:rsidRPr="003168A6" w:rsidRDefault="00C80E84">
            <w:pPr>
              <w:rPr>
                <w:rFonts w:ascii="Times New Roman" w:hAnsi="Times New Roman" w:cs="Times New Roman"/>
                <w:sz w:val="24"/>
                <w:szCs w:val="24"/>
                <w:lang w:val="en-US"/>
              </w:rPr>
            </w:pPr>
          </w:p>
        </w:tc>
        <w:tc>
          <w:tcPr>
            <w:tcW w:w="2214" w:type="dxa"/>
            <w:tcBorders>
              <w:top w:val="single" w:sz="4" w:space="0" w:color="auto"/>
              <w:left w:val="single" w:sz="4" w:space="0" w:color="auto"/>
              <w:bottom w:val="single" w:sz="4" w:space="0" w:color="auto"/>
              <w:right w:val="single" w:sz="4" w:space="0" w:color="auto"/>
            </w:tcBorders>
            <w:vAlign w:val="center"/>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b/>
                <w:bCs/>
              </w:rPr>
              <w:t xml:space="preserve">Birth Weight </w:t>
            </w:r>
          </w:p>
        </w:tc>
        <w:tc>
          <w:tcPr>
            <w:tcW w:w="2214" w:type="dxa"/>
            <w:tcBorders>
              <w:top w:val="single" w:sz="4" w:space="0" w:color="auto"/>
              <w:left w:val="single" w:sz="4" w:space="0" w:color="auto"/>
              <w:bottom w:val="single" w:sz="4" w:space="0" w:color="auto"/>
              <w:right w:val="single" w:sz="4" w:space="0" w:color="auto"/>
            </w:tcBorders>
            <w:vAlign w:val="center"/>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b/>
                <w:bCs/>
              </w:rPr>
              <w:t xml:space="preserve">Dose </w:t>
            </w:r>
          </w:p>
        </w:tc>
        <w:tc>
          <w:tcPr>
            <w:tcW w:w="2538" w:type="dxa"/>
            <w:tcBorders>
              <w:top w:val="single" w:sz="4" w:space="0" w:color="auto"/>
              <w:left w:val="single" w:sz="4" w:space="0" w:color="auto"/>
              <w:bottom w:val="single" w:sz="4" w:space="0" w:color="auto"/>
              <w:right w:val="single" w:sz="4" w:space="0" w:color="auto"/>
            </w:tcBorders>
            <w:hideMark/>
          </w:tcPr>
          <w:p w:rsidR="00C80E84" w:rsidRPr="003168A6" w:rsidRDefault="00C80E84">
            <w:pPr>
              <w:jc w:val="center"/>
              <w:rPr>
                <w:rFonts w:ascii="Times New Roman" w:hAnsi="Times New Roman" w:cs="Times New Roman"/>
                <w:b/>
                <w:sz w:val="24"/>
                <w:szCs w:val="24"/>
                <w:lang w:val="en-US"/>
              </w:rPr>
            </w:pPr>
            <w:r w:rsidRPr="003168A6">
              <w:rPr>
                <w:rFonts w:ascii="Times New Roman" w:hAnsi="Times New Roman" w:cs="Times New Roman"/>
                <w:b/>
                <w:sz w:val="24"/>
                <w:szCs w:val="24"/>
              </w:rPr>
              <w:t>Quantity</w:t>
            </w:r>
          </w:p>
        </w:tc>
      </w:tr>
      <w:tr w:rsidR="00C80E84" w:rsidRPr="00314B10" w:rsidTr="00314B10">
        <w:tc>
          <w:tcPr>
            <w:tcW w:w="2214" w:type="dxa"/>
            <w:tcBorders>
              <w:top w:val="single" w:sz="4" w:space="0" w:color="auto"/>
              <w:left w:val="single" w:sz="4" w:space="0" w:color="auto"/>
              <w:bottom w:val="single" w:sz="4" w:space="0" w:color="auto"/>
              <w:right w:val="single" w:sz="4" w:space="0" w:color="auto"/>
            </w:tcBorders>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NVP syrup (10mg/ml)</w:t>
            </w:r>
          </w:p>
        </w:tc>
        <w:tc>
          <w:tcPr>
            <w:tcW w:w="2214" w:type="dxa"/>
            <w:tcBorders>
              <w:top w:val="single" w:sz="4" w:space="0" w:color="auto"/>
              <w:left w:val="single" w:sz="4" w:space="0" w:color="auto"/>
              <w:bottom w:val="single" w:sz="4" w:space="0" w:color="auto"/>
              <w:right w:val="single" w:sz="4" w:space="0" w:color="auto"/>
            </w:tcBorders>
            <w:vAlign w:val="center"/>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&lt;1.0kg</w:t>
            </w:r>
          </w:p>
        </w:tc>
        <w:tc>
          <w:tcPr>
            <w:tcW w:w="2214" w:type="dxa"/>
            <w:tcBorders>
              <w:top w:val="single" w:sz="4" w:space="0" w:color="auto"/>
              <w:left w:val="single" w:sz="4" w:space="0" w:color="auto"/>
              <w:bottom w:val="single" w:sz="4" w:space="0" w:color="auto"/>
              <w:right w:val="single" w:sz="4" w:space="0" w:color="auto"/>
            </w:tcBorders>
            <w:hideMark/>
          </w:tcPr>
          <w:p w:rsidR="00C80E84" w:rsidRPr="003168A6" w:rsidRDefault="006B0C69">
            <w:pPr>
              <w:pStyle w:val="Default"/>
              <w:jc w:val="center"/>
              <w:rPr>
                <w:rFonts w:ascii="Times New Roman" w:hAnsi="Times New Roman" w:cs="Times New Roman"/>
              </w:rPr>
            </w:pPr>
            <w:r w:rsidRPr="003168A6">
              <w:rPr>
                <w:rFonts w:ascii="Times New Roman" w:hAnsi="Times New Roman" w:cs="Times New Roman"/>
              </w:rPr>
              <w:t>2mg/kg initially</w:t>
            </w:r>
          </w:p>
        </w:tc>
        <w:tc>
          <w:tcPr>
            <w:tcW w:w="2538" w:type="dxa"/>
            <w:tcBorders>
              <w:top w:val="single" w:sz="4" w:space="0" w:color="auto"/>
              <w:left w:val="single" w:sz="4" w:space="0" w:color="auto"/>
              <w:bottom w:val="single" w:sz="4" w:space="0" w:color="auto"/>
              <w:right w:val="single" w:sz="4" w:space="0" w:color="auto"/>
            </w:tcBorders>
            <w:hideMark/>
          </w:tcPr>
          <w:p w:rsidR="00C80E84" w:rsidRPr="003168A6" w:rsidRDefault="006B0C69">
            <w:pPr>
              <w:pStyle w:val="Default"/>
              <w:jc w:val="center"/>
              <w:rPr>
                <w:rFonts w:ascii="Times New Roman" w:hAnsi="Times New Roman" w:cs="Times New Roman"/>
              </w:rPr>
            </w:pPr>
            <w:r w:rsidRPr="003168A6">
              <w:rPr>
                <w:rFonts w:ascii="Times New Roman" w:hAnsi="Times New Roman" w:cs="Times New Roman"/>
              </w:rPr>
              <w:t>0.2ml/kg</w:t>
            </w:r>
          </w:p>
        </w:tc>
      </w:tr>
      <w:tr w:rsidR="00C80E84" w:rsidRPr="00314B10" w:rsidTr="00314B10">
        <w:tc>
          <w:tcPr>
            <w:tcW w:w="2214" w:type="dxa"/>
            <w:tcBorders>
              <w:top w:val="single" w:sz="4" w:space="0" w:color="auto"/>
              <w:left w:val="single" w:sz="4" w:space="0" w:color="auto"/>
              <w:bottom w:val="single" w:sz="4" w:space="0" w:color="auto"/>
              <w:right w:val="single" w:sz="4" w:space="0" w:color="auto"/>
            </w:tcBorders>
          </w:tcPr>
          <w:p w:rsidR="00C80E84" w:rsidRPr="003168A6" w:rsidRDefault="00C80E84">
            <w:pPr>
              <w:pStyle w:val="Default"/>
              <w:jc w:val="center"/>
              <w:rPr>
                <w:rFonts w:ascii="Times New Roman" w:hAnsi="Times New Roman" w:cs="Times New Roman"/>
              </w:rPr>
            </w:pPr>
          </w:p>
        </w:tc>
        <w:tc>
          <w:tcPr>
            <w:tcW w:w="2214" w:type="dxa"/>
            <w:tcBorders>
              <w:top w:val="single" w:sz="4" w:space="0" w:color="auto"/>
              <w:left w:val="single" w:sz="4" w:space="0" w:color="auto"/>
              <w:bottom w:val="single" w:sz="4" w:space="0" w:color="auto"/>
              <w:right w:val="single" w:sz="4" w:space="0" w:color="auto"/>
            </w:tcBorders>
            <w:vAlign w:val="center"/>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 xml:space="preserve">Birth to 6 weeks 1.0-2.5kg birth weight </w:t>
            </w:r>
          </w:p>
        </w:tc>
        <w:tc>
          <w:tcPr>
            <w:tcW w:w="2214" w:type="dxa"/>
            <w:tcBorders>
              <w:top w:val="single" w:sz="4" w:space="0" w:color="auto"/>
              <w:left w:val="single" w:sz="4" w:space="0" w:color="auto"/>
              <w:bottom w:val="single" w:sz="4" w:space="0" w:color="auto"/>
              <w:right w:val="single" w:sz="4" w:space="0" w:color="auto"/>
            </w:tcBorders>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 xml:space="preserve">10mg/d </w:t>
            </w:r>
          </w:p>
        </w:tc>
        <w:tc>
          <w:tcPr>
            <w:tcW w:w="2538" w:type="dxa"/>
            <w:tcBorders>
              <w:top w:val="single" w:sz="4" w:space="0" w:color="auto"/>
              <w:left w:val="single" w:sz="4" w:space="0" w:color="auto"/>
              <w:bottom w:val="single" w:sz="4" w:space="0" w:color="auto"/>
              <w:right w:val="single" w:sz="4" w:space="0" w:color="auto"/>
            </w:tcBorders>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 xml:space="preserve">1ml </w:t>
            </w:r>
          </w:p>
        </w:tc>
      </w:tr>
      <w:tr w:rsidR="00C80E84" w:rsidRPr="00314B10" w:rsidTr="00314B10">
        <w:tc>
          <w:tcPr>
            <w:tcW w:w="2214" w:type="dxa"/>
            <w:tcBorders>
              <w:top w:val="single" w:sz="4" w:space="0" w:color="auto"/>
              <w:left w:val="single" w:sz="4" w:space="0" w:color="auto"/>
              <w:bottom w:val="single" w:sz="4" w:space="0" w:color="auto"/>
              <w:right w:val="single" w:sz="4" w:space="0" w:color="auto"/>
            </w:tcBorders>
          </w:tcPr>
          <w:p w:rsidR="00C80E84" w:rsidRPr="003168A6" w:rsidRDefault="00C80E84">
            <w:pPr>
              <w:pStyle w:val="Default"/>
              <w:jc w:val="center"/>
              <w:rPr>
                <w:rFonts w:ascii="Times New Roman" w:hAnsi="Times New Roman" w:cs="Times New Roman"/>
                <w:color w:val="auto"/>
              </w:rPr>
            </w:pPr>
          </w:p>
        </w:tc>
        <w:tc>
          <w:tcPr>
            <w:tcW w:w="2214" w:type="dxa"/>
            <w:tcBorders>
              <w:top w:val="single" w:sz="4" w:space="0" w:color="auto"/>
              <w:left w:val="single" w:sz="4" w:space="0" w:color="auto"/>
              <w:bottom w:val="single" w:sz="4" w:space="0" w:color="auto"/>
              <w:right w:val="single" w:sz="4" w:space="0" w:color="auto"/>
            </w:tcBorders>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 xml:space="preserve">Birth to 6 weeks ≥ 2.5kg birth weight </w:t>
            </w:r>
          </w:p>
        </w:tc>
        <w:tc>
          <w:tcPr>
            <w:tcW w:w="2214" w:type="dxa"/>
            <w:tcBorders>
              <w:top w:val="single" w:sz="4" w:space="0" w:color="auto"/>
              <w:left w:val="single" w:sz="4" w:space="0" w:color="auto"/>
              <w:bottom w:val="single" w:sz="4" w:space="0" w:color="auto"/>
              <w:right w:val="single" w:sz="4" w:space="0" w:color="auto"/>
            </w:tcBorders>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 xml:space="preserve">15mg/d </w:t>
            </w:r>
          </w:p>
        </w:tc>
        <w:tc>
          <w:tcPr>
            <w:tcW w:w="2538" w:type="dxa"/>
            <w:tcBorders>
              <w:top w:val="single" w:sz="4" w:space="0" w:color="auto"/>
              <w:left w:val="single" w:sz="4" w:space="0" w:color="auto"/>
              <w:bottom w:val="single" w:sz="4" w:space="0" w:color="auto"/>
              <w:right w:val="single" w:sz="4" w:space="0" w:color="auto"/>
            </w:tcBorders>
            <w:hideMark/>
          </w:tcPr>
          <w:p w:rsidR="00C80E84" w:rsidRPr="003168A6" w:rsidRDefault="00C80E84">
            <w:pPr>
              <w:pStyle w:val="Default"/>
              <w:jc w:val="center"/>
              <w:rPr>
                <w:rFonts w:ascii="Times New Roman" w:hAnsi="Times New Roman" w:cs="Times New Roman"/>
              </w:rPr>
            </w:pPr>
            <w:r w:rsidRPr="003168A6">
              <w:rPr>
                <w:rFonts w:ascii="Times New Roman" w:hAnsi="Times New Roman" w:cs="Times New Roman"/>
              </w:rPr>
              <w:t xml:space="preserve">1.5ml </w:t>
            </w:r>
          </w:p>
        </w:tc>
      </w:tr>
    </w:tbl>
    <w:p w:rsidR="00116FD0" w:rsidRDefault="00116FD0" w:rsidP="00C80E84">
      <w:pPr>
        <w:rPr>
          <w:rFonts w:ascii="Times New Roman" w:hAnsi="Times New Roman" w:cs="Times New Roman"/>
          <w:sz w:val="24"/>
          <w:szCs w:val="24"/>
        </w:rPr>
      </w:pPr>
    </w:p>
    <w:p w:rsidR="006B0C69" w:rsidRPr="003168A6" w:rsidRDefault="00116FD0" w:rsidP="006B0C69">
      <w:pPr>
        <w:spacing w:after="120"/>
        <w:outlineLvl w:val="0"/>
        <w:rPr>
          <w:rFonts w:ascii="Times" w:eastAsia="Batang" w:hAnsi="Times" w:cs="Century Gothic"/>
          <w:b/>
          <w:bCs/>
          <w:color w:val="0A0905"/>
          <w:sz w:val="24"/>
          <w:szCs w:val="24"/>
          <w:u w:val="single"/>
        </w:rPr>
      </w:pPr>
      <w:r>
        <w:rPr>
          <w:rFonts w:ascii="Times New Roman" w:hAnsi="Times New Roman" w:cs="Times New Roman"/>
          <w:sz w:val="24"/>
          <w:szCs w:val="24"/>
        </w:rPr>
        <w:br w:type="page"/>
      </w:r>
      <w:bookmarkStart w:id="22" w:name="OLE_LINK3"/>
      <w:r w:rsidR="006B0C69" w:rsidRPr="003168A6">
        <w:rPr>
          <w:rFonts w:ascii="Times" w:eastAsia="Batang" w:hAnsi="Times" w:cs="Century Gothic"/>
          <w:b/>
          <w:bCs/>
          <w:sz w:val="24"/>
          <w:szCs w:val="24"/>
        </w:rPr>
        <w:lastRenderedPageBreak/>
        <w:t xml:space="preserve"> Suggested oral NVP dosage for babies &lt; 2000g birth weight.</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4"/>
        <w:gridCol w:w="1298"/>
        <w:gridCol w:w="1573"/>
        <w:gridCol w:w="10"/>
        <w:gridCol w:w="1137"/>
        <w:gridCol w:w="1349"/>
        <w:gridCol w:w="126"/>
        <w:gridCol w:w="1150"/>
        <w:gridCol w:w="74"/>
        <w:gridCol w:w="1484"/>
      </w:tblGrid>
      <w:tr w:rsidR="006B0C69" w:rsidRPr="003168A6">
        <w:trPr>
          <w:trHeight w:val="1362"/>
        </w:trPr>
        <w:tc>
          <w:tcPr>
            <w:tcW w:w="1684" w:type="dxa"/>
            <w:vMerge w:val="restart"/>
            <w:tcBorders>
              <w:top w:val="single" w:sz="4" w:space="0" w:color="auto"/>
              <w:left w:val="single" w:sz="4" w:space="0" w:color="auto"/>
              <w:bottom w:val="single" w:sz="4" w:space="0" w:color="auto"/>
              <w:right w:val="single" w:sz="4" w:space="0" w:color="auto"/>
            </w:tcBorders>
          </w:tcPr>
          <w:p w:rsidR="006B0C69" w:rsidRPr="003168A6" w:rsidRDefault="006B0C69">
            <w:pPr>
              <w:spacing w:before="120" w:after="240"/>
              <w:jc w:val="center"/>
              <w:rPr>
                <w:rFonts w:ascii="Times" w:eastAsia="Batang" w:hAnsi="Times"/>
                <w:sz w:val="24"/>
                <w:szCs w:val="24"/>
                <w:lang w:val="en-GB"/>
              </w:rPr>
            </w:pPr>
            <w:r w:rsidRPr="003168A6">
              <w:rPr>
                <w:rFonts w:ascii="Times" w:eastAsia="Batang" w:hAnsi="Times"/>
                <w:b/>
                <w:bCs/>
                <w:sz w:val="24"/>
                <w:szCs w:val="24"/>
                <w:u w:val="single"/>
              </w:rPr>
              <w:t>NVP syrup</w:t>
            </w:r>
            <w:r w:rsidRPr="003168A6">
              <w:rPr>
                <w:rFonts w:ascii="Times" w:eastAsia="Batang" w:hAnsi="Times"/>
                <w:b/>
                <w:bCs/>
                <w:sz w:val="24"/>
                <w:szCs w:val="24"/>
              </w:rPr>
              <w:t xml:space="preserve"> </w:t>
            </w:r>
            <w:r w:rsidRPr="003168A6">
              <w:rPr>
                <w:rFonts w:ascii="Times" w:eastAsia="Batang" w:hAnsi="Times"/>
                <w:sz w:val="24"/>
                <w:szCs w:val="24"/>
              </w:rPr>
              <w:t>(10mg/ml)</w:t>
            </w:r>
          </w:p>
          <w:p w:rsidR="006B0C69" w:rsidRPr="003168A6" w:rsidRDefault="006B0C69">
            <w:pPr>
              <w:spacing w:after="240"/>
              <w:jc w:val="center"/>
              <w:rPr>
                <w:rFonts w:ascii="Times" w:eastAsia="Batang" w:hAnsi="Times"/>
                <w:sz w:val="24"/>
                <w:szCs w:val="24"/>
              </w:rPr>
            </w:pPr>
            <w:r w:rsidRPr="003168A6">
              <w:rPr>
                <w:rFonts w:ascii="Times" w:eastAsia="Batang" w:hAnsi="Times"/>
                <w:sz w:val="24"/>
                <w:szCs w:val="24"/>
              </w:rPr>
              <w:t xml:space="preserve">Administered orally or per NGT with 1ml syringe. </w:t>
            </w:r>
          </w:p>
          <w:p w:rsidR="006B0C69" w:rsidRPr="003168A6" w:rsidRDefault="006B0C69">
            <w:pPr>
              <w:spacing w:after="240"/>
              <w:jc w:val="center"/>
              <w:rPr>
                <w:rFonts w:ascii="Times" w:eastAsia="Batang" w:hAnsi="Times"/>
                <w:sz w:val="24"/>
                <w:szCs w:val="24"/>
              </w:rPr>
            </w:pPr>
            <w:r w:rsidRPr="003168A6">
              <w:rPr>
                <w:rFonts w:ascii="Times" w:eastAsia="Batang" w:hAnsi="Times"/>
                <w:sz w:val="24"/>
                <w:szCs w:val="24"/>
              </w:rPr>
              <w:t xml:space="preserve">NVP sticks to plastic: Flush NGT with 1ml Normal Saline after dose. </w:t>
            </w:r>
          </w:p>
          <w:p w:rsidR="006B0C69" w:rsidRPr="003168A6" w:rsidRDefault="006B0C69">
            <w:pPr>
              <w:spacing w:after="120"/>
              <w:jc w:val="center"/>
              <w:rPr>
                <w:rFonts w:ascii="Times" w:eastAsia="Batang" w:hAnsi="Times"/>
                <w:sz w:val="24"/>
                <w:szCs w:val="24"/>
              </w:rPr>
            </w:pPr>
            <w:r w:rsidRPr="003168A6">
              <w:rPr>
                <w:rFonts w:ascii="Times" w:eastAsia="Batang" w:hAnsi="Times"/>
                <w:sz w:val="24"/>
                <w:szCs w:val="24"/>
              </w:rPr>
              <w:t>Do regular ALT with routine blood tests.</w:t>
            </w:r>
          </w:p>
          <w:p w:rsidR="006B0C69" w:rsidRPr="003168A6" w:rsidRDefault="006B0C69">
            <w:pPr>
              <w:spacing w:before="120" w:after="0"/>
              <w:jc w:val="center"/>
              <w:rPr>
                <w:rFonts w:ascii="Times" w:eastAsia="Batang" w:hAnsi="Times"/>
                <w:b/>
                <w:bCs/>
                <w:sz w:val="24"/>
                <w:szCs w:val="24"/>
                <w:lang w:val="en-GB"/>
              </w:rPr>
            </w:pPr>
          </w:p>
        </w:tc>
        <w:tc>
          <w:tcPr>
            <w:tcW w:w="8205" w:type="dxa"/>
            <w:gridSpan w:val="9"/>
            <w:tcBorders>
              <w:top w:val="single" w:sz="4" w:space="0" w:color="auto"/>
              <w:left w:val="single" w:sz="4" w:space="0" w:color="auto"/>
              <w:bottom w:val="single" w:sz="4" w:space="0" w:color="auto"/>
              <w:right w:val="single" w:sz="4" w:space="0" w:color="auto"/>
            </w:tcBorders>
            <w:hideMark/>
          </w:tcPr>
          <w:p w:rsidR="006B0C69" w:rsidRPr="003168A6" w:rsidRDefault="006B0C69">
            <w:pPr>
              <w:pStyle w:val="Heading6"/>
              <w:spacing w:after="120"/>
              <w:rPr>
                <w:rFonts w:ascii="Times" w:hAnsi="Times"/>
                <w:sz w:val="24"/>
                <w:szCs w:val="24"/>
                <w:u w:val="single"/>
                <w:lang w:val="en-GB"/>
              </w:rPr>
            </w:pPr>
            <w:r w:rsidRPr="002925F7">
              <w:rPr>
                <w:rFonts w:ascii="Times" w:hAnsi="Times"/>
                <w:color w:val="auto"/>
                <w:sz w:val="24"/>
                <w:szCs w:val="24"/>
                <w:u w:val="single"/>
              </w:rPr>
              <w:t>Daily NVP prophylaxis for 42 days</w:t>
            </w:r>
          </w:p>
          <w:p w:rsidR="006B0C69" w:rsidRPr="003168A6" w:rsidRDefault="006B0C69" w:rsidP="002F57A7">
            <w:pPr>
              <w:numPr>
                <w:ilvl w:val="0"/>
                <w:numId w:val="39"/>
              </w:numPr>
              <w:spacing w:after="0" w:line="240" w:lineRule="auto"/>
              <w:rPr>
                <w:rFonts w:ascii="Times" w:eastAsia="Batang" w:hAnsi="Times"/>
                <w:sz w:val="24"/>
                <w:szCs w:val="24"/>
              </w:rPr>
            </w:pPr>
            <w:r w:rsidRPr="003168A6">
              <w:rPr>
                <w:rFonts w:ascii="Times" w:eastAsia="Batang" w:hAnsi="Times"/>
                <w:sz w:val="24"/>
                <w:szCs w:val="24"/>
              </w:rPr>
              <w:t xml:space="preserve">Give first dose ASAP after birth (especially if no intrapartum maternal NVP). </w:t>
            </w:r>
          </w:p>
          <w:p w:rsidR="006B0C69" w:rsidRPr="003168A6" w:rsidRDefault="006B0C69" w:rsidP="002F57A7">
            <w:pPr>
              <w:numPr>
                <w:ilvl w:val="0"/>
                <w:numId w:val="39"/>
              </w:numPr>
              <w:spacing w:after="0" w:line="240" w:lineRule="auto"/>
              <w:rPr>
                <w:rFonts w:ascii="Times" w:eastAsia="Batang" w:hAnsi="Times"/>
                <w:sz w:val="24"/>
                <w:szCs w:val="24"/>
              </w:rPr>
            </w:pPr>
            <w:r w:rsidRPr="003168A6">
              <w:rPr>
                <w:rFonts w:ascii="Times" w:eastAsia="Batang" w:hAnsi="Times"/>
                <w:sz w:val="24"/>
                <w:szCs w:val="24"/>
              </w:rPr>
              <w:t xml:space="preserve">Only one dose per 24 hour period; </w:t>
            </w:r>
            <w:r w:rsidRPr="003168A6">
              <w:rPr>
                <w:rFonts w:ascii="Times" w:eastAsia="Batang" w:hAnsi="Times" w:cs="Century Gothic"/>
                <w:sz w:val="24"/>
                <w:szCs w:val="24"/>
              </w:rPr>
              <w:t>can repeat first dose once if baby vomits.</w:t>
            </w:r>
          </w:p>
          <w:p w:rsidR="006B0C69" w:rsidRPr="003168A6" w:rsidRDefault="006B0C69" w:rsidP="002F57A7">
            <w:pPr>
              <w:numPr>
                <w:ilvl w:val="0"/>
                <w:numId w:val="39"/>
              </w:numPr>
              <w:spacing w:after="0" w:line="240" w:lineRule="auto"/>
              <w:rPr>
                <w:rFonts w:ascii="Times" w:eastAsia="Batang" w:hAnsi="Times"/>
                <w:sz w:val="24"/>
                <w:szCs w:val="24"/>
              </w:rPr>
            </w:pPr>
            <w:r w:rsidRPr="003168A6">
              <w:rPr>
                <w:rFonts w:ascii="Times" w:eastAsia="Batang" w:hAnsi="Times"/>
                <w:sz w:val="24"/>
                <w:szCs w:val="24"/>
              </w:rPr>
              <w:t>If HIV PCR positive, confirm with viral load, stop dNVPp and refer for ART.</w:t>
            </w:r>
          </w:p>
          <w:p w:rsidR="006B0C69" w:rsidRPr="003168A6" w:rsidRDefault="006B0C69" w:rsidP="002F57A7">
            <w:pPr>
              <w:numPr>
                <w:ilvl w:val="0"/>
                <w:numId w:val="39"/>
              </w:numPr>
              <w:spacing w:after="0" w:line="240" w:lineRule="auto"/>
              <w:rPr>
                <w:rFonts w:ascii="Times" w:eastAsia="Batang" w:hAnsi="Times"/>
                <w:sz w:val="24"/>
                <w:szCs w:val="24"/>
              </w:rPr>
            </w:pPr>
            <w:r w:rsidRPr="003168A6">
              <w:rPr>
                <w:rFonts w:ascii="Times" w:eastAsia="Batang" w:hAnsi="Times"/>
                <w:sz w:val="24"/>
                <w:szCs w:val="24"/>
              </w:rPr>
              <w:t>If mother does not qualify for ART, continue dNVPp for duration of breastfeeding and only stop 1 week after final breastfeed.</w:t>
            </w:r>
          </w:p>
          <w:p w:rsidR="006B0C69" w:rsidRPr="003168A6" w:rsidRDefault="006B0C69" w:rsidP="002F57A7">
            <w:pPr>
              <w:numPr>
                <w:ilvl w:val="0"/>
                <w:numId w:val="39"/>
              </w:numPr>
              <w:spacing w:after="0" w:line="240" w:lineRule="auto"/>
              <w:rPr>
                <w:rFonts w:ascii="Times" w:eastAsia="Batang" w:hAnsi="Times"/>
                <w:sz w:val="24"/>
                <w:szCs w:val="24"/>
                <w:lang w:val="en-GB"/>
              </w:rPr>
            </w:pPr>
            <w:r w:rsidRPr="003168A6">
              <w:rPr>
                <w:rFonts w:ascii="Times" w:eastAsia="Batang" w:hAnsi="Times"/>
                <w:sz w:val="24"/>
                <w:szCs w:val="24"/>
              </w:rPr>
              <w:t>If mother qualifies for ART but has not yet started or is on ART with inadequate viral suppression* feed pasteurised breastmilk and continue dNVPp beyond 42 days. Consult expert.</w:t>
            </w:r>
          </w:p>
        </w:tc>
      </w:tr>
      <w:tr w:rsidR="006B0C69" w:rsidRPr="003168A6">
        <w:trPr>
          <w:trHeight w:val="316"/>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4020" w:type="dxa"/>
            <w:gridSpan w:val="4"/>
            <w:tcBorders>
              <w:top w:val="single" w:sz="4" w:space="0" w:color="auto"/>
              <w:left w:val="single" w:sz="4" w:space="0" w:color="auto"/>
              <w:bottom w:val="single" w:sz="4" w:space="0" w:color="auto"/>
              <w:right w:val="single" w:sz="4" w:space="0" w:color="auto"/>
            </w:tcBorders>
            <w:hideMark/>
          </w:tcPr>
          <w:p w:rsidR="006B0C69" w:rsidRPr="003168A6" w:rsidRDefault="006B0C69">
            <w:pPr>
              <w:pStyle w:val="Heading4"/>
              <w:spacing w:before="120"/>
              <w:rPr>
                <w:rFonts w:ascii="Times" w:hAnsi="Times"/>
                <w:sz w:val="24"/>
                <w:szCs w:val="24"/>
                <w:lang w:val="en-GB"/>
              </w:rPr>
            </w:pPr>
            <w:r w:rsidRPr="002925F7">
              <w:rPr>
                <w:rFonts w:ascii="Times" w:hAnsi="Times"/>
                <w:color w:val="auto"/>
                <w:sz w:val="24"/>
                <w:szCs w:val="24"/>
              </w:rPr>
              <w:t>Birthweight 1800 – 1999g</w:t>
            </w:r>
          </w:p>
        </w:tc>
        <w:tc>
          <w:tcPr>
            <w:tcW w:w="4185" w:type="dxa"/>
            <w:gridSpan w:val="5"/>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sz w:val="24"/>
                <w:szCs w:val="24"/>
                <w:lang w:val="en-GB"/>
              </w:rPr>
            </w:pPr>
            <w:r w:rsidRPr="003168A6">
              <w:rPr>
                <w:rFonts w:ascii="Times" w:eastAsia="Batang" w:hAnsi="Times"/>
                <w:b/>
                <w:sz w:val="24"/>
                <w:szCs w:val="24"/>
              </w:rPr>
              <w:t>Birthweight &lt; 1800g</w:t>
            </w:r>
          </w:p>
        </w:tc>
      </w:tr>
      <w:tr w:rsidR="006B0C69" w:rsidRPr="003168A6">
        <w:trPr>
          <w:trHeight w:val="139"/>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1299"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bCs/>
                <w:sz w:val="24"/>
                <w:szCs w:val="24"/>
                <w:lang w:val="en-GB"/>
              </w:rPr>
            </w:pPr>
            <w:r w:rsidRPr="003168A6">
              <w:rPr>
                <w:rFonts w:ascii="Times" w:eastAsia="Batang" w:hAnsi="Times"/>
                <w:b/>
                <w:bCs/>
                <w:sz w:val="24"/>
                <w:szCs w:val="24"/>
              </w:rPr>
              <w:t>Age</w:t>
            </w:r>
          </w:p>
        </w:tc>
        <w:tc>
          <w:tcPr>
            <w:tcW w:w="1574"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bCs/>
                <w:sz w:val="24"/>
                <w:szCs w:val="24"/>
                <w:lang w:val="en-GB"/>
              </w:rPr>
            </w:pPr>
            <w:r w:rsidRPr="003168A6">
              <w:rPr>
                <w:rFonts w:ascii="Times" w:eastAsia="Batang" w:hAnsi="Times"/>
                <w:b/>
                <w:bCs/>
                <w:sz w:val="24"/>
                <w:szCs w:val="24"/>
              </w:rPr>
              <w:t>Dose (mg)</w:t>
            </w:r>
          </w:p>
        </w:tc>
        <w:tc>
          <w:tcPr>
            <w:tcW w:w="1147"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bCs/>
                <w:sz w:val="24"/>
                <w:szCs w:val="24"/>
                <w:lang w:val="en-GB"/>
              </w:rPr>
            </w:pPr>
            <w:r w:rsidRPr="003168A6">
              <w:rPr>
                <w:rFonts w:ascii="Times" w:eastAsia="Batang" w:hAnsi="Times"/>
                <w:b/>
                <w:bCs/>
                <w:sz w:val="24"/>
                <w:szCs w:val="24"/>
              </w:rPr>
              <w:t>Dose (ml)</w:t>
            </w:r>
          </w:p>
        </w:tc>
        <w:tc>
          <w:tcPr>
            <w:tcW w:w="1350" w:type="dxa"/>
            <w:tcBorders>
              <w:top w:val="single" w:sz="4" w:space="0" w:color="auto"/>
              <w:left w:val="single" w:sz="4" w:space="0" w:color="auto"/>
              <w:bottom w:val="single" w:sz="4" w:space="0" w:color="auto"/>
              <w:right w:val="single" w:sz="4" w:space="0" w:color="auto"/>
            </w:tcBorders>
            <w:shd w:val="solid" w:color="FFFFFF" w:fill="E6E6E6"/>
            <w:hideMark/>
          </w:tcPr>
          <w:p w:rsidR="006B0C69" w:rsidRPr="003168A6" w:rsidRDefault="006B0C69">
            <w:pPr>
              <w:spacing w:before="120" w:after="0"/>
              <w:jc w:val="center"/>
              <w:rPr>
                <w:rFonts w:ascii="Times" w:eastAsia="Batang" w:hAnsi="Times"/>
                <w:b/>
                <w:bCs/>
                <w:sz w:val="24"/>
                <w:szCs w:val="24"/>
                <w:lang w:val="en-GB"/>
              </w:rPr>
            </w:pPr>
            <w:r w:rsidRPr="003168A6">
              <w:rPr>
                <w:rFonts w:ascii="Times" w:eastAsia="Batang" w:hAnsi="Times"/>
                <w:b/>
                <w:bCs/>
                <w:sz w:val="24"/>
                <w:szCs w:val="24"/>
              </w:rPr>
              <w:t>Age</w:t>
            </w:r>
          </w:p>
        </w:tc>
        <w:tc>
          <w:tcPr>
            <w:tcW w:w="1276"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bCs/>
                <w:sz w:val="24"/>
                <w:szCs w:val="24"/>
                <w:lang w:val="en-GB"/>
              </w:rPr>
            </w:pPr>
            <w:r w:rsidRPr="003168A6">
              <w:rPr>
                <w:rFonts w:ascii="Times" w:eastAsia="Batang" w:hAnsi="Times"/>
                <w:b/>
                <w:bCs/>
                <w:sz w:val="24"/>
                <w:szCs w:val="24"/>
              </w:rPr>
              <w:t>Dose (mg)</w:t>
            </w:r>
          </w:p>
        </w:tc>
        <w:tc>
          <w:tcPr>
            <w:tcW w:w="1559"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bCs/>
                <w:sz w:val="24"/>
                <w:szCs w:val="24"/>
                <w:lang w:val="en-GB"/>
              </w:rPr>
            </w:pPr>
            <w:r w:rsidRPr="003168A6">
              <w:rPr>
                <w:rFonts w:ascii="Times" w:eastAsia="Batang" w:hAnsi="Times"/>
                <w:b/>
                <w:bCs/>
                <w:sz w:val="24"/>
                <w:szCs w:val="24"/>
              </w:rPr>
              <w:t>Dose (ml)</w:t>
            </w:r>
          </w:p>
        </w:tc>
      </w:tr>
      <w:tr w:rsidR="006B0C69" w:rsidRPr="003168A6">
        <w:trPr>
          <w:trHeight w:val="357"/>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1299"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Day 0 to 14</w:t>
            </w:r>
          </w:p>
        </w:tc>
        <w:tc>
          <w:tcPr>
            <w:tcW w:w="1574"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**5mg daily</w:t>
            </w:r>
          </w:p>
        </w:tc>
        <w:tc>
          <w:tcPr>
            <w:tcW w:w="1147"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ind w:left="-57"/>
              <w:jc w:val="center"/>
              <w:rPr>
                <w:rFonts w:ascii="Times" w:eastAsia="Batang" w:hAnsi="Times"/>
                <w:sz w:val="24"/>
                <w:szCs w:val="24"/>
                <w:lang w:val="en-GB"/>
              </w:rPr>
            </w:pPr>
            <w:r w:rsidRPr="003168A6">
              <w:rPr>
                <w:rFonts w:ascii="Times" w:eastAsia="Batang" w:hAnsi="Times"/>
                <w:sz w:val="24"/>
                <w:szCs w:val="24"/>
              </w:rPr>
              <w:t>0,5 ml daily</w:t>
            </w:r>
          </w:p>
        </w:tc>
        <w:tc>
          <w:tcPr>
            <w:tcW w:w="1350"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Day 0 to 14</w:t>
            </w:r>
          </w:p>
        </w:tc>
        <w:tc>
          <w:tcPr>
            <w:tcW w:w="1276"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2mg/kg</w:t>
            </w:r>
          </w:p>
        </w:tc>
        <w:tc>
          <w:tcPr>
            <w:tcW w:w="1559"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0,2ml/kg</w:t>
            </w:r>
          </w:p>
        </w:tc>
      </w:tr>
      <w:tr w:rsidR="006B0C69" w:rsidRPr="003168A6">
        <w:trPr>
          <w:trHeight w:val="357"/>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1299"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120"/>
              <w:rPr>
                <w:rFonts w:ascii="Times" w:eastAsia="Batang" w:hAnsi="Times"/>
                <w:sz w:val="24"/>
                <w:szCs w:val="24"/>
                <w:lang w:val="en-GB"/>
              </w:rPr>
            </w:pPr>
            <w:r w:rsidRPr="003168A6">
              <w:rPr>
                <w:rFonts w:ascii="Times" w:eastAsia="Batang" w:hAnsi="Times"/>
                <w:sz w:val="24"/>
                <w:szCs w:val="24"/>
              </w:rPr>
              <w:t>Day 15 to 42</w:t>
            </w:r>
          </w:p>
        </w:tc>
        <w:tc>
          <w:tcPr>
            <w:tcW w:w="1574"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**10mg daily</w:t>
            </w:r>
          </w:p>
        </w:tc>
        <w:tc>
          <w:tcPr>
            <w:tcW w:w="1147"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1ml daily</w:t>
            </w:r>
          </w:p>
        </w:tc>
        <w:tc>
          <w:tcPr>
            <w:tcW w:w="1350"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Day 15 until discharge</w:t>
            </w:r>
          </w:p>
        </w:tc>
        <w:tc>
          <w:tcPr>
            <w:tcW w:w="1276"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4mg/kg</w:t>
            </w:r>
          </w:p>
        </w:tc>
        <w:tc>
          <w:tcPr>
            <w:tcW w:w="1559"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0,4ml/kg</w:t>
            </w:r>
          </w:p>
        </w:tc>
      </w:tr>
      <w:tr w:rsidR="006B0C69" w:rsidRPr="003168A6" w:rsidTr="006B0C69">
        <w:trPr>
          <w:trHeight w:val="279"/>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1299" w:type="dxa"/>
            <w:vMerge w:val="restart"/>
            <w:tcBorders>
              <w:top w:val="single" w:sz="4" w:space="0" w:color="auto"/>
              <w:left w:val="single" w:sz="4" w:space="0" w:color="auto"/>
              <w:bottom w:val="single" w:sz="4" w:space="0" w:color="auto"/>
              <w:right w:val="single" w:sz="4" w:space="0" w:color="auto"/>
            </w:tcBorders>
          </w:tcPr>
          <w:p w:rsidR="006B0C69" w:rsidRPr="003168A6" w:rsidRDefault="006B0C69">
            <w:pPr>
              <w:spacing w:before="120" w:after="120"/>
              <w:jc w:val="center"/>
              <w:rPr>
                <w:rFonts w:ascii="Times" w:eastAsia="Batang" w:hAnsi="Times"/>
                <w:sz w:val="24"/>
                <w:szCs w:val="24"/>
                <w:lang w:val="en-GB"/>
              </w:rPr>
            </w:pPr>
          </w:p>
        </w:tc>
        <w:tc>
          <w:tcPr>
            <w:tcW w:w="1584" w:type="dxa"/>
            <w:gridSpan w:val="2"/>
            <w:vMerge w:val="restart"/>
            <w:tcBorders>
              <w:top w:val="single" w:sz="4" w:space="0" w:color="auto"/>
              <w:left w:val="single" w:sz="4" w:space="0" w:color="auto"/>
              <w:bottom w:val="single" w:sz="4" w:space="0" w:color="auto"/>
              <w:right w:val="single" w:sz="4" w:space="0" w:color="auto"/>
            </w:tcBorders>
          </w:tcPr>
          <w:p w:rsidR="006B0C69" w:rsidRPr="003168A6" w:rsidRDefault="006B0C69">
            <w:pPr>
              <w:spacing w:before="120" w:after="120"/>
              <w:jc w:val="center"/>
              <w:rPr>
                <w:rFonts w:ascii="Times" w:eastAsia="Batang" w:hAnsi="Times"/>
                <w:sz w:val="24"/>
                <w:szCs w:val="24"/>
                <w:lang w:val="en-GB"/>
              </w:rPr>
            </w:pPr>
          </w:p>
        </w:tc>
        <w:tc>
          <w:tcPr>
            <w:tcW w:w="1137" w:type="dxa"/>
            <w:vMerge w:val="restart"/>
            <w:tcBorders>
              <w:top w:val="single" w:sz="4" w:space="0" w:color="auto"/>
              <w:left w:val="single" w:sz="4" w:space="0" w:color="auto"/>
              <w:bottom w:val="single" w:sz="4" w:space="0" w:color="auto"/>
              <w:right w:val="single" w:sz="4" w:space="0" w:color="auto"/>
            </w:tcBorders>
          </w:tcPr>
          <w:p w:rsidR="006B0C69" w:rsidRPr="003168A6" w:rsidRDefault="006B0C69">
            <w:pPr>
              <w:spacing w:before="120" w:after="120"/>
              <w:jc w:val="center"/>
              <w:rPr>
                <w:rFonts w:ascii="Times" w:eastAsia="Batang" w:hAnsi="Times"/>
                <w:sz w:val="24"/>
                <w:szCs w:val="24"/>
                <w:lang w:val="en-GB"/>
              </w:rPr>
            </w:pPr>
          </w:p>
        </w:tc>
        <w:tc>
          <w:tcPr>
            <w:tcW w:w="4185" w:type="dxa"/>
            <w:gridSpan w:val="5"/>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b/>
                <w:sz w:val="24"/>
                <w:szCs w:val="24"/>
                <w:lang w:val="en-GB"/>
              </w:rPr>
            </w:pPr>
            <w:r w:rsidRPr="003168A6">
              <w:rPr>
                <w:rFonts w:ascii="Times" w:eastAsia="Batang" w:hAnsi="Times"/>
                <w:b/>
                <w:sz w:val="24"/>
                <w:szCs w:val="24"/>
              </w:rPr>
              <w:t>At discharge home</w:t>
            </w:r>
          </w:p>
        </w:tc>
      </w:tr>
      <w:tr w:rsidR="006B0C69" w:rsidRPr="003168A6" w:rsidTr="006B0C69">
        <w:trPr>
          <w:trHeight w:val="353"/>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8205" w:type="dxa"/>
            <w:vMerge/>
            <w:tcBorders>
              <w:top w:val="single" w:sz="4" w:space="0" w:color="auto"/>
              <w:left w:val="single" w:sz="4" w:space="0" w:color="auto"/>
              <w:bottom w:val="single" w:sz="4" w:space="0" w:color="auto"/>
              <w:right w:val="single" w:sz="4" w:space="0" w:color="auto"/>
            </w:tcBorders>
            <w:vAlign w:val="center"/>
          </w:tcPr>
          <w:p w:rsidR="006B0C69" w:rsidRPr="003168A6" w:rsidRDefault="006B0C69">
            <w:pPr>
              <w:spacing w:after="0"/>
              <w:rPr>
                <w:rFonts w:ascii="Times" w:eastAsia="Batang" w:hAnsi="Times"/>
                <w:sz w:val="24"/>
                <w:szCs w:val="24"/>
                <w:lang w:val="en-GB"/>
              </w:rPr>
            </w:pPr>
          </w:p>
        </w:tc>
        <w:tc>
          <w:tcPr>
            <w:tcW w:w="2731" w:type="dxa"/>
            <w:gridSpan w:val="2"/>
            <w:vMerge/>
            <w:tcBorders>
              <w:top w:val="single" w:sz="4" w:space="0" w:color="auto"/>
              <w:left w:val="single" w:sz="4" w:space="0" w:color="auto"/>
              <w:bottom w:val="single" w:sz="4" w:space="0" w:color="auto"/>
              <w:right w:val="single" w:sz="4" w:space="0" w:color="auto"/>
            </w:tcBorders>
            <w:vAlign w:val="center"/>
          </w:tcPr>
          <w:p w:rsidR="006B0C69" w:rsidRPr="003168A6" w:rsidRDefault="006B0C69">
            <w:pPr>
              <w:spacing w:after="0"/>
              <w:rPr>
                <w:rFonts w:ascii="Times" w:eastAsia="Batang" w:hAnsi="Times"/>
                <w:sz w:val="24"/>
                <w:szCs w:val="24"/>
                <w:lang w:val="en-GB"/>
              </w:rPr>
            </w:pPr>
          </w:p>
        </w:tc>
        <w:tc>
          <w:tcPr>
            <w:tcW w:w="1137" w:type="dxa"/>
            <w:vMerge/>
            <w:tcBorders>
              <w:top w:val="single" w:sz="4" w:space="0" w:color="auto"/>
              <w:left w:val="single" w:sz="4" w:space="0" w:color="auto"/>
              <w:bottom w:val="single" w:sz="4" w:space="0" w:color="auto"/>
              <w:right w:val="single" w:sz="4" w:space="0" w:color="auto"/>
            </w:tcBorders>
            <w:vAlign w:val="center"/>
          </w:tcPr>
          <w:p w:rsidR="006B0C69" w:rsidRPr="003168A6" w:rsidRDefault="006B0C69">
            <w:pPr>
              <w:spacing w:after="0"/>
              <w:rPr>
                <w:rFonts w:ascii="Times" w:eastAsia="Batang" w:hAnsi="Times"/>
                <w:sz w:val="24"/>
                <w:szCs w:val="24"/>
                <w:lang w:val="en-GB"/>
              </w:rPr>
            </w:pPr>
          </w:p>
        </w:tc>
        <w:tc>
          <w:tcPr>
            <w:tcW w:w="1476"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&lt;14 days old</w:t>
            </w:r>
          </w:p>
        </w:tc>
        <w:tc>
          <w:tcPr>
            <w:tcW w:w="1224"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ind w:left="-113"/>
              <w:jc w:val="center"/>
              <w:rPr>
                <w:rFonts w:ascii="Times" w:eastAsia="Batang" w:hAnsi="Times"/>
                <w:sz w:val="24"/>
                <w:szCs w:val="24"/>
                <w:lang w:val="en-GB"/>
              </w:rPr>
            </w:pPr>
            <w:r w:rsidRPr="003168A6">
              <w:rPr>
                <w:rFonts w:ascii="Times" w:eastAsia="Batang" w:hAnsi="Times"/>
                <w:sz w:val="24"/>
                <w:szCs w:val="24"/>
              </w:rPr>
              <w:t>***5mg daily</w:t>
            </w:r>
          </w:p>
        </w:tc>
        <w:tc>
          <w:tcPr>
            <w:tcW w:w="1485"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ind w:left="-113"/>
              <w:jc w:val="center"/>
              <w:rPr>
                <w:rFonts w:ascii="Times" w:eastAsia="Batang" w:hAnsi="Times"/>
                <w:sz w:val="24"/>
                <w:szCs w:val="24"/>
                <w:lang w:val="en-GB"/>
              </w:rPr>
            </w:pPr>
            <w:r w:rsidRPr="003168A6">
              <w:rPr>
                <w:rFonts w:ascii="Times" w:eastAsia="Batang" w:hAnsi="Times"/>
                <w:sz w:val="24"/>
                <w:szCs w:val="24"/>
              </w:rPr>
              <w:t>0,5ml daily</w:t>
            </w:r>
          </w:p>
        </w:tc>
      </w:tr>
      <w:tr w:rsidR="006B0C69" w:rsidRPr="003168A6" w:rsidTr="006B0C69">
        <w:trPr>
          <w:trHeight w:val="386"/>
        </w:trPr>
        <w:tc>
          <w:tcPr>
            <w:tcW w:w="1684" w:type="dxa"/>
            <w:vMerge/>
            <w:tcBorders>
              <w:top w:val="single" w:sz="4" w:space="0" w:color="auto"/>
              <w:left w:val="single" w:sz="4" w:space="0" w:color="auto"/>
              <w:bottom w:val="single" w:sz="4" w:space="0" w:color="auto"/>
              <w:right w:val="single" w:sz="4" w:space="0" w:color="auto"/>
            </w:tcBorders>
            <w:vAlign w:val="center"/>
            <w:hideMark/>
          </w:tcPr>
          <w:p w:rsidR="006B0C69" w:rsidRPr="003168A6" w:rsidRDefault="006B0C69">
            <w:pPr>
              <w:spacing w:after="0"/>
              <w:rPr>
                <w:rFonts w:ascii="Times" w:eastAsia="Batang" w:hAnsi="Times"/>
                <w:b/>
                <w:bCs/>
                <w:sz w:val="24"/>
                <w:szCs w:val="24"/>
                <w:lang w:val="en-GB"/>
              </w:rPr>
            </w:pPr>
          </w:p>
        </w:tc>
        <w:tc>
          <w:tcPr>
            <w:tcW w:w="8205" w:type="dxa"/>
            <w:vMerge/>
            <w:tcBorders>
              <w:top w:val="single" w:sz="4" w:space="0" w:color="auto"/>
              <w:left w:val="single" w:sz="4" w:space="0" w:color="auto"/>
              <w:bottom w:val="single" w:sz="4" w:space="0" w:color="auto"/>
              <w:right w:val="single" w:sz="4" w:space="0" w:color="auto"/>
            </w:tcBorders>
            <w:vAlign w:val="center"/>
          </w:tcPr>
          <w:p w:rsidR="006B0C69" w:rsidRPr="003168A6" w:rsidRDefault="006B0C69">
            <w:pPr>
              <w:spacing w:after="0"/>
              <w:rPr>
                <w:rFonts w:ascii="Times" w:eastAsia="Batang" w:hAnsi="Times"/>
                <w:sz w:val="24"/>
                <w:szCs w:val="24"/>
                <w:lang w:val="en-GB"/>
              </w:rPr>
            </w:pPr>
          </w:p>
        </w:tc>
        <w:tc>
          <w:tcPr>
            <w:tcW w:w="2731" w:type="dxa"/>
            <w:gridSpan w:val="2"/>
            <w:vMerge/>
            <w:tcBorders>
              <w:top w:val="single" w:sz="4" w:space="0" w:color="auto"/>
              <w:left w:val="single" w:sz="4" w:space="0" w:color="auto"/>
              <w:bottom w:val="single" w:sz="4" w:space="0" w:color="auto"/>
              <w:right w:val="single" w:sz="4" w:space="0" w:color="auto"/>
            </w:tcBorders>
            <w:vAlign w:val="center"/>
          </w:tcPr>
          <w:p w:rsidR="006B0C69" w:rsidRPr="003168A6" w:rsidRDefault="006B0C69">
            <w:pPr>
              <w:spacing w:after="0"/>
              <w:rPr>
                <w:rFonts w:ascii="Times" w:eastAsia="Batang" w:hAnsi="Times"/>
                <w:sz w:val="24"/>
                <w:szCs w:val="24"/>
                <w:lang w:val="en-GB"/>
              </w:rPr>
            </w:pPr>
          </w:p>
        </w:tc>
        <w:tc>
          <w:tcPr>
            <w:tcW w:w="1137" w:type="dxa"/>
            <w:vMerge/>
            <w:tcBorders>
              <w:top w:val="single" w:sz="4" w:space="0" w:color="auto"/>
              <w:left w:val="single" w:sz="4" w:space="0" w:color="auto"/>
              <w:bottom w:val="single" w:sz="4" w:space="0" w:color="auto"/>
              <w:right w:val="single" w:sz="4" w:space="0" w:color="auto"/>
            </w:tcBorders>
            <w:vAlign w:val="center"/>
          </w:tcPr>
          <w:p w:rsidR="006B0C69" w:rsidRPr="003168A6" w:rsidRDefault="006B0C69">
            <w:pPr>
              <w:spacing w:after="0"/>
              <w:rPr>
                <w:rFonts w:ascii="Times" w:eastAsia="Batang" w:hAnsi="Times"/>
                <w:sz w:val="24"/>
                <w:szCs w:val="24"/>
                <w:lang w:val="en-GB"/>
              </w:rPr>
            </w:pPr>
          </w:p>
        </w:tc>
        <w:tc>
          <w:tcPr>
            <w:tcW w:w="1476"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&gt;14 days old</w:t>
            </w:r>
          </w:p>
        </w:tc>
        <w:tc>
          <w:tcPr>
            <w:tcW w:w="1224" w:type="dxa"/>
            <w:gridSpan w:val="2"/>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10mg daily</w:t>
            </w:r>
          </w:p>
        </w:tc>
        <w:tc>
          <w:tcPr>
            <w:tcW w:w="1485" w:type="dxa"/>
            <w:tcBorders>
              <w:top w:val="single" w:sz="4" w:space="0" w:color="auto"/>
              <w:left w:val="single" w:sz="4" w:space="0" w:color="auto"/>
              <w:bottom w:val="single" w:sz="4" w:space="0" w:color="auto"/>
              <w:right w:val="single" w:sz="4" w:space="0" w:color="auto"/>
            </w:tcBorders>
            <w:hideMark/>
          </w:tcPr>
          <w:p w:rsidR="006B0C69" w:rsidRPr="003168A6" w:rsidRDefault="006B0C69">
            <w:pPr>
              <w:spacing w:before="120" w:after="0"/>
              <w:jc w:val="center"/>
              <w:rPr>
                <w:rFonts w:ascii="Times" w:eastAsia="Batang" w:hAnsi="Times"/>
                <w:sz w:val="24"/>
                <w:szCs w:val="24"/>
                <w:lang w:val="en-GB"/>
              </w:rPr>
            </w:pPr>
            <w:r w:rsidRPr="003168A6">
              <w:rPr>
                <w:rFonts w:ascii="Times" w:eastAsia="Batang" w:hAnsi="Times"/>
                <w:sz w:val="24"/>
                <w:szCs w:val="24"/>
              </w:rPr>
              <w:t>1ml daily</w:t>
            </w:r>
          </w:p>
        </w:tc>
      </w:tr>
    </w:tbl>
    <w:p w:rsidR="006B0C69" w:rsidRPr="003168A6" w:rsidRDefault="006B0C69" w:rsidP="006B0C69">
      <w:pPr>
        <w:spacing w:after="0"/>
        <w:rPr>
          <w:rFonts w:ascii="Times" w:eastAsia="Batang" w:hAnsi="Times" w:cs="Century Gothic"/>
          <w:i/>
          <w:iCs/>
          <w:sz w:val="24"/>
          <w:szCs w:val="24"/>
        </w:rPr>
      </w:pPr>
      <w:r w:rsidRPr="003168A6">
        <w:rPr>
          <w:rFonts w:ascii="Times" w:eastAsia="Batang" w:hAnsi="Times" w:cs="Century Gothic"/>
          <w:i/>
          <w:iCs/>
          <w:sz w:val="24"/>
          <w:szCs w:val="24"/>
        </w:rPr>
        <w:t>*Inadequate suppression: ART duration &lt; 3 months, inadequate ARV doses, poor compliance or drug resistance.</w:t>
      </w:r>
    </w:p>
    <w:p w:rsidR="006B0C69" w:rsidRPr="003168A6" w:rsidRDefault="006B0C69" w:rsidP="006B0C69">
      <w:pPr>
        <w:spacing w:after="0"/>
        <w:rPr>
          <w:rFonts w:ascii="Times" w:eastAsia="Batang" w:hAnsi="Times" w:cs="Century Gothic"/>
          <w:i/>
          <w:iCs/>
          <w:sz w:val="24"/>
          <w:szCs w:val="24"/>
        </w:rPr>
      </w:pPr>
      <w:r w:rsidRPr="003168A6">
        <w:rPr>
          <w:rFonts w:ascii="Times" w:eastAsia="Batang" w:hAnsi="Times" w:cs="Century Gothic"/>
          <w:i/>
          <w:iCs/>
          <w:sz w:val="24"/>
          <w:szCs w:val="24"/>
        </w:rPr>
        <w:t xml:space="preserve">**Birthweights 1800 - 1999g: round off NVP dose to 5mg for weeks 1 and 2 and 10mg for weeks 3 to 6. </w:t>
      </w:r>
    </w:p>
    <w:p w:rsidR="006B0C69" w:rsidRPr="003168A6" w:rsidRDefault="006B0C69" w:rsidP="006B0C69">
      <w:pPr>
        <w:spacing w:after="240"/>
        <w:rPr>
          <w:rFonts w:ascii="Times" w:eastAsia="Batang" w:hAnsi="Times" w:cs="Century Gothic"/>
          <w:i/>
          <w:iCs/>
          <w:sz w:val="24"/>
          <w:szCs w:val="24"/>
        </w:rPr>
      </w:pPr>
      <w:r w:rsidRPr="003168A6">
        <w:rPr>
          <w:rFonts w:ascii="Times" w:eastAsia="Batang" w:hAnsi="Times" w:cs="Century Gothic"/>
          <w:i/>
          <w:iCs/>
          <w:sz w:val="24"/>
          <w:szCs w:val="24"/>
        </w:rPr>
        <w:t xml:space="preserve">***A discharge dose of 5mg should be increased to 10mg from 2 weeks of age. </w:t>
      </w:r>
    </w:p>
    <w:bookmarkEnd w:id="22"/>
    <w:p w:rsidR="00116FD0" w:rsidRPr="003168A6" w:rsidRDefault="006B0C69" w:rsidP="006B0C69">
      <w:pPr>
        <w:spacing w:after="0" w:line="240" w:lineRule="auto"/>
        <w:rPr>
          <w:rFonts w:ascii="Times" w:hAnsi="Times" w:cs="Times New Roman"/>
          <w:sz w:val="24"/>
          <w:szCs w:val="24"/>
        </w:rPr>
      </w:pPr>
      <w:r w:rsidRPr="003168A6">
        <w:rPr>
          <w:rFonts w:ascii="Times" w:eastAsia="Batang" w:hAnsi="Times" w:cs="Century Gothic"/>
          <w:b/>
          <w:bCs/>
          <w:sz w:val="24"/>
          <w:szCs w:val="24"/>
        </w:rPr>
        <w:br w:type="page"/>
      </w:r>
    </w:p>
    <w:p w:rsidR="005A5311" w:rsidRPr="00AB05F4" w:rsidRDefault="005A5311" w:rsidP="00DF49EC">
      <w:pPr>
        <w:pStyle w:val="Heading1"/>
        <w:rPr>
          <w:bCs w:val="0"/>
          <w:lang w:val="en-GB"/>
        </w:rPr>
      </w:pPr>
      <w:bookmarkStart w:id="23" w:name="_Toc256289651"/>
      <w:r w:rsidRPr="00AB05F4">
        <w:rPr>
          <w:bCs w:val="0"/>
          <w:lang w:val="en-GB"/>
        </w:rPr>
        <w:lastRenderedPageBreak/>
        <w:t>CHAPTER 7</w:t>
      </w:r>
    </w:p>
    <w:p w:rsidR="00116FD0" w:rsidRPr="00AB05F4" w:rsidRDefault="00116FD0" w:rsidP="00DF49EC">
      <w:pPr>
        <w:pStyle w:val="Heading1"/>
        <w:rPr>
          <w:bCs w:val="0"/>
          <w:lang w:val="en-GB"/>
        </w:rPr>
      </w:pPr>
      <w:r w:rsidRPr="00AB05F4">
        <w:rPr>
          <w:bCs w:val="0"/>
          <w:lang w:val="en-GB"/>
        </w:rPr>
        <w:t>ESTABLISHING EXCLUSIVE BREASTFEEDING</w:t>
      </w:r>
      <w:bookmarkEnd w:id="23"/>
      <w:r w:rsidRPr="00AB05F4">
        <w:rPr>
          <w:bCs w:val="0"/>
          <w:lang w:val="en-GB"/>
        </w:rPr>
        <w:t xml:space="preserve"> </w:t>
      </w:r>
    </w:p>
    <w:p w:rsidR="00DF49EC" w:rsidRPr="00AB05F4" w:rsidRDefault="00DF49EC" w:rsidP="00DF49EC">
      <w:pPr>
        <w:rPr>
          <w:lang w:val="en-GB"/>
        </w:rPr>
      </w:pPr>
    </w:p>
    <w:p w:rsidR="00116FD0" w:rsidRPr="00AB05F4" w:rsidRDefault="00116FD0" w:rsidP="00B73ED3">
      <w:pPr>
        <w:pStyle w:val="Heading2"/>
        <w:numPr>
          <w:ilvl w:val="1"/>
          <w:numId w:val="19"/>
        </w:numPr>
        <w:spacing w:before="0" w:after="0"/>
        <w:ind w:left="567" w:hanging="567"/>
        <w:rPr>
          <w:rFonts w:ascii="Times New Roman" w:hAnsi="Times New Roman" w:cs="Times New Roman"/>
          <w:bCs w:val="0"/>
          <w:i w:val="0"/>
          <w:sz w:val="24"/>
          <w:szCs w:val="24"/>
          <w:lang w:val="en-GB"/>
        </w:rPr>
      </w:pPr>
      <w:bookmarkStart w:id="24" w:name="_Toc256289652"/>
      <w:r w:rsidRPr="00AB05F4">
        <w:rPr>
          <w:rFonts w:ascii="Times New Roman" w:hAnsi="Times New Roman" w:cs="Times New Roman"/>
          <w:bCs w:val="0"/>
          <w:i w:val="0"/>
          <w:sz w:val="24"/>
          <w:szCs w:val="24"/>
          <w:lang w:val="en-GB"/>
        </w:rPr>
        <w:t>BACKGROUND</w:t>
      </w:r>
      <w:bookmarkEnd w:id="24"/>
    </w:p>
    <w:p w:rsidR="00DF49EC" w:rsidRPr="00AB05F4" w:rsidRDefault="00DF49EC" w:rsidP="00DF49EC">
      <w:pPr>
        <w:widowControl w:val="0"/>
        <w:autoSpaceDE w:val="0"/>
        <w:autoSpaceDN w:val="0"/>
        <w:spacing w:after="0" w:line="240" w:lineRule="auto"/>
        <w:ind w:left="720" w:right="-187"/>
        <w:rPr>
          <w:rFonts w:ascii="Times New Roman" w:hAnsi="Times New Roman" w:cs="Times New Roman"/>
          <w:sz w:val="24"/>
          <w:szCs w:val="24"/>
          <w:lang w:val="en-GB"/>
        </w:rPr>
      </w:pPr>
    </w:p>
    <w:p w:rsidR="00DF49EC" w:rsidRPr="00AB05F4" w:rsidRDefault="00116FD0" w:rsidP="00DF49EC">
      <w:pPr>
        <w:widowControl w:val="0"/>
        <w:numPr>
          <w:ilvl w:val="0"/>
          <w:numId w:val="17"/>
        </w:numPr>
        <w:autoSpaceDE w:val="0"/>
        <w:autoSpaceDN w:val="0"/>
        <w:spacing w:after="0" w:line="240" w:lineRule="auto"/>
        <w:ind w:right="-187"/>
        <w:contextualSpacing/>
        <w:jc w:val="both"/>
        <w:rPr>
          <w:rFonts w:ascii="Times New Roman" w:hAnsi="Times New Roman" w:cs="Times New Roman"/>
          <w:sz w:val="24"/>
          <w:szCs w:val="24"/>
          <w:lang w:val="en-GB"/>
        </w:rPr>
      </w:pPr>
      <w:r w:rsidRPr="00AB05F4">
        <w:rPr>
          <w:rFonts w:ascii="Times New Roman" w:hAnsi="Times New Roman" w:cs="Times New Roman"/>
          <w:sz w:val="24"/>
          <w:szCs w:val="24"/>
          <w:lang w:val="en-GB"/>
        </w:rPr>
        <w:t>The South African national PMTCT programme adopts an approach to infant feeding that maximizes child survival, not only the avoidance of HIV transmission.</w:t>
      </w:r>
      <w:r w:rsidR="00CE1408" w:rsidRPr="00AB05F4">
        <w:rPr>
          <w:rFonts w:ascii="Times New Roman" w:hAnsi="Times New Roman" w:cs="Times New Roman"/>
          <w:sz w:val="24"/>
          <w:szCs w:val="24"/>
          <w:lang w:val="en-GB"/>
        </w:rPr>
        <w:t xml:space="preserve"> </w:t>
      </w:r>
      <w:r w:rsidRPr="00AB05F4">
        <w:rPr>
          <w:rFonts w:ascii="Times New Roman" w:hAnsi="Times New Roman" w:cs="Times New Roman"/>
          <w:sz w:val="24"/>
          <w:szCs w:val="24"/>
          <w:lang w:val="en-GB"/>
        </w:rPr>
        <w:t xml:space="preserve">South Africa actively promotes, protects and supports exclusive breastfeeding. </w:t>
      </w:r>
    </w:p>
    <w:p w:rsidR="00CE1408" w:rsidRPr="00AB05F4" w:rsidRDefault="00CE1408" w:rsidP="00CE1408">
      <w:pPr>
        <w:widowControl w:val="0"/>
        <w:autoSpaceDE w:val="0"/>
        <w:autoSpaceDN w:val="0"/>
        <w:spacing w:after="0" w:line="240" w:lineRule="auto"/>
        <w:ind w:left="720" w:right="-187"/>
        <w:contextualSpacing/>
        <w:jc w:val="both"/>
        <w:rPr>
          <w:rFonts w:ascii="Times New Roman" w:hAnsi="Times New Roman" w:cs="Times New Roman"/>
          <w:sz w:val="24"/>
          <w:szCs w:val="24"/>
          <w:lang w:val="en-GB"/>
        </w:rPr>
      </w:pPr>
    </w:p>
    <w:p w:rsidR="00116FD0" w:rsidRPr="00AB05F4" w:rsidRDefault="00116FD0" w:rsidP="00B73ED3">
      <w:pPr>
        <w:pStyle w:val="ListParagraph"/>
        <w:numPr>
          <w:ilvl w:val="0"/>
          <w:numId w:val="17"/>
        </w:numPr>
        <w:spacing w:after="0" w:line="240" w:lineRule="auto"/>
        <w:jc w:val="both"/>
        <w:rPr>
          <w:rFonts w:ascii="Times New Roman" w:hAnsi="Times New Roman" w:cs="Times New Roman"/>
          <w:sz w:val="24"/>
          <w:szCs w:val="24"/>
          <w:lang w:val="en-GB"/>
        </w:rPr>
      </w:pPr>
      <w:r w:rsidRPr="00AB05F4">
        <w:rPr>
          <w:rFonts w:ascii="Times New Roman" w:hAnsi="Times New Roman" w:cs="Times New Roman"/>
          <w:sz w:val="24"/>
          <w:szCs w:val="24"/>
          <w:lang w:val="en-GB"/>
        </w:rPr>
        <w:t>Mothers with HIV should exclusively breastfeed</w:t>
      </w:r>
      <w:r w:rsidR="00EC65C0" w:rsidRPr="00AB05F4">
        <w:rPr>
          <w:rFonts w:ascii="Times New Roman" w:hAnsi="Times New Roman" w:cs="Times New Roman"/>
          <w:sz w:val="24"/>
          <w:szCs w:val="24"/>
          <w:lang w:val="en-GB"/>
        </w:rPr>
        <w:t xml:space="preserve"> </w:t>
      </w:r>
      <w:r w:rsidRPr="00AB05F4">
        <w:rPr>
          <w:rFonts w:ascii="Times New Roman" w:hAnsi="Times New Roman" w:cs="Times New Roman"/>
          <w:sz w:val="24"/>
          <w:szCs w:val="24"/>
          <w:lang w:val="en-GB"/>
        </w:rPr>
        <w:t xml:space="preserve">their infants for six months, with continued breastfeeding up to 12 months, and should receive </w:t>
      </w:r>
      <w:r w:rsidR="00CE1408" w:rsidRPr="00AB05F4">
        <w:rPr>
          <w:rFonts w:ascii="Times New Roman" w:hAnsi="Times New Roman" w:cs="Times New Roman"/>
          <w:sz w:val="24"/>
          <w:szCs w:val="24"/>
          <w:lang w:val="en-GB"/>
        </w:rPr>
        <w:t>ART to</w:t>
      </w:r>
      <w:r w:rsidRPr="00AB05F4">
        <w:rPr>
          <w:rFonts w:ascii="Times New Roman" w:hAnsi="Times New Roman" w:cs="Times New Roman"/>
          <w:sz w:val="24"/>
          <w:szCs w:val="24"/>
          <w:lang w:val="en-GB"/>
        </w:rPr>
        <w:t xml:space="preserve"> prevent HIV transmission.</w:t>
      </w:r>
    </w:p>
    <w:p w:rsidR="00DF49EC" w:rsidRPr="00AB05F4" w:rsidRDefault="00DF49EC" w:rsidP="00DF49EC">
      <w:pPr>
        <w:pStyle w:val="ListParagraph"/>
        <w:spacing w:after="0" w:line="240" w:lineRule="auto"/>
        <w:jc w:val="both"/>
        <w:rPr>
          <w:rFonts w:ascii="Times New Roman" w:hAnsi="Times New Roman" w:cs="Times New Roman"/>
          <w:sz w:val="24"/>
          <w:szCs w:val="24"/>
          <w:lang w:val="en-GB"/>
        </w:rPr>
      </w:pPr>
    </w:p>
    <w:p w:rsidR="006E178A" w:rsidRDefault="00116FD0" w:rsidP="006E178A">
      <w:pPr>
        <w:pStyle w:val="ListParagraph"/>
        <w:numPr>
          <w:ilvl w:val="0"/>
          <w:numId w:val="17"/>
        </w:numPr>
        <w:spacing w:after="0" w:line="240" w:lineRule="auto"/>
        <w:jc w:val="both"/>
        <w:rPr>
          <w:rFonts w:ascii="Times New Roman" w:hAnsi="Times New Roman" w:cs="Times New Roman"/>
          <w:sz w:val="24"/>
          <w:szCs w:val="24"/>
          <w:lang w:val="en-GB"/>
        </w:rPr>
      </w:pPr>
      <w:r w:rsidRPr="00AB05F4">
        <w:rPr>
          <w:rFonts w:ascii="Times New Roman" w:hAnsi="Times New Roman" w:cs="Times New Roman"/>
          <w:sz w:val="24"/>
          <w:szCs w:val="24"/>
          <w:lang w:val="en-GB"/>
        </w:rPr>
        <w:t>Formula feeds will no longer be provided at public health faci</w:t>
      </w:r>
      <w:r w:rsidR="00EC65C0" w:rsidRPr="00AB05F4">
        <w:rPr>
          <w:rFonts w:ascii="Times New Roman" w:hAnsi="Times New Roman" w:cs="Times New Roman"/>
          <w:sz w:val="24"/>
          <w:szCs w:val="24"/>
          <w:lang w:val="en-GB"/>
        </w:rPr>
        <w:t>lities</w:t>
      </w:r>
      <w:r w:rsidR="00BE6751">
        <w:rPr>
          <w:rFonts w:ascii="Times New Roman" w:hAnsi="Times New Roman" w:cs="Times New Roman"/>
          <w:sz w:val="24"/>
          <w:szCs w:val="24"/>
          <w:lang w:val="en-GB"/>
        </w:rPr>
        <w:t xml:space="preserve"> solely for the purpose of PMTCT</w:t>
      </w:r>
      <w:r w:rsidR="00EC65C0" w:rsidRPr="00AB05F4">
        <w:rPr>
          <w:rFonts w:ascii="Times New Roman" w:hAnsi="Times New Roman" w:cs="Times New Roman"/>
          <w:sz w:val="24"/>
          <w:szCs w:val="24"/>
          <w:lang w:val="en-GB"/>
        </w:rPr>
        <w:t>.</w:t>
      </w:r>
    </w:p>
    <w:p w:rsidR="006E178A" w:rsidRPr="006E178A" w:rsidRDefault="006E178A" w:rsidP="006E178A">
      <w:pPr>
        <w:spacing w:after="0" w:line="240" w:lineRule="auto"/>
        <w:jc w:val="both"/>
        <w:rPr>
          <w:rFonts w:ascii="Times New Roman" w:hAnsi="Times New Roman" w:cs="Times New Roman"/>
          <w:sz w:val="24"/>
          <w:szCs w:val="24"/>
          <w:lang w:val="en-GB"/>
        </w:rPr>
      </w:pPr>
    </w:p>
    <w:p w:rsidR="00116FD0" w:rsidRPr="006E178A" w:rsidRDefault="006E178A" w:rsidP="006E178A">
      <w:pPr>
        <w:pStyle w:val="ListParagraph"/>
        <w:numPr>
          <w:ilvl w:val="0"/>
          <w:numId w:val="17"/>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w:t>
      </w:r>
      <w:r w:rsidR="00116FD0" w:rsidRPr="006E178A">
        <w:rPr>
          <w:rFonts w:ascii="Times New Roman" w:hAnsi="Times New Roman" w:cs="Times New Roman"/>
          <w:sz w:val="24"/>
          <w:szCs w:val="24"/>
          <w:lang w:val="en-GB"/>
        </w:rPr>
        <w:t>ormula feeds will be available on prescription by appropriate healthcare professionals for mothers, infants and children with approved medical conditions.</w:t>
      </w:r>
      <w:r>
        <w:rPr>
          <w:rFonts w:ascii="Times New Roman" w:hAnsi="Times New Roman" w:cs="Times New Roman"/>
          <w:sz w:val="24"/>
          <w:szCs w:val="24"/>
          <w:lang w:val="en-GB"/>
        </w:rPr>
        <w:t xml:space="preserve"> Nutritional supplements will be provided to the supplementation guidelines.</w:t>
      </w:r>
    </w:p>
    <w:p w:rsidR="00DF49EC" w:rsidRPr="00AB05F4" w:rsidRDefault="00DF49EC" w:rsidP="00DF49EC">
      <w:pPr>
        <w:pStyle w:val="ListParagraph"/>
        <w:spacing w:after="0" w:line="240" w:lineRule="auto"/>
        <w:jc w:val="both"/>
        <w:rPr>
          <w:rFonts w:ascii="Times New Roman" w:hAnsi="Times New Roman" w:cs="Times New Roman"/>
          <w:sz w:val="24"/>
          <w:szCs w:val="24"/>
          <w:lang w:val="en-GB"/>
        </w:rPr>
      </w:pPr>
    </w:p>
    <w:p w:rsidR="00DF49EC" w:rsidRPr="00AB05F4" w:rsidRDefault="00116FD0" w:rsidP="00DF49EC">
      <w:pPr>
        <w:spacing w:after="0" w:line="240" w:lineRule="auto"/>
        <w:rPr>
          <w:rFonts w:ascii="Times New Roman" w:hAnsi="Times New Roman" w:cs="Times New Roman"/>
          <w:b/>
          <w:bCs/>
          <w:color w:val="000000"/>
          <w:sz w:val="24"/>
          <w:szCs w:val="24"/>
          <w:lang w:val="en-GB"/>
        </w:rPr>
      </w:pPr>
      <w:r w:rsidRPr="00AB05F4">
        <w:rPr>
          <w:rFonts w:ascii="Times New Roman" w:hAnsi="Times New Roman" w:cs="Times New Roman"/>
          <w:b/>
          <w:bCs/>
          <w:color w:val="000000"/>
          <w:sz w:val="24"/>
          <w:szCs w:val="24"/>
          <w:lang w:val="en-GB"/>
        </w:rPr>
        <w:t>Antenatal Infant Feeding Counselling for HIV-negative women or women with unknown HIV status</w:t>
      </w:r>
    </w:p>
    <w:p w:rsidR="00DF49EC" w:rsidRPr="00AB05F4" w:rsidRDefault="00DF49EC" w:rsidP="00DF49EC">
      <w:pPr>
        <w:spacing w:after="0" w:line="240" w:lineRule="auto"/>
        <w:rPr>
          <w:rFonts w:ascii="Times New Roman" w:hAnsi="Times New Roman" w:cs="Times New Roman"/>
          <w:b/>
          <w:bCs/>
          <w:color w:val="000000"/>
          <w:sz w:val="24"/>
          <w:szCs w:val="24"/>
          <w:lang w:val="en-GB"/>
        </w:rPr>
      </w:pPr>
    </w:p>
    <w:p w:rsidR="00116FD0" w:rsidRPr="00AB05F4" w:rsidRDefault="00116FD0" w:rsidP="00B73ED3">
      <w:pPr>
        <w:widowControl w:val="0"/>
        <w:numPr>
          <w:ilvl w:val="0"/>
          <w:numId w:val="18"/>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color w:val="000000"/>
          <w:sz w:val="24"/>
          <w:szCs w:val="24"/>
          <w:lang w:val="en-GB"/>
        </w:rPr>
        <w:t>Each pregnant woman should receive at least four antenatal counselling sessions on infant feeding.</w:t>
      </w:r>
    </w:p>
    <w:p w:rsidR="00DF49EC" w:rsidRPr="00AB05F4" w:rsidRDefault="00DF49EC" w:rsidP="00DF49EC">
      <w:pPr>
        <w:widowControl w:val="0"/>
        <w:autoSpaceDE w:val="0"/>
        <w:autoSpaceDN w:val="0"/>
        <w:spacing w:after="0" w:line="240" w:lineRule="auto"/>
        <w:ind w:left="720"/>
        <w:rPr>
          <w:rFonts w:ascii="Times New Roman" w:hAnsi="Times New Roman" w:cs="Times New Roman"/>
          <w:color w:val="000000"/>
          <w:sz w:val="24"/>
          <w:szCs w:val="24"/>
          <w:lang w:val="en-GB"/>
        </w:rPr>
      </w:pPr>
    </w:p>
    <w:p w:rsidR="00116FD0" w:rsidRPr="00AB05F4" w:rsidRDefault="00116FD0" w:rsidP="00B73ED3">
      <w:pPr>
        <w:widowControl w:val="0"/>
        <w:numPr>
          <w:ilvl w:val="0"/>
          <w:numId w:val="18"/>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color w:val="000000"/>
          <w:sz w:val="24"/>
          <w:szCs w:val="24"/>
          <w:lang w:val="en-GB"/>
        </w:rPr>
        <w:t xml:space="preserve">At every antenatal visit, HIV-negative women or women of unknown HIV status should be advised to exclusively breastfeed their babies during the first 6 months of life and </w:t>
      </w:r>
      <w:r w:rsidR="00551B83">
        <w:rPr>
          <w:rFonts w:ascii="Times New Roman" w:hAnsi="Times New Roman" w:cs="Times New Roman"/>
          <w:color w:val="000000"/>
          <w:sz w:val="24"/>
          <w:szCs w:val="24"/>
          <w:lang w:val="en-GB"/>
        </w:rPr>
        <w:t xml:space="preserve">encouraged to </w:t>
      </w:r>
      <w:r w:rsidRPr="00AB05F4">
        <w:rPr>
          <w:rFonts w:ascii="Times New Roman" w:hAnsi="Times New Roman" w:cs="Times New Roman"/>
          <w:color w:val="000000"/>
          <w:sz w:val="24"/>
          <w:szCs w:val="24"/>
          <w:lang w:val="en-GB"/>
        </w:rPr>
        <w:t>continue br</w:t>
      </w:r>
      <w:r w:rsidR="00AB05F4">
        <w:rPr>
          <w:rFonts w:ascii="Times New Roman" w:hAnsi="Times New Roman" w:cs="Times New Roman"/>
          <w:color w:val="000000"/>
          <w:sz w:val="24"/>
          <w:szCs w:val="24"/>
          <w:lang w:val="en-GB"/>
        </w:rPr>
        <w:t xml:space="preserve">eastfeeding for </w:t>
      </w:r>
      <w:r w:rsidR="00551B83">
        <w:rPr>
          <w:rFonts w:ascii="Times New Roman" w:hAnsi="Times New Roman" w:cs="Times New Roman"/>
          <w:color w:val="000000"/>
          <w:sz w:val="24"/>
          <w:szCs w:val="24"/>
          <w:lang w:val="en-GB"/>
        </w:rPr>
        <w:t>up to</w:t>
      </w:r>
      <w:r w:rsidR="00AB05F4">
        <w:rPr>
          <w:rFonts w:ascii="Times New Roman" w:hAnsi="Times New Roman" w:cs="Times New Roman"/>
          <w:color w:val="000000"/>
          <w:sz w:val="24"/>
          <w:szCs w:val="24"/>
          <w:lang w:val="en-GB"/>
        </w:rPr>
        <w:t xml:space="preserve"> </w:t>
      </w:r>
      <w:r w:rsidR="006E178A">
        <w:rPr>
          <w:rFonts w:ascii="Times New Roman" w:hAnsi="Times New Roman" w:cs="Times New Roman"/>
          <w:color w:val="000000"/>
          <w:sz w:val="24"/>
          <w:szCs w:val="24"/>
          <w:lang w:val="en-GB"/>
        </w:rPr>
        <w:t xml:space="preserve">2 years and beyond. </w:t>
      </w:r>
    </w:p>
    <w:p w:rsidR="00DF49EC" w:rsidRPr="00AB05F4" w:rsidRDefault="00DF49EC" w:rsidP="00DF49EC">
      <w:pPr>
        <w:widowControl w:val="0"/>
        <w:autoSpaceDE w:val="0"/>
        <w:autoSpaceDN w:val="0"/>
        <w:spacing w:after="0" w:line="240" w:lineRule="auto"/>
        <w:ind w:left="720"/>
        <w:rPr>
          <w:rFonts w:ascii="Times New Roman" w:hAnsi="Times New Roman" w:cs="Times New Roman"/>
          <w:color w:val="000000"/>
          <w:sz w:val="24"/>
          <w:szCs w:val="24"/>
          <w:lang w:val="en-GB"/>
        </w:rPr>
      </w:pPr>
    </w:p>
    <w:p w:rsidR="00116FD0" w:rsidRPr="00AB05F4" w:rsidRDefault="00116FD0" w:rsidP="00B73ED3">
      <w:pPr>
        <w:widowControl w:val="0"/>
        <w:numPr>
          <w:ilvl w:val="0"/>
          <w:numId w:val="18"/>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color w:val="000000"/>
          <w:sz w:val="24"/>
          <w:szCs w:val="24"/>
          <w:lang w:val="en-GB"/>
        </w:rPr>
        <w:t>Every effort should be made to test all</w:t>
      </w:r>
      <w:r w:rsidR="000653B8" w:rsidRPr="00AB05F4">
        <w:rPr>
          <w:rFonts w:ascii="Times New Roman" w:hAnsi="Times New Roman" w:cs="Times New Roman"/>
          <w:color w:val="000000"/>
          <w:sz w:val="24"/>
          <w:szCs w:val="24"/>
          <w:lang w:val="en-GB"/>
        </w:rPr>
        <w:t xml:space="preserve"> </w:t>
      </w:r>
      <w:r w:rsidRPr="00AB05F4">
        <w:rPr>
          <w:rFonts w:ascii="Times New Roman" w:hAnsi="Times New Roman" w:cs="Times New Roman"/>
          <w:color w:val="000000"/>
          <w:sz w:val="24"/>
          <w:szCs w:val="24"/>
          <w:lang w:val="en-GB"/>
        </w:rPr>
        <w:t>pregnant</w:t>
      </w:r>
      <w:r w:rsidR="006E178A">
        <w:rPr>
          <w:rFonts w:ascii="Times New Roman" w:hAnsi="Times New Roman" w:cs="Times New Roman"/>
          <w:color w:val="000000"/>
          <w:sz w:val="24"/>
          <w:szCs w:val="24"/>
          <w:lang w:val="en-GB"/>
        </w:rPr>
        <w:t xml:space="preserve"> and breastfeeding</w:t>
      </w:r>
      <w:r w:rsidRPr="00AB05F4">
        <w:rPr>
          <w:rFonts w:ascii="Times New Roman" w:hAnsi="Times New Roman" w:cs="Times New Roman"/>
          <w:color w:val="000000"/>
          <w:sz w:val="24"/>
          <w:szCs w:val="24"/>
          <w:lang w:val="en-GB"/>
        </w:rPr>
        <w:t xml:space="preserve"> women for HIV as outlined in the testing section of this document.</w:t>
      </w:r>
    </w:p>
    <w:p w:rsidR="00DF49EC" w:rsidRPr="00AB05F4" w:rsidRDefault="00DF49EC" w:rsidP="00DF49EC">
      <w:pPr>
        <w:widowControl w:val="0"/>
        <w:autoSpaceDE w:val="0"/>
        <w:autoSpaceDN w:val="0"/>
        <w:spacing w:after="0" w:line="240" w:lineRule="auto"/>
        <w:ind w:left="720"/>
        <w:rPr>
          <w:rFonts w:ascii="Times New Roman" w:hAnsi="Times New Roman" w:cs="Times New Roman"/>
          <w:color w:val="000000"/>
          <w:sz w:val="24"/>
          <w:szCs w:val="24"/>
          <w:lang w:val="en-GB"/>
        </w:rPr>
      </w:pPr>
    </w:p>
    <w:p w:rsidR="00116FD0" w:rsidRPr="00AB05F4" w:rsidRDefault="00116FD0" w:rsidP="00B73ED3">
      <w:pPr>
        <w:widowControl w:val="0"/>
        <w:numPr>
          <w:ilvl w:val="0"/>
          <w:numId w:val="18"/>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color w:val="000000"/>
          <w:sz w:val="24"/>
          <w:szCs w:val="24"/>
          <w:lang w:val="en-GB"/>
        </w:rPr>
        <w:t xml:space="preserve">Pregnant HIV negative women or women of unknown HIV status should be counselled to avoid mixed feeding </w:t>
      </w:r>
      <w:r w:rsidR="006E178A">
        <w:rPr>
          <w:rFonts w:ascii="Times New Roman" w:hAnsi="Times New Roman" w:cs="Times New Roman"/>
          <w:color w:val="000000"/>
          <w:sz w:val="24"/>
          <w:szCs w:val="24"/>
          <w:lang w:val="en-GB"/>
        </w:rPr>
        <w:t xml:space="preserve">their infants during their first six months of life </w:t>
      </w:r>
      <w:r w:rsidR="005A5311" w:rsidRPr="00AB05F4">
        <w:rPr>
          <w:rFonts w:ascii="Times New Roman" w:hAnsi="Times New Roman" w:cs="Times New Roman"/>
          <w:color w:val="000000"/>
          <w:sz w:val="24"/>
          <w:szCs w:val="24"/>
          <w:lang w:val="en-GB"/>
        </w:rPr>
        <w:t>as e</w:t>
      </w:r>
      <w:r w:rsidRPr="00AB05F4">
        <w:rPr>
          <w:rFonts w:ascii="Times New Roman" w:hAnsi="Times New Roman" w:cs="Times New Roman"/>
          <w:color w:val="000000"/>
          <w:sz w:val="24"/>
          <w:szCs w:val="24"/>
          <w:lang w:val="en-GB"/>
        </w:rPr>
        <w:t xml:space="preserve">xclusive breastfeeding </w:t>
      </w:r>
      <w:r w:rsidR="000653B8" w:rsidRPr="00AB05F4">
        <w:rPr>
          <w:rFonts w:ascii="Times New Roman" w:hAnsi="Times New Roman" w:cs="Times New Roman"/>
          <w:color w:val="000000"/>
          <w:sz w:val="24"/>
          <w:szCs w:val="24"/>
          <w:lang w:val="en-GB"/>
        </w:rPr>
        <w:t>improves</w:t>
      </w:r>
      <w:r w:rsidRPr="00AB05F4">
        <w:rPr>
          <w:rFonts w:ascii="Times New Roman" w:hAnsi="Times New Roman" w:cs="Times New Roman"/>
          <w:color w:val="000000"/>
          <w:sz w:val="24"/>
          <w:szCs w:val="24"/>
          <w:lang w:val="en-GB"/>
        </w:rPr>
        <w:t xml:space="preserve"> child survival</w:t>
      </w:r>
      <w:r w:rsidR="000653B8" w:rsidRPr="00AB05F4">
        <w:rPr>
          <w:rFonts w:ascii="Times New Roman" w:hAnsi="Times New Roman" w:cs="Times New Roman"/>
          <w:color w:val="000000"/>
          <w:sz w:val="24"/>
          <w:szCs w:val="24"/>
          <w:lang w:val="en-GB"/>
        </w:rPr>
        <w:t>.</w:t>
      </w:r>
    </w:p>
    <w:p w:rsidR="00DF49EC" w:rsidRDefault="00DF49EC" w:rsidP="00DF49EC">
      <w:pPr>
        <w:spacing w:after="0" w:line="240" w:lineRule="auto"/>
        <w:rPr>
          <w:rFonts w:ascii="Times New Roman" w:hAnsi="Times New Roman" w:cs="Times New Roman"/>
          <w:b/>
          <w:bCs/>
          <w:color w:val="000000"/>
          <w:sz w:val="24"/>
          <w:szCs w:val="24"/>
          <w:lang w:val="en-GB"/>
        </w:rPr>
      </w:pPr>
    </w:p>
    <w:p w:rsidR="00116FD0" w:rsidRPr="00AB05F4" w:rsidRDefault="00116FD0" w:rsidP="00DF49EC">
      <w:pPr>
        <w:spacing w:after="0" w:line="240" w:lineRule="auto"/>
        <w:rPr>
          <w:rFonts w:ascii="Times New Roman" w:hAnsi="Times New Roman" w:cs="Times New Roman"/>
          <w:b/>
          <w:bCs/>
          <w:color w:val="000000"/>
          <w:sz w:val="24"/>
          <w:szCs w:val="24"/>
          <w:lang w:val="en-GB"/>
        </w:rPr>
      </w:pPr>
      <w:r w:rsidRPr="00AB05F4">
        <w:rPr>
          <w:rFonts w:ascii="Times New Roman" w:hAnsi="Times New Roman" w:cs="Times New Roman"/>
          <w:b/>
          <w:bCs/>
          <w:color w:val="000000"/>
          <w:sz w:val="24"/>
          <w:szCs w:val="24"/>
          <w:lang w:val="en-GB"/>
        </w:rPr>
        <w:t>Antenatal Infant Feeding Counselling for HIV-positive women</w:t>
      </w:r>
    </w:p>
    <w:p w:rsidR="00DF49EC" w:rsidRPr="00AB05F4" w:rsidRDefault="00DF49EC" w:rsidP="00DF49EC">
      <w:pPr>
        <w:widowControl w:val="0"/>
        <w:autoSpaceDE w:val="0"/>
        <w:autoSpaceDN w:val="0"/>
        <w:spacing w:after="0" w:line="240" w:lineRule="auto"/>
        <w:ind w:left="720"/>
        <w:rPr>
          <w:rFonts w:ascii="Times New Roman" w:hAnsi="Times New Roman" w:cs="Times New Roman"/>
          <w:color w:val="000000"/>
          <w:sz w:val="24"/>
          <w:szCs w:val="24"/>
          <w:lang w:val="en-GB"/>
        </w:rPr>
      </w:pPr>
    </w:p>
    <w:p w:rsidR="00116FD0" w:rsidRPr="006E178A" w:rsidRDefault="006E178A" w:rsidP="006E178A">
      <w:pPr>
        <w:widowControl w:val="0"/>
        <w:numPr>
          <w:ilvl w:val="0"/>
          <w:numId w:val="18"/>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color w:val="000000"/>
          <w:sz w:val="24"/>
          <w:szCs w:val="24"/>
          <w:lang w:val="en-GB"/>
        </w:rPr>
        <w:t xml:space="preserve">Each pregnant woman should receive at least four antenatal counselling sessions on </w:t>
      </w:r>
      <w:r>
        <w:rPr>
          <w:rFonts w:ascii="Times New Roman" w:hAnsi="Times New Roman" w:cs="Times New Roman"/>
          <w:color w:val="000000"/>
          <w:sz w:val="24"/>
          <w:szCs w:val="24"/>
          <w:lang w:val="en-GB"/>
        </w:rPr>
        <w:t xml:space="preserve">infant feeding including exclusive breastfeeding, risks of not breastfeeding, appropriate complementary feeding, and feeding the sick child </w:t>
      </w:r>
      <w:r w:rsidRPr="00AB05F4">
        <w:rPr>
          <w:rFonts w:ascii="Times New Roman" w:hAnsi="Times New Roman" w:cs="Times New Roman"/>
          <w:color w:val="000000"/>
          <w:sz w:val="24"/>
          <w:szCs w:val="24"/>
          <w:lang w:val="en-GB"/>
        </w:rPr>
        <w:t>and ART prophylaxis.</w:t>
      </w:r>
    </w:p>
    <w:p w:rsidR="00DF49EC" w:rsidRPr="00AB05F4" w:rsidRDefault="00DF49EC" w:rsidP="00DF49EC">
      <w:pPr>
        <w:widowControl w:val="0"/>
        <w:autoSpaceDE w:val="0"/>
        <w:autoSpaceDN w:val="0"/>
        <w:spacing w:after="0" w:line="240" w:lineRule="auto"/>
        <w:ind w:left="720"/>
        <w:rPr>
          <w:rFonts w:ascii="Times New Roman" w:hAnsi="Times New Roman" w:cs="Times New Roman"/>
          <w:color w:val="000000"/>
          <w:sz w:val="24"/>
          <w:szCs w:val="24"/>
        </w:rPr>
      </w:pPr>
    </w:p>
    <w:p w:rsidR="006E178A" w:rsidRDefault="006E178A" w:rsidP="006E178A">
      <w:pPr>
        <w:widowControl w:val="0"/>
        <w:numPr>
          <w:ilvl w:val="0"/>
          <w:numId w:val="18"/>
        </w:numPr>
        <w:autoSpaceDE w:val="0"/>
        <w:autoSpaceDN w:val="0"/>
        <w:spacing w:after="0" w:line="240" w:lineRule="auto"/>
        <w:rPr>
          <w:rFonts w:ascii="Times New Roman" w:hAnsi="Times New Roman" w:cs="Times New Roman"/>
          <w:color w:val="000000"/>
          <w:sz w:val="24"/>
          <w:szCs w:val="24"/>
        </w:rPr>
      </w:pPr>
      <w:r w:rsidRPr="00AB05F4">
        <w:rPr>
          <w:rFonts w:ascii="Times New Roman" w:hAnsi="Times New Roman" w:cs="Times New Roman"/>
          <w:color w:val="000000"/>
          <w:sz w:val="24"/>
          <w:szCs w:val="24"/>
          <w:lang w:val="en-GB"/>
        </w:rPr>
        <w:t>At every antenatal visit, HIV-positive women should be counselled on exclusive breastfeeding.</w:t>
      </w:r>
      <w:r>
        <w:rPr>
          <w:rFonts w:ascii="Times New Roman" w:hAnsi="Times New Roman" w:cs="Times New Roman"/>
          <w:color w:val="000000"/>
          <w:sz w:val="24"/>
          <w:szCs w:val="24"/>
          <w:lang w:val="en-GB"/>
        </w:rPr>
        <w:t xml:space="preserve"> </w:t>
      </w:r>
      <w:r w:rsidRPr="00AB05F4">
        <w:rPr>
          <w:rFonts w:ascii="Times New Roman" w:hAnsi="Times New Roman" w:cs="Times New Roman"/>
          <w:color w:val="000000"/>
          <w:sz w:val="24"/>
          <w:szCs w:val="24"/>
        </w:rPr>
        <w:t>Mothers living with HIV (and whose infants are HIV uninfected or of unknown HIV status) should exclusively breastfeed their infants for the first 6 months of life while introducing appropriate complementary foods</w:t>
      </w:r>
      <w:r>
        <w:rPr>
          <w:rFonts w:ascii="Times New Roman" w:hAnsi="Times New Roman" w:cs="Times New Roman"/>
          <w:color w:val="000000"/>
          <w:sz w:val="24"/>
          <w:szCs w:val="24"/>
        </w:rPr>
        <w:t xml:space="preserve"> from 6 months of age</w:t>
      </w:r>
      <w:r w:rsidRPr="00AB05F4">
        <w:rPr>
          <w:rFonts w:ascii="Times New Roman" w:hAnsi="Times New Roman" w:cs="Times New Roman"/>
          <w:color w:val="000000"/>
          <w:sz w:val="24"/>
          <w:szCs w:val="24"/>
        </w:rPr>
        <w:t>, and continue breastfeeding for the first 12 months of life</w:t>
      </w:r>
      <w:r>
        <w:rPr>
          <w:rFonts w:ascii="Times New Roman" w:hAnsi="Times New Roman" w:cs="Times New Roman"/>
          <w:color w:val="000000"/>
          <w:sz w:val="24"/>
          <w:szCs w:val="24"/>
        </w:rPr>
        <w:t xml:space="preserve"> while the breastfeeding mother continues ART</w:t>
      </w:r>
      <w:r w:rsidRPr="00AB05F4">
        <w:rPr>
          <w:rFonts w:ascii="Times New Roman" w:hAnsi="Times New Roman" w:cs="Times New Roman"/>
          <w:color w:val="000000"/>
          <w:sz w:val="24"/>
          <w:szCs w:val="24"/>
        </w:rPr>
        <w:t xml:space="preserve">. Breastfeeding should only stop once a nutritionally adequate and safe </w:t>
      </w:r>
      <w:r w:rsidRPr="00AB05F4">
        <w:rPr>
          <w:rFonts w:ascii="Times New Roman" w:hAnsi="Times New Roman" w:cs="Times New Roman"/>
          <w:color w:val="000000"/>
          <w:sz w:val="24"/>
          <w:szCs w:val="24"/>
        </w:rPr>
        <w:lastRenderedPageBreak/>
        <w:t>diet without breast milk is available</w:t>
      </w:r>
    </w:p>
    <w:p w:rsidR="006E178A" w:rsidRDefault="006E178A" w:rsidP="006E178A">
      <w:pPr>
        <w:widowControl w:val="0"/>
        <w:autoSpaceDE w:val="0"/>
        <w:autoSpaceDN w:val="0"/>
        <w:spacing w:after="0" w:line="240" w:lineRule="auto"/>
        <w:rPr>
          <w:rFonts w:ascii="Times New Roman" w:hAnsi="Times New Roman" w:cs="Times New Roman"/>
          <w:color w:val="000000"/>
          <w:sz w:val="24"/>
          <w:szCs w:val="24"/>
        </w:rPr>
      </w:pPr>
    </w:p>
    <w:p w:rsidR="006E178A" w:rsidRPr="00AB05F4" w:rsidRDefault="006E178A" w:rsidP="006E178A">
      <w:pPr>
        <w:widowControl w:val="0"/>
        <w:numPr>
          <w:ilvl w:val="0"/>
          <w:numId w:val="18"/>
        </w:numPr>
        <w:autoSpaceDE w:val="0"/>
        <w:autoSpaceDN w:val="0"/>
        <w:spacing w:after="0" w:line="240" w:lineRule="auto"/>
        <w:rPr>
          <w:rFonts w:ascii="Times New Roman" w:hAnsi="Times New Roman" w:cs="Times New Roman"/>
          <w:color w:val="000000"/>
          <w:sz w:val="24"/>
          <w:szCs w:val="24"/>
        </w:rPr>
      </w:pPr>
      <w:r w:rsidRPr="00AB05F4">
        <w:rPr>
          <w:rFonts w:ascii="Times New Roman" w:hAnsi="Times New Roman" w:cs="Times New Roman"/>
          <w:color w:val="000000"/>
          <w:sz w:val="24"/>
          <w:szCs w:val="24"/>
        </w:rPr>
        <w:t>Pregnant women living with HIV should be counselled to avoid mixed feeding</w:t>
      </w:r>
      <w:r>
        <w:rPr>
          <w:rFonts w:ascii="Times New Roman" w:hAnsi="Times New Roman" w:cs="Times New Roman"/>
          <w:color w:val="000000"/>
          <w:sz w:val="24"/>
          <w:szCs w:val="24"/>
        </w:rPr>
        <w:t xml:space="preserve"> during the first six months of the infant’s life.</w:t>
      </w:r>
    </w:p>
    <w:p w:rsidR="006E178A" w:rsidRDefault="006E178A" w:rsidP="006E178A">
      <w:pPr>
        <w:widowControl w:val="0"/>
        <w:autoSpaceDE w:val="0"/>
        <w:autoSpaceDN w:val="0"/>
        <w:spacing w:after="0" w:line="240" w:lineRule="auto"/>
        <w:ind w:left="720"/>
        <w:rPr>
          <w:rFonts w:ascii="Times New Roman" w:hAnsi="Times New Roman" w:cs="Times New Roman"/>
          <w:color w:val="000000"/>
          <w:sz w:val="24"/>
          <w:szCs w:val="24"/>
          <w:highlight w:val="green"/>
        </w:rPr>
      </w:pPr>
    </w:p>
    <w:p w:rsidR="006E178A" w:rsidRDefault="006E178A" w:rsidP="006E178A">
      <w:pPr>
        <w:pStyle w:val="ListParagraph"/>
        <w:widowControl w:val="0"/>
        <w:numPr>
          <w:ilvl w:val="0"/>
          <w:numId w:val="18"/>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 xml:space="preserve">HIV-infected mothers who choose not to breastfeed their infants should only give appropriate breast milk substitutes (i.e. commercial infant formula milk) as a replacement feed to their HIV uninfected infants when specific conditions are met namely; </w:t>
      </w:r>
    </w:p>
    <w:p w:rsidR="006E178A" w:rsidRPr="006E178A" w:rsidRDefault="006E178A" w:rsidP="006E178A">
      <w:pPr>
        <w:widowControl w:val="0"/>
        <w:autoSpaceDE w:val="0"/>
        <w:autoSpaceDN w:val="0"/>
        <w:spacing w:after="0" w:line="240" w:lineRule="auto"/>
        <w:rPr>
          <w:rFonts w:ascii="Times New Roman" w:hAnsi="Times New Roman" w:cs="Times New Roman"/>
          <w:color w:val="000000"/>
          <w:sz w:val="24"/>
          <w:szCs w:val="24"/>
        </w:rPr>
      </w:pPr>
    </w:p>
    <w:p w:rsid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are able to provide sufficient infant formula, safely feed their infants  for the first 6 months of age</w:t>
      </w:r>
    </w:p>
    <w:p w:rsid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safe water and sanitation are assured at the household level and in the community; and,</w:t>
      </w:r>
    </w:p>
    <w:p w:rsid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the mother, or other caregiver can reliably provide sufficient infant formula milk to support normal growth and development of the infant; and,</w:t>
      </w:r>
    </w:p>
    <w:p w:rsid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 xml:space="preserve">the mother or caregiver can prepare it cleanly and frequently enough so that it is safe and carries a low risk of diarrhoea and malnutrition; and </w:t>
      </w:r>
    </w:p>
    <w:p w:rsid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the mother or  caregiver can, in the first six months, exclusively give infant formula milk; and,</w:t>
      </w:r>
    </w:p>
    <w:p w:rsid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the family is supportive of this practice; and,</w:t>
      </w:r>
    </w:p>
    <w:p w:rsidR="006E178A" w:rsidRPr="006E178A" w:rsidRDefault="006E178A" w:rsidP="006E178A">
      <w:pPr>
        <w:pStyle w:val="ListParagraph"/>
        <w:widowControl w:val="0"/>
        <w:numPr>
          <w:ilvl w:val="0"/>
          <w:numId w:val="45"/>
        </w:numPr>
        <w:autoSpaceDE w:val="0"/>
        <w:autoSpaceDN w:val="0"/>
        <w:spacing w:after="0" w:line="240" w:lineRule="auto"/>
        <w:rPr>
          <w:rFonts w:ascii="Times New Roman" w:hAnsi="Times New Roman" w:cs="Times New Roman"/>
          <w:color w:val="000000"/>
          <w:sz w:val="24"/>
          <w:szCs w:val="24"/>
        </w:rPr>
      </w:pPr>
      <w:r w:rsidRPr="006E178A">
        <w:rPr>
          <w:rFonts w:ascii="Times New Roman" w:hAnsi="Times New Roman" w:cs="Times New Roman"/>
          <w:color w:val="000000"/>
          <w:sz w:val="24"/>
          <w:szCs w:val="24"/>
        </w:rPr>
        <w:t>the mother or caregiver can access health care that offers comprehensive child health services.</w:t>
      </w:r>
    </w:p>
    <w:p w:rsidR="006E178A" w:rsidRPr="00AB05F4" w:rsidRDefault="006E178A" w:rsidP="006E178A">
      <w:pPr>
        <w:widowControl w:val="0"/>
        <w:autoSpaceDE w:val="0"/>
        <w:autoSpaceDN w:val="0"/>
        <w:spacing w:after="0" w:line="240" w:lineRule="auto"/>
        <w:rPr>
          <w:rFonts w:ascii="Times New Roman" w:hAnsi="Times New Roman" w:cs="Times New Roman"/>
          <w:b/>
          <w:color w:val="000000"/>
          <w:sz w:val="24"/>
          <w:szCs w:val="24"/>
        </w:rPr>
      </w:pPr>
    </w:p>
    <w:p w:rsidR="006E178A" w:rsidRPr="00AB05F4" w:rsidRDefault="006E178A" w:rsidP="006E178A">
      <w:pPr>
        <w:widowControl w:val="0"/>
        <w:autoSpaceDE w:val="0"/>
        <w:autoSpaceDN w:val="0"/>
        <w:spacing w:after="0" w:line="240" w:lineRule="auto"/>
        <w:rPr>
          <w:rFonts w:ascii="Times New Roman" w:hAnsi="Times New Roman" w:cs="Times New Roman"/>
          <w:b/>
          <w:color w:val="000000"/>
          <w:sz w:val="24"/>
          <w:szCs w:val="24"/>
        </w:rPr>
      </w:pPr>
      <w:r w:rsidRPr="00AB05F4">
        <w:rPr>
          <w:rFonts w:ascii="Times New Roman" w:hAnsi="Times New Roman" w:cs="Times New Roman"/>
          <w:b/>
          <w:color w:val="000000"/>
          <w:sz w:val="24"/>
          <w:szCs w:val="24"/>
        </w:rPr>
        <w:t xml:space="preserve">Formula feeding </w:t>
      </w:r>
    </w:p>
    <w:p w:rsidR="006E178A" w:rsidRPr="00AB05F4" w:rsidRDefault="006E178A" w:rsidP="006E178A">
      <w:pPr>
        <w:widowControl w:val="0"/>
        <w:autoSpaceDE w:val="0"/>
        <w:autoSpaceDN w:val="0"/>
        <w:spacing w:after="0" w:line="240" w:lineRule="auto"/>
        <w:ind w:left="720"/>
        <w:rPr>
          <w:rFonts w:ascii="Times New Roman" w:hAnsi="Times New Roman" w:cs="Times New Roman"/>
          <w:sz w:val="24"/>
          <w:szCs w:val="24"/>
          <w:lang w:val="en-GB"/>
        </w:rPr>
      </w:pPr>
    </w:p>
    <w:p w:rsidR="006E178A" w:rsidRPr="00AB05F4" w:rsidRDefault="006E178A" w:rsidP="006E178A">
      <w:pPr>
        <w:widowControl w:val="0"/>
        <w:numPr>
          <w:ilvl w:val="0"/>
          <w:numId w:val="20"/>
        </w:numPr>
        <w:autoSpaceDE w:val="0"/>
        <w:autoSpaceDN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B</w:t>
      </w:r>
      <w:r w:rsidRPr="00AB05F4">
        <w:rPr>
          <w:rFonts w:ascii="Times New Roman" w:hAnsi="Times New Roman" w:cs="Times New Roman"/>
          <w:sz w:val="24"/>
          <w:szCs w:val="24"/>
          <w:lang w:val="en-GB"/>
        </w:rPr>
        <w:t>reastfeeding is the feeding recommendation to maximise child survival</w:t>
      </w:r>
      <w:r>
        <w:rPr>
          <w:rFonts w:ascii="Times New Roman" w:hAnsi="Times New Roman" w:cs="Times New Roman"/>
          <w:sz w:val="24"/>
          <w:szCs w:val="24"/>
          <w:lang w:val="en-GB"/>
        </w:rPr>
        <w:t xml:space="preserve">, </w:t>
      </w:r>
      <w:r w:rsidRPr="00AB05F4">
        <w:rPr>
          <w:rFonts w:ascii="Times New Roman" w:hAnsi="Times New Roman" w:cs="Times New Roman"/>
          <w:sz w:val="24"/>
          <w:szCs w:val="24"/>
          <w:lang w:val="en-GB"/>
        </w:rPr>
        <w:t>there may be instances where HIV infected women choose to ‘avoid all breastfeeding.</w:t>
      </w:r>
    </w:p>
    <w:p w:rsidR="006E178A" w:rsidRPr="00AB05F4" w:rsidRDefault="006E178A" w:rsidP="006E178A">
      <w:pPr>
        <w:pStyle w:val="ListParagraph"/>
        <w:spacing w:after="0" w:line="240" w:lineRule="auto"/>
        <w:jc w:val="both"/>
        <w:rPr>
          <w:rFonts w:ascii="Times New Roman" w:hAnsi="Times New Roman" w:cs="Times New Roman"/>
          <w:sz w:val="24"/>
          <w:szCs w:val="24"/>
          <w:lang w:val="en-GB"/>
        </w:rPr>
      </w:pPr>
    </w:p>
    <w:p w:rsidR="006E178A" w:rsidRPr="00AB05F4" w:rsidRDefault="006E178A" w:rsidP="006E178A">
      <w:pPr>
        <w:pStyle w:val="ListParagraph"/>
        <w:numPr>
          <w:ilvl w:val="0"/>
          <w:numId w:val="20"/>
        </w:numPr>
        <w:spacing w:after="0" w:line="240" w:lineRule="auto"/>
        <w:jc w:val="both"/>
        <w:rPr>
          <w:rFonts w:ascii="Times New Roman" w:hAnsi="Times New Roman" w:cs="Times New Roman"/>
          <w:sz w:val="24"/>
          <w:szCs w:val="24"/>
          <w:lang w:val="en-GB"/>
        </w:rPr>
      </w:pPr>
      <w:r w:rsidRPr="00AB05F4">
        <w:rPr>
          <w:rFonts w:ascii="Times New Roman" w:hAnsi="Times New Roman" w:cs="Times New Roman"/>
          <w:sz w:val="24"/>
          <w:szCs w:val="24"/>
          <w:lang w:val="en-GB"/>
        </w:rPr>
        <w:t>Pregnant women living with HIV sho</w:t>
      </w:r>
      <w:r>
        <w:rPr>
          <w:rFonts w:ascii="Times New Roman" w:hAnsi="Times New Roman" w:cs="Times New Roman"/>
          <w:sz w:val="24"/>
          <w:szCs w:val="24"/>
          <w:lang w:val="en-GB"/>
        </w:rPr>
        <w:t>uld know that formula feeds are</w:t>
      </w:r>
      <w:r w:rsidRPr="00AB05F4">
        <w:rPr>
          <w:rFonts w:ascii="Times New Roman" w:hAnsi="Times New Roman" w:cs="Times New Roman"/>
          <w:sz w:val="24"/>
          <w:szCs w:val="24"/>
          <w:lang w:val="en-GB"/>
        </w:rPr>
        <w:t xml:space="preserve"> not</w:t>
      </w:r>
      <w:r>
        <w:rPr>
          <w:rFonts w:ascii="Times New Roman" w:hAnsi="Times New Roman" w:cs="Times New Roman"/>
          <w:sz w:val="24"/>
          <w:szCs w:val="24"/>
          <w:lang w:val="en-GB"/>
        </w:rPr>
        <w:t xml:space="preserve"> routinely </w:t>
      </w:r>
      <w:r w:rsidRPr="00AB05F4">
        <w:rPr>
          <w:rFonts w:ascii="Times New Roman" w:hAnsi="Times New Roman" w:cs="Times New Roman"/>
          <w:sz w:val="24"/>
          <w:szCs w:val="24"/>
          <w:lang w:val="en-GB"/>
        </w:rPr>
        <w:t>provided as part of the PMTCT programme at public health facilities. Nutritional supplements including formula feeds will be available on prescription by appropriate healthcare professionals for mothers, infants and children with medical conditions.</w:t>
      </w:r>
    </w:p>
    <w:p w:rsidR="006E178A" w:rsidRPr="00AB05F4" w:rsidRDefault="006E178A" w:rsidP="006E178A">
      <w:pPr>
        <w:widowControl w:val="0"/>
        <w:autoSpaceDE w:val="0"/>
        <w:autoSpaceDN w:val="0"/>
        <w:spacing w:after="0" w:line="240" w:lineRule="auto"/>
        <w:ind w:left="720"/>
        <w:rPr>
          <w:rFonts w:ascii="Times New Roman" w:hAnsi="Times New Roman" w:cs="Times New Roman"/>
          <w:sz w:val="24"/>
          <w:szCs w:val="24"/>
          <w:lang w:val="en-GB"/>
        </w:rPr>
      </w:pPr>
    </w:p>
    <w:p w:rsidR="006E178A" w:rsidRPr="00AB05F4" w:rsidRDefault="006E178A" w:rsidP="006E178A">
      <w:pPr>
        <w:widowControl w:val="0"/>
        <w:numPr>
          <w:ilvl w:val="0"/>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Mothers living with HIV</w:t>
      </w:r>
      <w:r>
        <w:rPr>
          <w:rFonts w:ascii="Times New Roman" w:hAnsi="Times New Roman" w:cs="Times New Roman"/>
          <w:sz w:val="24"/>
          <w:szCs w:val="24"/>
          <w:lang w:val="en-GB"/>
        </w:rPr>
        <w:t xml:space="preserve"> who </w:t>
      </w:r>
      <w:r w:rsidRPr="00AB05F4">
        <w:rPr>
          <w:rFonts w:ascii="Times New Roman" w:hAnsi="Times New Roman" w:cs="Times New Roman"/>
          <w:sz w:val="24"/>
          <w:szCs w:val="24"/>
          <w:lang w:val="en-GB"/>
        </w:rPr>
        <w:t>choose a breastmilk substitute (commercial infant formula milk product) that is appropriate for the infant’s age and circumstances:</w:t>
      </w:r>
    </w:p>
    <w:p w:rsidR="006E178A" w:rsidRPr="00AB05F4" w:rsidRDefault="006E178A" w:rsidP="006E178A">
      <w:pPr>
        <w:widowControl w:val="0"/>
        <w:numPr>
          <w:ilvl w:val="1"/>
          <w:numId w:val="20"/>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sz w:val="24"/>
          <w:szCs w:val="24"/>
          <w:lang w:val="en-GB"/>
        </w:rPr>
        <w:t>Infants weighing &lt;2 kg should receive</w:t>
      </w:r>
      <w:r>
        <w:rPr>
          <w:rFonts w:ascii="Times New Roman" w:hAnsi="Times New Roman" w:cs="Times New Roman"/>
          <w:sz w:val="24"/>
          <w:szCs w:val="24"/>
          <w:lang w:val="en-GB"/>
        </w:rPr>
        <w:t xml:space="preserve"> </w:t>
      </w:r>
      <w:r w:rsidRPr="00AB05F4">
        <w:rPr>
          <w:rFonts w:ascii="Times New Roman" w:hAnsi="Times New Roman" w:cs="Times New Roman"/>
          <w:sz w:val="24"/>
          <w:szCs w:val="24"/>
          <w:lang w:val="en-GB"/>
        </w:rPr>
        <w:t xml:space="preserve">a special low birth weight formula until the infant weighs at least 2 kg; thereafter infant formula for a </w:t>
      </w:r>
      <w:r>
        <w:rPr>
          <w:rFonts w:ascii="Times New Roman" w:hAnsi="Times New Roman" w:cs="Times New Roman"/>
          <w:sz w:val="24"/>
          <w:szCs w:val="24"/>
          <w:lang w:val="en-GB"/>
        </w:rPr>
        <w:t xml:space="preserve">full </w:t>
      </w:r>
      <w:r w:rsidRPr="00AB05F4">
        <w:rPr>
          <w:rFonts w:ascii="Times New Roman" w:hAnsi="Times New Roman" w:cs="Times New Roman"/>
          <w:sz w:val="24"/>
          <w:szCs w:val="24"/>
          <w:lang w:val="en-GB"/>
        </w:rPr>
        <w:t xml:space="preserve">term infant can be given. </w:t>
      </w:r>
    </w:p>
    <w:p w:rsidR="006E178A" w:rsidRPr="00AB05F4" w:rsidRDefault="006E178A" w:rsidP="006E178A">
      <w:pPr>
        <w:widowControl w:val="0"/>
        <w:numPr>
          <w:ilvl w:val="1"/>
          <w:numId w:val="20"/>
        </w:numPr>
        <w:autoSpaceDE w:val="0"/>
        <w:autoSpaceDN w:val="0"/>
        <w:spacing w:after="0" w:line="240" w:lineRule="auto"/>
        <w:rPr>
          <w:rFonts w:ascii="Times New Roman" w:hAnsi="Times New Roman" w:cs="Times New Roman"/>
          <w:color w:val="000000"/>
          <w:sz w:val="24"/>
          <w:szCs w:val="24"/>
          <w:lang w:val="en-GB"/>
        </w:rPr>
      </w:pPr>
      <w:r w:rsidRPr="00AB05F4">
        <w:rPr>
          <w:rFonts w:ascii="Times New Roman" w:hAnsi="Times New Roman" w:cs="Times New Roman"/>
          <w:sz w:val="24"/>
          <w:szCs w:val="24"/>
          <w:lang w:val="en-GB"/>
        </w:rPr>
        <w:t>A soy protein based formula should not be given to an infant &lt;2kg.</w:t>
      </w:r>
    </w:p>
    <w:p w:rsidR="006E178A" w:rsidRPr="00AB05F4" w:rsidRDefault="006E178A" w:rsidP="006E178A">
      <w:pPr>
        <w:widowControl w:val="0"/>
        <w:autoSpaceDE w:val="0"/>
        <w:autoSpaceDN w:val="0"/>
        <w:spacing w:after="0" w:line="240" w:lineRule="auto"/>
        <w:ind w:left="720"/>
        <w:rPr>
          <w:rFonts w:ascii="Times New Roman" w:hAnsi="Times New Roman" w:cs="Times New Roman"/>
          <w:sz w:val="24"/>
          <w:szCs w:val="24"/>
          <w:lang w:val="en-GB"/>
        </w:rPr>
      </w:pPr>
    </w:p>
    <w:p w:rsidR="006E178A" w:rsidRPr="00AB05F4" w:rsidRDefault="006E178A" w:rsidP="006E178A">
      <w:pPr>
        <w:widowControl w:val="0"/>
        <w:numPr>
          <w:ilvl w:val="0"/>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 xml:space="preserve">All health care workers caring for mothers, infants, and young children should fully adhere with all the provisions of the South African Regulations </w:t>
      </w:r>
      <w:r>
        <w:rPr>
          <w:rFonts w:ascii="Times New Roman" w:hAnsi="Times New Roman" w:cs="Times New Roman"/>
          <w:sz w:val="24"/>
          <w:szCs w:val="24"/>
          <w:lang w:val="en-GB"/>
        </w:rPr>
        <w:t>R</w:t>
      </w:r>
      <w:r w:rsidRPr="00AB05F4">
        <w:rPr>
          <w:rFonts w:ascii="Times New Roman" w:hAnsi="Times New Roman" w:cs="Times New Roman"/>
          <w:sz w:val="24"/>
          <w:szCs w:val="24"/>
          <w:lang w:val="en-GB"/>
        </w:rPr>
        <w:t>elating to Foodstuffs for Infants, Young Children, and Children.</w:t>
      </w:r>
    </w:p>
    <w:p w:rsidR="006E178A" w:rsidRPr="00AB05F4" w:rsidRDefault="006E178A" w:rsidP="006E178A">
      <w:pPr>
        <w:widowControl w:val="0"/>
        <w:autoSpaceDE w:val="0"/>
        <w:autoSpaceDN w:val="0"/>
        <w:spacing w:after="0" w:line="240" w:lineRule="auto"/>
        <w:ind w:left="720"/>
        <w:rPr>
          <w:rFonts w:ascii="Times New Roman" w:hAnsi="Times New Roman" w:cs="Times New Roman"/>
          <w:sz w:val="24"/>
          <w:szCs w:val="24"/>
          <w:lang w:val="en-GB"/>
        </w:rPr>
      </w:pPr>
    </w:p>
    <w:p w:rsidR="006E178A" w:rsidRPr="006E178A" w:rsidRDefault="006E178A" w:rsidP="006E178A">
      <w:pPr>
        <w:widowControl w:val="0"/>
        <w:numPr>
          <w:ilvl w:val="0"/>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 xml:space="preserve">At every visit women </w:t>
      </w:r>
      <w:r>
        <w:rPr>
          <w:rFonts w:ascii="Times New Roman" w:hAnsi="Times New Roman" w:cs="Times New Roman"/>
          <w:sz w:val="24"/>
          <w:szCs w:val="24"/>
          <w:lang w:val="en-GB"/>
        </w:rPr>
        <w:t xml:space="preserve">who choose to formula feed </w:t>
      </w:r>
    </w:p>
    <w:p w:rsidR="006E178A" w:rsidRDefault="006E178A" w:rsidP="006E178A">
      <w:pPr>
        <w:widowControl w:val="0"/>
        <w:numPr>
          <w:ilvl w:val="1"/>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 xml:space="preserve">should receive practical support, including demonstrations on how to safely prepare formula and </w:t>
      </w:r>
      <w:r>
        <w:rPr>
          <w:rFonts w:ascii="Times New Roman" w:hAnsi="Times New Roman" w:cs="Times New Roman"/>
          <w:sz w:val="24"/>
          <w:szCs w:val="24"/>
          <w:lang w:val="en-GB"/>
        </w:rPr>
        <w:t xml:space="preserve">how to </w:t>
      </w:r>
      <w:r w:rsidRPr="00AB05F4">
        <w:rPr>
          <w:rFonts w:ascii="Times New Roman" w:hAnsi="Times New Roman" w:cs="Times New Roman"/>
          <w:sz w:val="24"/>
          <w:szCs w:val="24"/>
          <w:lang w:val="en-GB"/>
        </w:rPr>
        <w:t>feed the infant. These discussions / demonstrations should include:</w:t>
      </w:r>
    </w:p>
    <w:p w:rsidR="006E178A" w:rsidRPr="00AB05F4" w:rsidRDefault="006E178A" w:rsidP="006E178A">
      <w:pPr>
        <w:widowControl w:val="0"/>
        <w:numPr>
          <w:ilvl w:val="1"/>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how to prepare formula milk (volume of milk powder and</w:t>
      </w:r>
      <w:r>
        <w:rPr>
          <w:rFonts w:ascii="Times New Roman" w:hAnsi="Times New Roman" w:cs="Times New Roman"/>
          <w:sz w:val="24"/>
          <w:szCs w:val="24"/>
          <w:lang w:val="en-GB"/>
        </w:rPr>
        <w:t xml:space="preserve"> water including  </w:t>
      </w:r>
      <w:r>
        <w:rPr>
          <w:rFonts w:ascii="Times New Roman" w:hAnsi="Times New Roman" w:cs="Times New Roman"/>
          <w:sz w:val="24"/>
          <w:szCs w:val="24"/>
          <w:lang w:val="en-GB"/>
        </w:rPr>
        <w:lastRenderedPageBreak/>
        <w:t>temperature of the water</w:t>
      </w:r>
      <w:r w:rsidRPr="00AB05F4">
        <w:rPr>
          <w:rFonts w:ascii="Times New Roman" w:hAnsi="Times New Roman" w:cs="Times New Roman"/>
          <w:sz w:val="24"/>
          <w:szCs w:val="24"/>
          <w:lang w:val="en-GB"/>
        </w:rPr>
        <w:t xml:space="preserve">), </w:t>
      </w:r>
    </w:p>
    <w:p w:rsidR="006E178A" w:rsidRPr="00AB05F4" w:rsidRDefault="006E178A" w:rsidP="006E178A">
      <w:pPr>
        <w:widowControl w:val="0"/>
        <w:numPr>
          <w:ilvl w:val="1"/>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 xml:space="preserve">how to feed formula milk (volume needed at each feed and frequency of feeds), </w:t>
      </w:r>
    </w:p>
    <w:p w:rsidR="006E178A" w:rsidRPr="00AB05F4" w:rsidRDefault="006E178A" w:rsidP="006E178A">
      <w:pPr>
        <w:widowControl w:val="0"/>
        <w:numPr>
          <w:ilvl w:val="1"/>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 xml:space="preserve">how to sterilise </w:t>
      </w:r>
      <w:r>
        <w:rPr>
          <w:rFonts w:ascii="Times New Roman" w:hAnsi="Times New Roman" w:cs="Times New Roman"/>
          <w:sz w:val="24"/>
          <w:szCs w:val="24"/>
          <w:lang w:val="en-GB"/>
        </w:rPr>
        <w:t xml:space="preserve">cups and feeding </w:t>
      </w:r>
      <w:r w:rsidRPr="00AB05F4">
        <w:rPr>
          <w:rFonts w:ascii="Times New Roman" w:hAnsi="Times New Roman" w:cs="Times New Roman"/>
          <w:sz w:val="24"/>
          <w:szCs w:val="24"/>
          <w:lang w:val="en-GB"/>
        </w:rPr>
        <w:t>bottles and teats (</w:t>
      </w:r>
      <w:r>
        <w:rPr>
          <w:rFonts w:ascii="Times New Roman" w:hAnsi="Times New Roman" w:cs="Times New Roman"/>
          <w:sz w:val="24"/>
          <w:szCs w:val="24"/>
          <w:lang w:val="en-GB"/>
        </w:rPr>
        <w:t xml:space="preserve">cup feeding </w:t>
      </w:r>
      <w:r w:rsidRPr="00AB05F4">
        <w:rPr>
          <w:rFonts w:ascii="Times New Roman" w:hAnsi="Times New Roman" w:cs="Times New Roman"/>
          <w:sz w:val="24"/>
          <w:szCs w:val="24"/>
          <w:lang w:val="en-GB"/>
        </w:rPr>
        <w:t xml:space="preserve"> is preferable to bottle feeding). </w:t>
      </w:r>
    </w:p>
    <w:p w:rsidR="006E178A" w:rsidRPr="00AB05F4" w:rsidRDefault="006E178A" w:rsidP="006E178A">
      <w:pPr>
        <w:pStyle w:val="ListParagraph"/>
        <w:widowControl w:val="0"/>
        <w:autoSpaceDE w:val="0"/>
        <w:autoSpaceDN w:val="0"/>
        <w:spacing w:after="0" w:line="240" w:lineRule="auto"/>
        <w:rPr>
          <w:rFonts w:ascii="Times New Roman" w:hAnsi="Times New Roman" w:cs="Times New Roman"/>
          <w:sz w:val="24"/>
          <w:szCs w:val="24"/>
          <w:lang w:val="en-GB"/>
        </w:rPr>
      </w:pPr>
    </w:p>
    <w:p w:rsidR="006E178A" w:rsidRPr="00AB05F4" w:rsidRDefault="006E178A" w:rsidP="006E178A">
      <w:pPr>
        <w:pStyle w:val="ListParagraph"/>
        <w:widowControl w:val="0"/>
        <w:numPr>
          <w:ilvl w:val="0"/>
          <w:numId w:val="20"/>
        </w:numPr>
        <w:autoSpaceDE w:val="0"/>
        <w:autoSpaceDN w:val="0"/>
        <w:spacing w:after="0" w:line="240" w:lineRule="auto"/>
        <w:rPr>
          <w:rFonts w:ascii="Times New Roman" w:hAnsi="Times New Roman" w:cs="Times New Roman"/>
          <w:sz w:val="24"/>
          <w:szCs w:val="24"/>
          <w:lang w:val="en-GB"/>
        </w:rPr>
      </w:pPr>
      <w:r w:rsidRPr="00AB05F4">
        <w:rPr>
          <w:rFonts w:ascii="Times New Roman" w:hAnsi="Times New Roman" w:cs="Times New Roman"/>
          <w:sz w:val="24"/>
          <w:szCs w:val="24"/>
          <w:lang w:val="en-GB"/>
        </w:rPr>
        <w:t>T</w:t>
      </w:r>
      <w:r>
        <w:rPr>
          <w:rFonts w:ascii="Times New Roman" w:hAnsi="Times New Roman" w:cs="Times New Roman"/>
          <w:sz w:val="24"/>
          <w:szCs w:val="24"/>
          <w:lang w:val="en-GB"/>
        </w:rPr>
        <w:t xml:space="preserve">hese demonstrations should </w:t>
      </w:r>
      <w:r w:rsidRPr="00AB05F4">
        <w:rPr>
          <w:rFonts w:ascii="Times New Roman" w:hAnsi="Times New Roman" w:cs="Times New Roman"/>
          <w:sz w:val="24"/>
          <w:szCs w:val="24"/>
          <w:lang w:val="en-GB"/>
        </w:rPr>
        <w:t>be done privately, with the specific mother</w:t>
      </w:r>
      <w:r>
        <w:rPr>
          <w:rFonts w:ascii="Times New Roman" w:hAnsi="Times New Roman" w:cs="Times New Roman"/>
          <w:sz w:val="24"/>
          <w:szCs w:val="24"/>
          <w:lang w:val="en-GB"/>
        </w:rPr>
        <w:t xml:space="preserve"> or with mothers who have chosen to formula feed.</w:t>
      </w:r>
    </w:p>
    <w:p w:rsidR="006E178A" w:rsidRPr="00F3702A" w:rsidRDefault="006E178A" w:rsidP="006E178A">
      <w:pPr>
        <w:spacing w:after="0" w:line="240" w:lineRule="auto"/>
        <w:rPr>
          <w:rFonts w:ascii="Times New Roman" w:hAnsi="Times New Roman" w:cs="Times New Roman"/>
          <w:b/>
          <w:color w:val="000000"/>
          <w:sz w:val="24"/>
          <w:szCs w:val="24"/>
        </w:rPr>
      </w:pPr>
    </w:p>
    <w:p w:rsidR="006E178A" w:rsidRPr="00AB05F4" w:rsidRDefault="006E178A" w:rsidP="006E178A">
      <w:pPr>
        <w:spacing w:after="0" w:line="240" w:lineRule="auto"/>
        <w:rPr>
          <w:rFonts w:ascii="Times New Roman" w:hAnsi="Times New Roman" w:cs="Times New Roman"/>
          <w:b/>
          <w:color w:val="000000"/>
          <w:sz w:val="24"/>
          <w:szCs w:val="24"/>
        </w:rPr>
      </w:pPr>
      <w:r w:rsidRPr="00AB05F4">
        <w:rPr>
          <w:rFonts w:ascii="Times New Roman" w:hAnsi="Times New Roman" w:cs="Times New Roman"/>
          <w:b/>
          <w:color w:val="000000"/>
          <w:sz w:val="24"/>
          <w:szCs w:val="24"/>
        </w:rPr>
        <w:t>Infant feeding and postnatal care for HIV exposed infants</w:t>
      </w:r>
    </w:p>
    <w:p w:rsidR="006E178A" w:rsidRPr="00AB05F4" w:rsidRDefault="006E178A" w:rsidP="006E178A">
      <w:pPr>
        <w:widowControl w:val="0"/>
        <w:autoSpaceDE w:val="0"/>
        <w:autoSpaceDN w:val="0"/>
        <w:spacing w:after="0" w:line="240" w:lineRule="auto"/>
        <w:ind w:left="720"/>
        <w:rPr>
          <w:rFonts w:ascii="Times New Roman" w:hAnsi="Times New Roman" w:cs="Times New Roman"/>
          <w:color w:val="000000"/>
          <w:sz w:val="24"/>
          <w:szCs w:val="24"/>
        </w:rPr>
      </w:pPr>
    </w:p>
    <w:p w:rsidR="006E178A" w:rsidRPr="00AB05F4" w:rsidRDefault="006E178A" w:rsidP="006E178A">
      <w:pPr>
        <w:widowControl w:val="0"/>
        <w:numPr>
          <w:ilvl w:val="0"/>
          <w:numId w:val="21"/>
        </w:numPr>
        <w:autoSpaceDE w:val="0"/>
        <w:autoSpaceDN w:val="0"/>
        <w:spacing w:after="0" w:line="240" w:lineRule="auto"/>
        <w:rPr>
          <w:rFonts w:ascii="Times New Roman" w:hAnsi="Times New Roman" w:cs="Times New Roman"/>
          <w:color w:val="000000"/>
          <w:sz w:val="24"/>
          <w:szCs w:val="24"/>
        </w:rPr>
      </w:pPr>
      <w:r w:rsidRPr="00AB05F4">
        <w:rPr>
          <w:rFonts w:ascii="Times New Roman" w:hAnsi="Times New Roman" w:cs="Times New Roman"/>
          <w:color w:val="000000"/>
          <w:sz w:val="24"/>
          <w:szCs w:val="24"/>
        </w:rPr>
        <w:t xml:space="preserve">HIV-exposed infants whose mothers are receiving triple-drug antiretroviral prophylaxis or lifelong therapy should receive NVP prophylaxis for six weeks, providing their mothers is adherent to ART. </w:t>
      </w:r>
    </w:p>
    <w:p w:rsidR="006E178A" w:rsidRPr="00AB05F4" w:rsidRDefault="006E178A" w:rsidP="006E178A">
      <w:pPr>
        <w:widowControl w:val="0"/>
        <w:autoSpaceDE w:val="0"/>
        <w:autoSpaceDN w:val="0"/>
        <w:spacing w:after="0" w:line="240" w:lineRule="auto"/>
        <w:ind w:left="720"/>
        <w:rPr>
          <w:rFonts w:ascii="Times New Roman" w:hAnsi="Times New Roman" w:cs="Times New Roman"/>
          <w:color w:val="000000"/>
          <w:sz w:val="24"/>
          <w:szCs w:val="24"/>
        </w:rPr>
      </w:pPr>
    </w:p>
    <w:p w:rsidR="006E178A" w:rsidRPr="00AB05F4" w:rsidRDefault="006E178A" w:rsidP="006E178A">
      <w:pPr>
        <w:widowControl w:val="0"/>
        <w:numPr>
          <w:ilvl w:val="0"/>
          <w:numId w:val="21"/>
        </w:numPr>
        <w:autoSpaceDE w:val="0"/>
        <w:autoSpaceDN w:val="0"/>
        <w:spacing w:after="0" w:line="240" w:lineRule="auto"/>
        <w:rPr>
          <w:rFonts w:ascii="Times New Roman" w:hAnsi="Times New Roman" w:cs="Times New Roman"/>
          <w:color w:val="000000"/>
          <w:sz w:val="24"/>
          <w:szCs w:val="24"/>
        </w:rPr>
      </w:pPr>
      <w:r w:rsidRPr="00AB05F4">
        <w:rPr>
          <w:rFonts w:ascii="Times New Roman" w:hAnsi="Times New Roman" w:cs="Times New Roman"/>
          <w:color w:val="000000"/>
          <w:sz w:val="24"/>
          <w:szCs w:val="24"/>
        </w:rPr>
        <w:t>Mothers living with HIV should continue ART</w:t>
      </w:r>
      <w:r>
        <w:rPr>
          <w:rFonts w:ascii="Times New Roman" w:hAnsi="Times New Roman" w:cs="Times New Roman"/>
          <w:color w:val="000000"/>
          <w:sz w:val="24"/>
          <w:szCs w:val="24"/>
        </w:rPr>
        <w:t xml:space="preserve"> </w:t>
      </w:r>
      <w:r w:rsidRPr="00AB05F4">
        <w:rPr>
          <w:rFonts w:ascii="Times New Roman" w:hAnsi="Times New Roman" w:cs="Times New Roman"/>
          <w:color w:val="000000"/>
          <w:sz w:val="24"/>
          <w:szCs w:val="24"/>
        </w:rPr>
        <w:t>throughout breastfeeding, regardless of whether this is for prophylaxis or as part of lifelong therapy.</w:t>
      </w:r>
    </w:p>
    <w:p w:rsidR="006E178A" w:rsidRPr="00AB05F4" w:rsidRDefault="006E178A" w:rsidP="006E178A">
      <w:pPr>
        <w:widowControl w:val="0"/>
        <w:autoSpaceDE w:val="0"/>
        <w:autoSpaceDN w:val="0"/>
        <w:spacing w:after="0" w:line="240" w:lineRule="auto"/>
        <w:ind w:left="720"/>
        <w:rPr>
          <w:rFonts w:ascii="Times New Roman" w:hAnsi="Times New Roman" w:cs="Times New Roman"/>
          <w:color w:val="000000"/>
          <w:sz w:val="24"/>
          <w:szCs w:val="24"/>
        </w:rPr>
      </w:pPr>
    </w:p>
    <w:p w:rsidR="006E178A" w:rsidRPr="00AB05F4" w:rsidRDefault="006E178A" w:rsidP="006E178A">
      <w:pPr>
        <w:widowControl w:val="0"/>
        <w:numPr>
          <w:ilvl w:val="0"/>
          <w:numId w:val="21"/>
        </w:numPr>
        <w:autoSpaceDE w:val="0"/>
        <w:autoSpaceDN w:val="0"/>
        <w:spacing w:after="0" w:line="240" w:lineRule="auto"/>
        <w:rPr>
          <w:rFonts w:ascii="Times New Roman" w:hAnsi="Times New Roman" w:cs="Times New Roman"/>
          <w:color w:val="000000"/>
          <w:sz w:val="24"/>
          <w:szCs w:val="24"/>
        </w:rPr>
      </w:pPr>
      <w:r w:rsidRPr="00AB05F4">
        <w:rPr>
          <w:rFonts w:ascii="Times New Roman" w:hAnsi="Times New Roman" w:cs="Times New Roman"/>
          <w:color w:val="000000"/>
          <w:sz w:val="24"/>
          <w:szCs w:val="24"/>
        </w:rPr>
        <w:t>Mothers living with HIV</w:t>
      </w:r>
      <w:r>
        <w:rPr>
          <w:rFonts w:ascii="Times New Roman" w:hAnsi="Times New Roman" w:cs="Times New Roman"/>
          <w:color w:val="000000"/>
          <w:sz w:val="24"/>
          <w:szCs w:val="24"/>
        </w:rPr>
        <w:t xml:space="preserve"> </w:t>
      </w:r>
      <w:r w:rsidRPr="00AB05F4">
        <w:rPr>
          <w:rFonts w:ascii="Times New Roman" w:hAnsi="Times New Roman" w:cs="Times New Roman"/>
          <w:color w:val="000000"/>
          <w:sz w:val="24"/>
          <w:szCs w:val="24"/>
        </w:rPr>
        <w:t>taking ART as prophylaxis (who are not eligible for lifelong therapy) should stop antiretrovirals one week after breastfeeding cessation</w:t>
      </w:r>
    </w:p>
    <w:p w:rsidR="006E178A" w:rsidRPr="00AB05F4" w:rsidRDefault="006E178A" w:rsidP="006E178A">
      <w:pPr>
        <w:widowControl w:val="0"/>
        <w:autoSpaceDE w:val="0"/>
        <w:autoSpaceDN w:val="0"/>
        <w:spacing w:after="0" w:line="240" w:lineRule="auto"/>
        <w:ind w:left="720"/>
        <w:rPr>
          <w:rFonts w:ascii="Times New Roman" w:hAnsi="Times New Roman" w:cs="Times New Roman"/>
          <w:color w:val="000000"/>
          <w:sz w:val="24"/>
          <w:szCs w:val="24"/>
        </w:rPr>
      </w:pPr>
    </w:p>
    <w:p w:rsidR="006E178A" w:rsidRPr="00AB05F4" w:rsidRDefault="006E178A" w:rsidP="006E178A">
      <w:pPr>
        <w:widowControl w:val="0"/>
        <w:numPr>
          <w:ilvl w:val="0"/>
          <w:numId w:val="21"/>
        </w:numPr>
        <w:autoSpaceDE w:val="0"/>
        <w:autoSpaceDN w:val="0"/>
        <w:spacing w:after="0" w:line="240" w:lineRule="auto"/>
        <w:rPr>
          <w:rFonts w:ascii="Times New Roman" w:hAnsi="Times New Roman" w:cs="Times New Roman"/>
          <w:color w:val="000000"/>
          <w:sz w:val="24"/>
          <w:szCs w:val="24"/>
        </w:rPr>
      </w:pPr>
      <w:r w:rsidRPr="00AB05F4">
        <w:rPr>
          <w:rFonts w:ascii="Times New Roman" w:hAnsi="Times New Roman" w:cs="Times New Roman"/>
          <w:sz w:val="24"/>
          <w:szCs w:val="24"/>
          <w:lang w:val="en-GB"/>
        </w:rPr>
        <w:t xml:space="preserve">Infants with or at risk of poor growth should be referred for continued nutritional monitoring and dietary </w:t>
      </w:r>
      <w:r w:rsidRPr="00AB05F4">
        <w:rPr>
          <w:rFonts w:ascii="Times New Roman" w:hAnsi="Times New Roman" w:cs="Times New Roman"/>
          <w:color w:val="000000"/>
          <w:sz w:val="24"/>
          <w:szCs w:val="24"/>
          <w:lang w:val="en-GB"/>
        </w:rPr>
        <w:t xml:space="preserve">assistance.  </w:t>
      </w:r>
    </w:p>
    <w:p w:rsidR="006E178A" w:rsidRPr="00AB05F4" w:rsidRDefault="006E178A" w:rsidP="006E178A">
      <w:pPr>
        <w:widowControl w:val="0"/>
        <w:autoSpaceDE w:val="0"/>
        <w:autoSpaceDN w:val="0"/>
        <w:spacing w:after="0" w:line="240" w:lineRule="auto"/>
        <w:ind w:left="720"/>
        <w:rPr>
          <w:rFonts w:ascii="Times New Roman" w:hAnsi="Times New Roman" w:cs="Times New Roman"/>
          <w:color w:val="000000"/>
          <w:sz w:val="24"/>
          <w:szCs w:val="24"/>
        </w:rPr>
      </w:pPr>
    </w:p>
    <w:p w:rsidR="006E178A" w:rsidRPr="00AB05F4" w:rsidRDefault="006E178A" w:rsidP="006E178A">
      <w:pPr>
        <w:spacing w:after="0" w:line="240" w:lineRule="auto"/>
        <w:rPr>
          <w:rFonts w:ascii="Times New Roman" w:hAnsi="Times New Roman" w:cs="Times New Roman"/>
          <w:b/>
          <w:sz w:val="24"/>
          <w:szCs w:val="24"/>
          <w:lang w:val="en-GB"/>
        </w:rPr>
      </w:pPr>
    </w:p>
    <w:p w:rsidR="006E178A" w:rsidRPr="00AB05F4" w:rsidRDefault="006E178A" w:rsidP="006E178A">
      <w:pPr>
        <w:spacing w:after="0" w:line="240" w:lineRule="auto"/>
        <w:rPr>
          <w:rFonts w:ascii="Times New Roman" w:hAnsi="Times New Roman" w:cs="Times New Roman"/>
          <w:b/>
          <w:sz w:val="24"/>
          <w:szCs w:val="24"/>
          <w:lang w:val="en-GB"/>
        </w:rPr>
      </w:pPr>
      <w:r w:rsidRPr="00AB05F4">
        <w:rPr>
          <w:rFonts w:ascii="Times New Roman" w:hAnsi="Times New Roman" w:cs="Times New Roman"/>
          <w:b/>
          <w:sz w:val="24"/>
          <w:szCs w:val="24"/>
          <w:lang w:val="en-GB"/>
        </w:rPr>
        <w:t>Infant feeding and postnatal care of HIV infected infants</w:t>
      </w:r>
    </w:p>
    <w:p w:rsidR="006E178A" w:rsidRPr="00AB05F4" w:rsidRDefault="006E178A" w:rsidP="006E178A">
      <w:pPr>
        <w:pStyle w:val="ListParagraph"/>
        <w:numPr>
          <w:ilvl w:val="0"/>
          <w:numId w:val="22"/>
        </w:numPr>
        <w:spacing w:after="0" w:line="240" w:lineRule="auto"/>
        <w:rPr>
          <w:rFonts w:ascii="Times New Roman" w:hAnsi="Times New Roman" w:cs="Times New Roman"/>
          <w:sz w:val="24"/>
          <w:szCs w:val="24"/>
        </w:rPr>
      </w:pPr>
      <w:r w:rsidRPr="00AB05F4">
        <w:rPr>
          <w:rFonts w:ascii="Times New Roman" w:hAnsi="Times New Roman" w:cs="Times New Roman"/>
          <w:color w:val="000000"/>
          <w:sz w:val="24"/>
          <w:szCs w:val="24"/>
          <w:lang w:val="en-GB"/>
        </w:rPr>
        <w:t>Infants with confirmed HIV infection s</w:t>
      </w:r>
      <w:r>
        <w:rPr>
          <w:rFonts w:ascii="Times New Roman" w:hAnsi="Times New Roman" w:cs="Times New Roman"/>
          <w:color w:val="000000"/>
          <w:sz w:val="24"/>
          <w:szCs w:val="24"/>
          <w:lang w:val="en-GB"/>
        </w:rPr>
        <w:t xml:space="preserve">hould exclusively breastfeed </w:t>
      </w:r>
      <w:r w:rsidRPr="00AB05F4">
        <w:rPr>
          <w:rFonts w:ascii="Times New Roman" w:hAnsi="Times New Roman" w:cs="Times New Roman"/>
          <w:color w:val="000000"/>
          <w:sz w:val="24"/>
          <w:szCs w:val="24"/>
          <w:lang w:val="en-GB"/>
        </w:rPr>
        <w:t xml:space="preserve">for the first six months, and continue breastfeeding for </w:t>
      </w:r>
      <w:r>
        <w:rPr>
          <w:rFonts w:ascii="Times New Roman" w:hAnsi="Times New Roman" w:cs="Times New Roman"/>
          <w:color w:val="000000"/>
          <w:sz w:val="24"/>
          <w:szCs w:val="24"/>
          <w:lang w:val="en-GB"/>
        </w:rPr>
        <w:t xml:space="preserve">24 months </w:t>
      </w:r>
      <w:r w:rsidRPr="00AB05F4">
        <w:rPr>
          <w:rFonts w:ascii="Times New Roman" w:hAnsi="Times New Roman" w:cs="Times New Roman"/>
          <w:color w:val="000000"/>
          <w:sz w:val="24"/>
          <w:szCs w:val="24"/>
          <w:lang w:val="en-GB"/>
        </w:rPr>
        <w:t xml:space="preserve">with the introduction of complementary foods from </w:t>
      </w:r>
      <w:r>
        <w:rPr>
          <w:rFonts w:ascii="Times New Roman" w:hAnsi="Times New Roman" w:cs="Times New Roman"/>
          <w:color w:val="000000"/>
          <w:sz w:val="24"/>
          <w:szCs w:val="24"/>
          <w:lang w:val="en-GB"/>
        </w:rPr>
        <w:t xml:space="preserve">age of </w:t>
      </w:r>
      <w:r w:rsidRPr="00AB05F4">
        <w:rPr>
          <w:rFonts w:ascii="Times New Roman" w:hAnsi="Times New Roman" w:cs="Times New Roman"/>
          <w:color w:val="000000"/>
          <w:sz w:val="24"/>
          <w:szCs w:val="24"/>
          <w:lang w:val="en-GB"/>
        </w:rPr>
        <w:t>six months.</w:t>
      </w:r>
    </w:p>
    <w:p w:rsidR="006E178A" w:rsidRDefault="006E178A" w:rsidP="006E178A">
      <w:pPr>
        <w:spacing w:after="0" w:line="240" w:lineRule="auto"/>
        <w:rPr>
          <w:rFonts w:ascii="Times New Roman" w:hAnsi="Times New Roman" w:cs="Times New Roman"/>
          <w:sz w:val="24"/>
          <w:szCs w:val="24"/>
        </w:rPr>
      </w:pPr>
    </w:p>
    <w:p w:rsidR="006E178A" w:rsidRPr="00AB05F4" w:rsidRDefault="006E178A" w:rsidP="006E178A">
      <w:pPr>
        <w:widowControl w:val="0"/>
        <w:autoSpaceDE w:val="0"/>
        <w:autoSpaceDN w:val="0"/>
        <w:spacing w:after="0" w:line="240" w:lineRule="auto"/>
        <w:rPr>
          <w:rFonts w:ascii="Times New Roman" w:hAnsi="Times New Roman" w:cs="Times New Roman"/>
          <w:color w:val="000000"/>
          <w:sz w:val="24"/>
          <w:szCs w:val="24"/>
        </w:rPr>
      </w:pPr>
    </w:p>
    <w:p w:rsidR="006E178A" w:rsidRPr="006E178A" w:rsidRDefault="006E178A" w:rsidP="006E178A">
      <w:pPr>
        <w:widowControl w:val="0"/>
        <w:autoSpaceDE w:val="0"/>
        <w:autoSpaceDN w:val="0"/>
        <w:spacing w:after="0" w:line="240" w:lineRule="auto"/>
        <w:ind w:left="720"/>
        <w:rPr>
          <w:rFonts w:ascii="Times New Roman" w:hAnsi="Times New Roman" w:cs="Times New Roman"/>
          <w:color w:val="000000"/>
          <w:sz w:val="24"/>
          <w:szCs w:val="24"/>
        </w:rPr>
      </w:pPr>
    </w:p>
    <w:p w:rsidR="004B135C" w:rsidRDefault="004B135C" w:rsidP="000F147E">
      <w:pPr>
        <w:spacing w:after="0" w:line="240" w:lineRule="auto"/>
        <w:rPr>
          <w:rFonts w:ascii="Times New Roman" w:hAnsi="Times New Roman" w:cs="Times New Roman"/>
          <w:sz w:val="24"/>
          <w:szCs w:val="24"/>
        </w:rPr>
      </w:pPr>
    </w:p>
    <w:p w:rsidR="000F147E" w:rsidRPr="00AB05F4" w:rsidRDefault="00C80E84" w:rsidP="000F147E">
      <w:pPr>
        <w:spacing w:after="0" w:line="240" w:lineRule="auto"/>
        <w:rPr>
          <w:rFonts w:ascii="Times New Roman" w:hAnsi="Times New Roman" w:cs="Times New Roman"/>
          <w:bCs/>
          <w:sz w:val="24"/>
          <w:szCs w:val="24"/>
          <w:lang w:val="en-GB"/>
        </w:rPr>
      </w:pPr>
      <w:r w:rsidRPr="00F3702A">
        <w:rPr>
          <w:rFonts w:ascii="Times New Roman" w:hAnsi="Times New Roman" w:cs="Times New Roman"/>
          <w:sz w:val="24"/>
          <w:szCs w:val="24"/>
        </w:rPr>
        <w:br w:type="page"/>
      </w:r>
      <w:r w:rsidR="000F147E" w:rsidRPr="00AB05F4">
        <w:rPr>
          <w:rFonts w:ascii="Times New Roman" w:hAnsi="Times New Roman" w:cs="Times New Roman"/>
          <w:bCs/>
          <w:sz w:val="24"/>
          <w:szCs w:val="24"/>
          <w:lang w:val="en-GB"/>
        </w:rPr>
        <w:lastRenderedPageBreak/>
        <w:t>CHAPTER 8</w:t>
      </w:r>
    </w:p>
    <w:p w:rsidR="000F147E" w:rsidRPr="00AB05F4" w:rsidRDefault="000F147E" w:rsidP="000F147E">
      <w:pPr>
        <w:spacing w:after="0" w:line="240" w:lineRule="auto"/>
        <w:rPr>
          <w:rFonts w:ascii="Times New Roman" w:hAnsi="Times New Roman" w:cs="Times New Roman"/>
          <w:b/>
          <w:bCs/>
          <w:sz w:val="24"/>
          <w:szCs w:val="24"/>
        </w:rPr>
      </w:pPr>
      <w:r w:rsidRPr="00AB05F4">
        <w:rPr>
          <w:rFonts w:ascii="Times New Roman" w:hAnsi="Times New Roman" w:cs="Times New Roman"/>
          <w:b/>
          <w:bCs/>
          <w:sz w:val="24"/>
          <w:szCs w:val="24"/>
        </w:rPr>
        <w:t>MOTHER-INFANT FOLLOW-UP</w:t>
      </w:r>
    </w:p>
    <w:p w:rsidR="000F147E" w:rsidRPr="00205B88" w:rsidRDefault="000F147E" w:rsidP="000F147E">
      <w:pPr>
        <w:spacing w:after="0" w:line="240" w:lineRule="auto"/>
        <w:rPr>
          <w:rFonts w:ascii="Times New Roman" w:hAnsi="Times New Roman" w:cs="Times New Roman"/>
          <w:b/>
          <w:bCs/>
          <w:sz w:val="24"/>
          <w:szCs w:val="24"/>
          <w:highlight w:val="green"/>
        </w:rPr>
      </w:pPr>
    </w:p>
    <w:p w:rsidR="000A72BB" w:rsidRPr="00AB05F4" w:rsidRDefault="000A72BB" w:rsidP="000A72BB">
      <w:pPr>
        <w:autoSpaceDE w:val="0"/>
        <w:autoSpaceDN w:val="0"/>
        <w:adjustRightInd w:val="0"/>
        <w:spacing w:after="0" w:line="240" w:lineRule="auto"/>
        <w:rPr>
          <w:rFonts w:ascii="Times New Roman" w:hAnsi="Times New Roman" w:cs="Times New Roman"/>
          <w:sz w:val="24"/>
          <w:szCs w:val="24"/>
        </w:rPr>
      </w:pPr>
      <w:r w:rsidRPr="00AB05F4">
        <w:rPr>
          <w:rFonts w:ascii="Times New Roman" w:hAnsi="Times New Roman" w:cs="Times New Roman"/>
          <w:sz w:val="24"/>
          <w:szCs w:val="24"/>
        </w:rPr>
        <w:t xml:space="preserve">A full plan for the mother-infant pair follow up should be finalised before </w:t>
      </w:r>
      <w:r w:rsidR="00CD0CD9" w:rsidRPr="00AB05F4">
        <w:rPr>
          <w:rFonts w:ascii="Times New Roman" w:hAnsi="Times New Roman" w:cs="Times New Roman"/>
          <w:sz w:val="24"/>
          <w:szCs w:val="24"/>
        </w:rPr>
        <w:t>the pair</w:t>
      </w:r>
      <w:r w:rsidRPr="00AB05F4">
        <w:rPr>
          <w:rFonts w:ascii="Times New Roman" w:hAnsi="Times New Roman" w:cs="Times New Roman"/>
          <w:sz w:val="24"/>
          <w:szCs w:val="24"/>
        </w:rPr>
        <w:t xml:space="preserve"> </w:t>
      </w:r>
      <w:r w:rsidR="00CD0CD9" w:rsidRPr="00AB05F4">
        <w:rPr>
          <w:rFonts w:ascii="Times New Roman" w:hAnsi="Times New Roman" w:cs="Times New Roman"/>
          <w:sz w:val="24"/>
          <w:szCs w:val="24"/>
        </w:rPr>
        <w:t>is</w:t>
      </w:r>
      <w:r w:rsidRPr="00AB05F4">
        <w:rPr>
          <w:rFonts w:ascii="Times New Roman" w:hAnsi="Times New Roman" w:cs="Times New Roman"/>
          <w:sz w:val="24"/>
          <w:szCs w:val="24"/>
        </w:rPr>
        <w:t xml:space="preserve"> discharged after delivery. Ideally all mothers and their infants should receive health care at the same consultation regardless of service point. The mother should understand the treatment and follow-up plan for herself and her infant. The </w:t>
      </w:r>
      <w:r w:rsidR="00E75933" w:rsidRPr="00E369A0">
        <w:rPr>
          <w:rFonts w:ascii="Times New Roman" w:hAnsi="Times New Roman" w:cs="Times New Roman"/>
          <w:b/>
          <w:sz w:val="24"/>
          <w:szCs w:val="24"/>
        </w:rPr>
        <w:t>RTHB</w:t>
      </w:r>
      <w:r w:rsidRPr="00AB05F4">
        <w:rPr>
          <w:rFonts w:ascii="Times New Roman" w:hAnsi="Times New Roman" w:cs="Times New Roman"/>
          <w:sz w:val="24"/>
          <w:szCs w:val="24"/>
        </w:rPr>
        <w:t xml:space="preserve"> should be completed prior to discharge after delivery, including recording HIV treatment/prophylaxis interventions received by mother during pregnancy, maternal illnesses, infant HIV prophylaxis and intended feeding method. </w:t>
      </w:r>
    </w:p>
    <w:p w:rsidR="00CE164C" w:rsidRPr="00AB05F4" w:rsidRDefault="00CE164C" w:rsidP="00CE164C">
      <w:pPr>
        <w:pStyle w:val="ListParagraph"/>
        <w:autoSpaceDE w:val="0"/>
        <w:autoSpaceDN w:val="0"/>
        <w:adjustRightInd w:val="0"/>
        <w:spacing w:after="0" w:line="240" w:lineRule="auto"/>
        <w:ind w:left="0"/>
        <w:rPr>
          <w:rFonts w:ascii="Times New Roman" w:hAnsi="Times New Roman" w:cs="Times New Roman"/>
          <w:sz w:val="24"/>
          <w:szCs w:val="24"/>
        </w:rPr>
      </w:pPr>
    </w:p>
    <w:p w:rsidR="00CE164C" w:rsidRPr="00AB05F4" w:rsidRDefault="00CE164C" w:rsidP="00CE164C">
      <w:pPr>
        <w:pStyle w:val="ListParagraph"/>
        <w:autoSpaceDE w:val="0"/>
        <w:autoSpaceDN w:val="0"/>
        <w:adjustRightInd w:val="0"/>
        <w:spacing w:after="0" w:line="240" w:lineRule="auto"/>
        <w:ind w:left="0"/>
        <w:rPr>
          <w:rFonts w:ascii="Times New Roman" w:hAnsi="Times New Roman" w:cs="Times New Roman"/>
          <w:b/>
          <w:sz w:val="24"/>
          <w:szCs w:val="24"/>
        </w:rPr>
      </w:pPr>
      <w:r w:rsidRPr="00AB05F4">
        <w:rPr>
          <w:rFonts w:ascii="Times New Roman" w:hAnsi="Times New Roman" w:cs="Times New Roman"/>
          <w:b/>
          <w:sz w:val="24"/>
          <w:szCs w:val="24"/>
        </w:rPr>
        <w:t xml:space="preserve">CARE FOR THE </w:t>
      </w:r>
      <w:r w:rsidR="00AB05F4">
        <w:rPr>
          <w:rFonts w:ascii="Times New Roman" w:hAnsi="Times New Roman" w:cs="Times New Roman"/>
          <w:b/>
          <w:sz w:val="24"/>
          <w:szCs w:val="24"/>
        </w:rPr>
        <w:t xml:space="preserve">HIV EXPOSED </w:t>
      </w:r>
      <w:r w:rsidRPr="00AB05F4">
        <w:rPr>
          <w:rFonts w:ascii="Times New Roman" w:hAnsi="Times New Roman" w:cs="Times New Roman"/>
          <w:b/>
          <w:sz w:val="24"/>
          <w:szCs w:val="24"/>
        </w:rPr>
        <w:t>INFANT</w:t>
      </w:r>
      <w:r w:rsidR="00AB05F4">
        <w:rPr>
          <w:rFonts w:ascii="Times New Roman" w:hAnsi="Times New Roman" w:cs="Times New Roman"/>
          <w:b/>
          <w:sz w:val="24"/>
          <w:szCs w:val="24"/>
        </w:rPr>
        <w:t xml:space="preserve"> </w:t>
      </w:r>
    </w:p>
    <w:p w:rsidR="00CE164C" w:rsidRPr="00205B88" w:rsidRDefault="00CE164C" w:rsidP="00CE164C">
      <w:pPr>
        <w:pStyle w:val="ListParagraph"/>
        <w:autoSpaceDE w:val="0"/>
        <w:autoSpaceDN w:val="0"/>
        <w:adjustRightInd w:val="0"/>
        <w:spacing w:after="0" w:line="240" w:lineRule="auto"/>
        <w:ind w:left="0"/>
        <w:rPr>
          <w:rFonts w:ascii="Times New Roman" w:hAnsi="Times New Roman" w:cs="Times New Roman"/>
          <w:sz w:val="24"/>
          <w:szCs w:val="24"/>
          <w:highlight w:val="green"/>
        </w:rPr>
      </w:pPr>
    </w:p>
    <w:p w:rsidR="00CE164C" w:rsidRPr="00AB05F4" w:rsidRDefault="00CE164C" w:rsidP="00B73E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AB05F4">
        <w:rPr>
          <w:rFonts w:ascii="Times New Roman" w:hAnsi="Times New Roman" w:cs="Times New Roman"/>
          <w:sz w:val="24"/>
          <w:szCs w:val="24"/>
        </w:rPr>
        <w:t xml:space="preserve">If a mother/care giver is concerned about the infant’s health, including poor feeding, lethargy or jaundice, they should urgently present to a health a care facility. </w:t>
      </w:r>
    </w:p>
    <w:p w:rsidR="00CE164C" w:rsidRPr="00AB05F4" w:rsidRDefault="00CE164C" w:rsidP="00CE164C">
      <w:pPr>
        <w:pStyle w:val="ListParagraph"/>
        <w:autoSpaceDE w:val="0"/>
        <w:autoSpaceDN w:val="0"/>
        <w:adjustRightInd w:val="0"/>
        <w:spacing w:after="0" w:line="240" w:lineRule="auto"/>
        <w:ind w:left="360"/>
        <w:rPr>
          <w:rFonts w:ascii="Times New Roman" w:hAnsi="Times New Roman" w:cs="Times New Roman"/>
          <w:sz w:val="24"/>
          <w:szCs w:val="24"/>
        </w:rPr>
      </w:pPr>
    </w:p>
    <w:p w:rsidR="00CE164C" w:rsidRPr="00AB05F4" w:rsidRDefault="00CE164C" w:rsidP="00CE164C">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AB05F4">
        <w:rPr>
          <w:rFonts w:ascii="Times New Roman" w:hAnsi="Times New Roman" w:cs="Times New Roman"/>
          <w:sz w:val="24"/>
          <w:szCs w:val="24"/>
        </w:rPr>
        <w:t>The 1</w:t>
      </w:r>
      <w:r w:rsidRPr="00AB05F4">
        <w:rPr>
          <w:rFonts w:ascii="Times New Roman" w:hAnsi="Times New Roman" w:cs="Times New Roman"/>
          <w:sz w:val="24"/>
          <w:szCs w:val="24"/>
          <w:vertAlign w:val="superscript"/>
        </w:rPr>
        <w:t>st</w:t>
      </w:r>
      <w:r w:rsidRPr="00AB05F4">
        <w:rPr>
          <w:rFonts w:ascii="Times New Roman" w:hAnsi="Times New Roman" w:cs="Times New Roman"/>
          <w:sz w:val="24"/>
          <w:szCs w:val="24"/>
        </w:rPr>
        <w:t xml:space="preserve"> postnatal visit is scheduled for day 3 but should take place within 6 days of life at the </w:t>
      </w:r>
      <w:r w:rsidR="00AB05F4" w:rsidRPr="00AB05F4">
        <w:rPr>
          <w:rFonts w:ascii="Times New Roman" w:hAnsi="Times New Roman" w:cs="Times New Roman"/>
          <w:sz w:val="24"/>
          <w:szCs w:val="24"/>
        </w:rPr>
        <w:t xml:space="preserve">health facility. </w:t>
      </w:r>
    </w:p>
    <w:p w:rsidR="00AB05F4" w:rsidRPr="00AB05F4" w:rsidRDefault="00AB05F4" w:rsidP="00AB05F4">
      <w:pPr>
        <w:autoSpaceDE w:val="0"/>
        <w:autoSpaceDN w:val="0"/>
        <w:adjustRightInd w:val="0"/>
        <w:spacing w:after="0" w:line="240" w:lineRule="auto"/>
        <w:rPr>
          <w:rFonts w:ascii="Times New Roman" w:hAnsi="Times New Roman" w:cs="Times New Roman"/>
          <w:sz w:val="24"/>
          <w:szCs w:val="24"/>
          <w:highlight w:val="green"/>
        </w:rPr>
      </w:pPr>
    </w:p>
    <w:p w:rsidR="00AB05F4" w:rsidRPr="00DB5968" w:rsidRDefault="00AB05F4" w:rsidP="00AB05F4">
      <w:pPr>
        <w:pStyle w:val="ListParagraph"/>
        <w:autoSpaceDE w:val="0"/>
        <w:autoSpaceDN w:val="0"/>
        <w:adjustRightInd w:val="0"/>
        <w:spacing w:after="0" w:line="240" w:lineRule="auto"/>
        <w:ind w:left="360"/>
        <w:rPr>
          <w:rFonts w:ascii="Times New Roman" w:hAnsi="Times New Roman" w:cs="Times New Roman"/>
          <w:sz w:val="24"/>
          <w:szCs w:val="24"/>
        </w:rPr>
      </w:pPr>
    </w:p>
    <w:p w:rsidR="00CE164C" w:rsidRPr="00DB5968" w:rsidRDefault="00CE164C" w:rsidP="00B73E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EPI scheduled visits for vaccination at 6, 10 and 14 weeks at EPI clinic and a routine health check must be performed. </w:t>
      </w:r>
    </w:p>
    <w:p w:rsidR="00AB05F4" w:rsidRPr="00DB5968" w:rsidRDefault="00CE164C" w:rsidP="00B73ED3">
      <w:pPr>
        <w:pStyle w:val="ListParagraph"/>
        <w:numPr>
          <w:ilvl w:val="2"/>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At the 6 weeks EPI visit, </w:t>
      </w:r>
    </w:p>
    <w:p w:rsidR="00AB05F4" w:rsidRPr="00DB5968" w:rsidRDefault="00CE164C" w:rsidP="00AB05F4">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infant HIV </w:t>
      </w:r>
      <w:r w:rsidR="00AB05F4" w:rsidRPr="00DB5968">
        <w:rPr>
          <w:rFonts w:ascii="Times New Roman" w:hAnsi="Times New Roman" w:cs="Times New Roman"/>
          <w:sz w:val="24"/>
          <w:szCs w:val="24"/>
        </w:rPr>
        <w:t>PCR testing should be conducted</w:t>
      </w:r>
    </w:p>
    <w:p w:rsidR="00AB05F4" w:rsidRPr="00DB5968" w:rsidRDefault="00AB05F4" w:rsidP="00AB05F4">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Discontinue NVP syrup</w:t>
      </w:r>
    </w:p>
    <w:p w:rsidR="00AB05F4" w:rsidRPr="00DB5968" w:rsidRDefault="00E369A0" w:rsidP="00AB05F4">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00AB05F4" w:rsidRPr="00DB5968">
        <w:rPr>
          <w:rFonts w:ascii="Times New Roman" w:hAnsi="Times New Roman" w:cs="Times New Roman"/>
          <w:sz w:val="24"/>
          <w:szCs w:val="24"/>
        </w:rPr>
        <w:t>esults for HIV PCR within the week. If positive initiate ART urgently while doing viral load tests.</w:t>
      </w:r>
    </w:p>
    <w:p w:rsidR="00AB05F4" w:rsidRPr="00DB5968" w:rsidRDefault="00AB05F4" w:rsidP="00AB05F4">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If PCR test result is negative and infant is breastfeeding, start co-trimoxazole syrup.</w:t>
      </w:r>
      <w:r w:rsidR="00CE164C" w:rsidRPr="00DB5968">
        <w:rPr>
          <w:rFonts w:ascii="Times New Roman" w:hAnsi="Times New Roman" w:cs="Times New Roman"/>
          <w:sz w:val="24"/>
          <w:szCs w:val="24"/>
        </w:rPr>
        <w:t xml:space="preserve"> </w:t>
      </w:r>
    </w:p>
    <w:p w:rsidR="00AB05F4" w:rsidRDefault="00CE164C" w:rsidP="00AB05F4">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Cotrimoxazole syrup should be continued until the infant is confirmed HIV </w:t>
      </w:r>
      <w:r w:rsidR="00AB05F4" w:rsidRPr="00DB5968">
        <w:rPr>
          <w:rFonts w:ascii="Times New Roman" w:hAnsi="Times New Roman" w:cs="Times New Roman"/>
          <w:sz w:val="24"/>
          <w:szCs w:val="24"/>
        </w:rPr>
        <w:t>uninfected and is fully weaned.</w:t>
      </w:r>
    </w:p>
    <w:p w:rsidR="00BC5B69" w:rsidRDefault="00BC5B69" w:rsidP="00AB05F4">
      <w:pPr>
        <w:autoSpaceDE w:val="0"/>
        <w:autoSpaceDN w:val="0"/>
        <w:adjustRightInd w:val="0"/>
        <w:spacing w:after="0" w:line="240" w:lineRule="auto"/>
        <w:rPr>
          <w:rFonts w:ascii="Times New Roman" w:hAnsi="Times New Roman" w:cs="Times New Roman"/>
          <w:sz w:val="24"/>
          <w:szCs w:val="24"/>
        </w:rPr>
      </w:pPr>
    </w:p>
    <w:p w:rsidR="00CE164C" w:rsidRPr="00DB5968" w:rsidRDefault="00AB05F4" w:rsidP="00AB05F4">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Note: </w:t>
      </w:r>
      <w:r w:rsidR="00CE164C" w:rsidRPr="00DB5968">
        <w:rPr>
          <w:rFonts w:ascii="Times New Roman" w:hAnsi="Times New Roman" w:cs="Times New Roman"/>
          <w:sz w:val="24"/>
          <w:szCs w:val="24"/>
        </w:rPr>
        <w:t>Infants who present before 6 weeks and are unwell should have an earlier HIV PCR test. If an infant tests HIV PCR positive, ART mu</w:t>
      </w:r>
      <w:r w:rsidRPr="00DB5968">
        <w:rPr>
          <w:rFonts w:ascii="Times New Roman" w:hAnsi="Times New Roman" w:cs="Times New Roman"/>
          <w:sz w:val="24"/>
          <w:szCs w:val="24"/>
        </w:rPr>
        <w:t>st be initiated urgently and a</w:t>
      </w:r>
      <w:r w:rsidR="00CE164C" w:rsidRPr="00DB5968">
        <w:rPr>
          <w:rFonts w:ascii="Times New Roman" w:hAnsi="Times New Roman" w:cs="Times New Roman"/>
          <w:sz w:val="24"/>
          <w:szCs w:val="24"/>
        </w:rPr>
        <w:t xml:space="preserve"> viral load should be sent.</w:t>
      </w:r>
      <w:r w:rsidR="00E75933">
        <w:rPr>
          <w:rFonts w:ascii="Times New Roman" w:hAnsi="Times New Roman" w:cs="Times New Roman"/>
          <w:sz w:val="24"/>
          <w:szCs w:val="24"/>
        </w:rPr>
        <w:t xml:space="preserve"> This policy of an earlier PCR applies to low birth weight and premature infants who can be regarded as high risk cases that need an urgent diagnosis.</w:t>
      </w:r>
    </w:p>
    <w:p w:rsidR="00CE164C" w:rsidRPr="00DB5968" w:rsidRDefault="00CE164C" w:rsidP="00CE164C">
      <w:pPr>
        <w:autoSpaceDE w:val="0"/>
        <w:autoSpaceDN w:val="0"/>
        <w:adjustRightInd w:val="0"/>
        <w:spacing w:after="0" w:line="240" w:lineRule="auto"/>
        <w:rPr>
          <w:rFonts w:ascii="Times New Roman" w:hAnsi="Times New Roman" w:cs="Times New Roman"/>
          <w:sz w:val="24"/>
          <w:szCs w:val="24"/>
        </w:rPr>
      </w:pPr>
    </w:p>
    <w:p w:rsidR="00AB05F4" w:rsidRPr="00DB5968" w:rsidRDefault="00AB05F4" w:rsidP="00B73ED3">
      <w:pPr>
        <w:pStyle w:val="ListParagraph"/>
        <w:numPr>
          <w:ilvl w:val="1"/>
          <w:numId w:val="25"/>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At the </w:t>
      </w:r>
      <w:r w:rsidRPr="00DE1285">
        <w:rPr>
          <w:rFonts w:ascii="Times New Roman" w:hAnsi="Times New Roman" w:cs="Times New Roman"/>
          <w:b/>
          <w:sz w:val="24"/>
          <w:szCs w:val="24"/>
        </w:rPr>
        <w:t>10 weeks</w:t>
      </w:r>
      <w:r w:rsidRPr="00DB5968">
        <w:rPr>
          <w:rFonts w:ascii="Times New Roman" w:hAnsi="Times New Roman" w:cs="Times New Roman"/>
          <w:sz w:val="24"/>
          <w:szCs w:val="24"/>
        </w:rPr>
        <w:t xml:space="preserve"> </w:t>
      </w:r>
      <w:r w:rsidR="00DB5968" w:rsidRPr="00DB5968">
        <w:rPr>
          <w:rFonts w:ascii="Times New Roman" w:hAnsi="Times New Roman" w:cs="Times New Roman"/>
          <w:sz w:val="24"/>
          <w:szCs w:val="24"/>
        </w:rPr>
        <w:t xml:space="preserve">and </w:t>
      </w:r>
      <w:r w:rsidR="00DB5968" w:rsidRPr="00DE1285">
        <w:rPr>
          <w:rFonts w:ascii="Times New Roman" w:hAnsi="Times New Roman" w:cs="Times New Roman"/>
          <w:b/>
          <w:sz w:val="24"/>
          <w:szCs w:val="24"/>
        </w:rPr>
        <w:t>14 weeks</w:t>
      </w:r>
      <w:r w:rsidR="00DB5968" w:rsidRPr="00DB5968">
        <w:rPr>
          <w:rFonts w:ascii="Times New Roman" w:hAnsi="Times New Roman" w:cs="Times New Roman"/>
          <w:sz w:val="24"/>
          <w:szCs w:val="24"/>
        </w:rPr>
        <w:t xml:space="preserve"> </w:t>
      </w:r>
      <w:r w:rsidRPr="00DB5968">
        <w:rPr>
          <w:rFonts w:ascii="Times New Roman" w:hAnsi="Times New Roman" w:cs="Times New Roman"/>
          <w:sz w:val="24"/>
          <w:szCs w:val="24"/>
        </w:rPr>
        <w:t>EPI visit:</w:t>
      </w:r>
    </w:p>
    <w:p w:rsidR="00AB05F4"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check adherence to cotrimoxazole syrup</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check maternal adherence to ART </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growth monitoring</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infant feeding</w:t>
      </w:r>
    </w:p>
    <w:p w:rsidR="00AB05F4" w:rsidRPr="00DB5968" w:rsidRDefault="00AB05F4" w:rsidP="00DB5968">
      <w:pPr>
        <w:autoSpaceDE w:val="0"/>
        <w:autoSpaceDN w:val="0"/>
        <w:adjustRightInd w:val="0"/>
        <w:spacing w:after="0" w:line="240" w:lineRule="auto"/>
        <w:rPr>
          <w:rFonts w:ascii="Times New Roman" w:hAnsi="Times New Roman" w:cs="Times New Roman"/>
          <w:sz w:val="24"/>
          <w:szCs w:val="24"/>
        </w:rPr>
      </w:pPr>
    </w:p>
    <w:p w:rsidR="00DB5968" w:rsidRPr="00DB5968" w:rsidRDefault="00DB5968" w:rsidP="00DB5968">
      <w:pPr>
        <w:pStyle w:val="ListParagraph"/>
        <w:numPr>
          <w:ilvl w:val="1"/>
          <w:numId w:val="25"/>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after the 14 weeks, schedule a visit every month:</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check adherence to cotrimoxazole syrup</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check maternal adherence to ART</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growth monitoring</w:t>
      </w:r>
    </w:p>
    <w:p w:rsidR="00DB5968" w:rsidRPr="00DB5968" w:rsidRDefault="00DB5968" w:rsidP="00DB5968">
      <w:pPr>
        <w:pStyle w:val="ListParagraph"/>
        <w:numPr>
          <w:ilvl w:val="3"/>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infant feeding</w:t>
      </w:r>
    </w:p>
    <w:p w:rsidR="00DB5968" w:rsidRPr="00DB5968" w:rsidRDefault="00DB5968" w:rsidP="00DB5968">
      <w:pPr>
        <w:pStyle w:val="ListParagraph"/>
        <w:autoSpaceDE w:val="0"/>
        <w:autoSpaceDN w:val="0"/>
        <w:adjustRightInd w:val="0"/>
        <w:spacing w:after="0" w:line="240" w:lineRule="auto"/>
        <w:ind w:left="360"/>
        <w:rPr>
          <w:rFonts w:ascii="Times New Roman" w:hAnsi="Times New Roman" w:cs="Times New Roman"/>
          <w:sz w:val="24"/>
          <w:szCs w:val="24"/>
        </w:rPr>
      </w:pPr>
    </w:p>
    <w:p w:rsidR="00CE164C" w:rsidRPr="00DB5968" w:rsidRDefault="00CE164C" w:rsidP="00B73E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lastRenderedPageBreak/>
        <w:t xml:space="preserve">A </w:t>
      </w:r>
      <w:r w:rsidRPr="00BC5B69">
        <w:rPr>
          <w:rFonts w:ascii="Times New Roman" w:hAnsi="Times New Roman" w:cs="Times New Roman"/>
          <w:b/>
          <w:sz w:val="24"/>
          <w:szCs w:val="24"/>
        </w:rPr>
        <w:t>6 month visit</w:t>
      </w:r>
      <w:r w:rsidRPr="00DB5968">
        <w:rPr>
          <w:rFonts w:ascii="Times New Roman" w:hAnsi="Times New Roman" w:cs="Times New Roman"/>
          <w:sz w:val="24"/>
          <w:szCs w:val="24"/>
        </w:rPr>
        <w:t xml:space="preserve"> should be conducted. At this visit, on-going infant feeding counselling should be provided and a routine health check performed. Mothers still breastfeeding should be advised to continue and advised on complementary feeding. Infants who have stopped breastfeeding more than 6 weeks earlier should have an HIV PCR test, which if negative, co-trimoxazole must be discontinued. Mothers should be advised to return 6 weeks after breastfeeding cessation for infant HIV testing. If an infant tests HIV PCR positive, ART must be initiated urge</w:t>
      </w:r>
      <w:r w:rsidR="00DB5968" w:rsidRPr="00DB5968">
        <w:rPr>
          <w:rFonts w:ascii="Times New Roman" w:hAnsi="Times New Roman" w:cs="Times New Roman"/>
          <w:sz w:val="24"/>
          <w:szCs w:val="24"/>
        </w:rPr>
        <w:t xml:space="preserve">ntly and a </w:t>
      </w:r>
      <w:r w:rsidRPr="00DB5968">
        <w:rPr>
          <w:rFonts w:ascii="Times New Roman" w:hAnsi="Times New Roman" w:cs="Times New Roman"/>
          <w:sz w:val="24"/>
          <w:szCs w:val="24"/>
        </w:rPr>
        <w:t>viral load should be sent.</w:t>
      </w:r>
    </w:p>
    <w:p w:rsidR="00CE164C" w:rsidRPr="00DB5968" w:rsidRDefault="00CE164C" w:rsidP="00CE164C">
      <w:pPr>
        <w:pStyle w:val="ListParagraph"/>
        <w:autoSpaceDE w:val="0"/>
        <w:autoSpaceDN w:val="0"/>
        <w:adjustRightInd w:val="0"/>
        <w:spacing w:after="0" w:line="240" w:lineRule="auto"/>
        <w:ind w:left="360"/>
        <w:rPr>
          <w:rFonts w:ascii="Times New Roman" w:hAnsi="Times New Roman" w:cs="Times New Roman"/>
          <w:sz w:val="24"/>
          <w:szCs w:val="24"/>
        </w:rPr>
      </w:pPr>
    </w:p>
    <w:p w:rsidR="00CE164C" w:rsidRPr="00DB5968" w:rsidRDefault="00CD0CD9" w:rsidP="00B73E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At </w:t>
      </w:r>
      <w:r w:rsidR="00CE164C" w:rsidRPr="00BC5B69">
        <w:rPr>
          <w:rFonts w:ascii="Times New Roman" w:hAnsi="Times New Roman" w:cs="Times New Roman"/>
          <w:b/>
          <w:sz w:val="24"/>
          <w:szCs w:val="24"/>
        </w:rPr>
        <w:t>9 months</w:t>
      </w:r>
      <w:r w:rsidR="00CE164C" w:rsidRPr="00DB5968">
        <w:rPr>
          <w:rFonts w:ascii="Times New Roman" w:hAnsi="Times New Roman" w:cs="Times New Roman"/>
          <w:sz w:val="24"/>
          <w:szCs w:val="24"/>
        </w:rPr>
        <w:t xml:space="preserve"> (EPI scheduled visit</w:t>
      </w:r>
      <w:r w:rsidRPr="00DB5968">
        <w:rPr>
          <w:rFonts w:ascii="Times New Roman" w:hAnsi="Times New Roman" w:cs="Times New Roman"/>
          <w:sz w:val="24"/>
          <w:szCs w:val="24"/>
        </w:rPr>
        <w:t>)</w:t>
      </w:r>
      <w:r w:rsidR="00CE164C" w:rsidRPr="00DB5968">
        <w:rPr>
          <w:rFonts w:ascii="Times New Roman" w:hAnsi="Times New Roman" w:cs="Times New Roman"/>
          <w:sz w:val="24"/>
          <w:szCs w:val="24"/>
        </w:rPr>
        <w:t>, on-going infant feeding counselling should be provided and a routine health check performed. Mothers still breastfeeding should be advised to continue breastfeeding if feasible and advised on complementary feeding. Infants who have stopped breastfeeding more than 6 weeks earlier should have an HIV PCR test, which if negative co-trimoxazole must be discontinued. Mothers should be advised to return 6 weeks after breastfeeding cessation for infant HIV testing. If an infant tests HIV PCR positive ART mu</w:t>
      </w:r>
      <w:r w:rsidR="00DB5968" w:rsidRPr="00DB5968">
        <w:rPr>
          <w:rFonts w:ascii="Times New Roman" w:hAnsi="Times New Roman" w:cs="Times New Roman"/>
          <w:sz w:val="24"/>
          <w:szCs w:val="24"/>
        </w:rPr>
        <w:t>st be initiated urgently and a</w:t>
      </w:r>
      <w:r w:rsidR="00CE164C" w:rsidRPr="00DB5968">
        <w:rPr>
          <w:rFonts w:ascii="Times New Roman" w:hAnsi="Times New Roman" w:cs="Times New Roman"/>
          <w:sz w:val="24"/>
          <w:szCs w:val="24"/>
        </w:rPr>
        <w:t xml:space="preserve"> viral load should be sent.</w:t>
      </w:r>
    </w:p>
    <w:p w:rsidR="00CE164C" w:rsidRPr="00DB5968" w:rsidRDefault="00CE164C" w:rsidP="00CE164C">
      <w:pPr>
        <w:pStyle w:val="ListParagraph"/>
        <w:rPr>
          <w:rFonts w:ascii="Times New Roman" w:hAnsi="Times New Roman" w:cs="Times New Roman"/>
          <w:sz w:val="24"/>
          <w:szCs w:val="24"/>
        </w:rPr>
      </w:pPr>
    </w:p>
    <w:p w:rsidR="00CE164C" w:rsidRPr="00DB5968" w:rsidRDefault="00CE164C" w:rsidP="00CE164C">
      <w:pPr>
        <w:pStyle w:val="ListParagraph"/>
        <w:autoSpaceDE w:val="0"/>
        <w:autoSpaceDN w:val="0"/>
        <w:adjustRightInd w:val="0"/>
        <w:spacing w:after="0" w:line="240" w:lineRule="auto"/>
        <w:ind w:left="360"/>
        <w:rPr>
          <w:rFonts w:ascii="Times New Roman" w:hAnsi="Times New Roman" w:cs="Times New Roman"/>
          <w:sz w:val="24"/>
          <w:szCs w:val="24"/>
        </w:rPr>
      </w:pPr>
    </w:p>
    <w:p w:rsidR="00CE164C" w:rsidRDefault="00CE164C" w:rsidP="00B73ED3">
      <w:pPr>
        <w:pStyle w:val="ListParagraph"/>
        <w:numPr>
          <w:ilvl w:val="0"/>
          <w:numId w:val="24"/>
        </w:numPr>
        <w:autoSpaceDE w:val="0"/>
        <w:autoSpaceDN w:val="0"/>
        <w:adjustRightInd w:val="0"/>
        <w:spacing w:after="0"/>
        <w:rPr>
          <w:rFonts w:ascii="Times New Roman" w:hAnsi="Times New Roman" w:cs="Times New Roman"/>
          <w:sz w:val="24"/>
          <w:szCs w:val="24"/>
        </w:rPr>
      </w:pPr>
      <w:r w:rsidRPr="00DB5968">
        <w:rPr>
          <w:rFonts w:ascii="Times New Roman" w:hAnsi="Times New Roman" w:cs="Times New Roman"/>
          <w:sz w:val="24"/>
          <w:szCs w:val="24"/>
        </w:rPr>
        <w:t>A</w:t>
      </w:r>
      <w:r w:rsidR="00CD0CD9" w:rsidRPr="00DB5968">
        <w:rPr>
          <w:rFonts w:ascii="Times New Roman" w:hAnsi="Times New Roman" w:cs="Times New Roman"/>
          <w:sz w:val="24"/>
          <w:szCs w:val="24"/>
        </w:rPr>
        <w:t>t</w:t>
      </w:r>
      <w:r w:rsidRPr="00DB5968">
        <w:rPr>
          <w:rFonts w:ascii="Times New Roman" w:hAnsi="Times New Roman" w:cs="Times New Roman"/>
          <w:sz w:val="24"/>
          <w:szCs w:val="24"/>
        </w:rPr>
        <w:t xml:space="preserve"> 12 month</w:t>
      </w:r>
      <w:r w:rsidR="00CD0CD9" w:rsidRPr="00DB5968">
        <w:rPr>
          <w:rFonts w:ascii="Times New Roman" w:hAnsi="Times New Roman" w:cs="Times New Roman"/>
          <w:sz w:val="24"/>
          <w:szCs w:val="24"/>
        </w:rPr>
        <w:t>s,</w:t>
      </w:r>
      <w:r w:rsidRPr="00DB5968">
        <w:rPr>
          <w:rFonts w:ascii="Times New Roman" w:hAnsi="Times New Roman" w:cs="Times New Roman"/>
          <w:sz w:val="24"/>
          <w:szCs w:val="24"/>
        </w:rPr>
        <w:t xml:space="preserve"> </w:t>
      </w:r>
      <w:r w:rsidR="00CD0CD9" w:rsidRPr="00DB5968">
        <w:rPr>
          <w:rFonts w:ascii="Times New Roman" w:hAnsi="Times New Roman" w:cs="Times New Roman"/>
          <w:sz w:val="24"/>
          <w:szCs w:val="24"/>
        </w:rPr>
        <w:t>a</w:t>
      </w:r>
      <w:r w:rsidRPr="00DB5968">
        <w:rPr>
          <w:rFonts w:ascii="Times New Roman" w:hAnsi="Times New Roman" w:cs="Times New Roman"/>
          <w:sz w:val="24"/>
          <w:szCs w:val="24"/>
        </w:rPr>
        <w:t xml:space="preserve"> routine health check and on-going feeding counselling should be done. Infants who have stopped breastfeeding more than 6 weeks earlier should have an HIV PCR test, which if negative co-trimoxazole must be discontinued. Mothers should be advised to return 6 weeks after breastfeeding cessation for infant HIV testing. If an infant tests HIV PCR positive ART must be initiated urgently and a viral load should be sent.</w:t>
      </w:r>
    </w:p>
    <w:p w:rsidR="00CE164C" w:rsidRPr="00DE1285" w:rsidRDefault="00CE164C" w:rsidP="00DE1285">
      <w:pPr>
        <w:autoSpaceDE w:val="0"/>
        <w:autoSpaceDN w:val="0"/>
        <w:adjustRightInd w:val="0"/>
        <w:spacing w:after="0"/>
        <w:rPr>
          <w:rFonts w:ascii="Times New Roman" w:hAnsi="Times New Roman" w:cs="Times New Roman"/>
          <w:sz w:val="24"/>
          <w:szCs w:val="24"/>
        </w:rPr>
      </w:pPr>
    </w:p>
    <w:p w:rsidR="00CE164C" w:rsidRPr="00DB5968" w:rsidRDefault="00CD0CD9" w:rsidP="00B73E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At </w:t>
      </w:r>
      <w:r w:rsidR="00CE164C" w:rsidRPr="00DB5968">
        <w:rPr>
          <w:rFonts w:ascii="Times New Roman" w:hAnsi="Times New Roman" w:cs="Times New Roman"/>
          <w:sz w:val="24"/>
          <w:szCs w:val="24"/>
        </w:rPr>
        <w:t>18 months (EPI scheduled visit)</w:t>
      </w:r>
      <w:r w:rsidRPr="00DB5968">
        <w:rPr>
          <w:rFonts w:ascii="Times New Roman" w:hAnsi="Times New Roman" w:cs="Times New Roman"/>
          <w:sz w:val="24"/>
          <w:szCs w:val="24"/>
        </w:rPr>
        <w:t>, a</w:t>
      </w:r>
      <w:r w:rsidR="00CE164C" w:rsidRPr="00DB5968">
        <w:rPr>
          <w:rFonts w:ascii="Times New Roman" w:hAnsi="Times New Roman" w:cs="Times New Roman"/>
          <w:sz w:val="24"/>
          <w:szCs w:val="24"/>
        </w:rPr>
        <w:t>ll HIV-exposed infants,</w:t>
      </w:r>
      <w:r w:rsidR="00DE1285">
        <w:rPr>
          <w:rFonts w:ascii="Times New Roman" w:hAnsi="Times New Roman" w:cs="Times New Roman"/>
          <w:sz w:val="24"/>
          <w:szCs w:val="24"/>
        </w:rPr>
        <w:t xml:space="preserve"> except those with positive PCR test results and on ART, s</w:t>
      </w:r>
      <w:r w:rsidR="00CE164C" w:rsidRPr="00DB5968">
        <w:rPr>
          <w:rFonts w:ascii="Times New Roman" w:hAnsi="Times New Roman" w:cs="Times New Roman"/>
          <w:sz w:val="24"/>
          <w:szCs w:val="24"/>
        </w:rPr>
        <w:t>hould have a rapid HIV ELISA test. If two HIV rapid ELISA tests are positive, the infant is HIV infected and ART must be initiated urgently.</w:t>
      </w:r>
    </w:p>
    <w:p w:rsidR="00CE164C" w:rsidRPr="00DB5968" w:rsidRDefault="00CE164C" w:rsidP="00CE164C">
      <w:pPr>
        <w:autoSpaceDE w:val="0"/>
        <w:autoSpaceDN w:val="0"/>
        <w:adjustRightInd w:val="0"/>
        <w:spacing w:after="0" w:line="240" w:lineRule="auto"/>
        <w:ind w:left="-360"/>
        <w:rPr>
          <w:rFonts w:ascii="Times New Roman" w:hAnsi="Times New Roman" w:cs="Times New Roman"/>
          <w:sz w:val="24"/>
          <w:szCs w:val="24"/>
        </w:rPr>
      </w:pPr>
    </w:p>
    <w:p w:rsidR="00CE164C" w:rsidRPr="00DB5968" w:rsidRDefault="00CE164C" w:rsidP="00B73ED3">
      <w:pPr>
        <w:pStyle w:val="ListParagraph"/>
        <w:numPr>
          <w:ilvl w:val="0"/>
          <w:numId w:val="24"/>
        </w:numPr>
        <w:autoSpaceDE w:val="0"/>
        <w:autoSpaceDN w:val="0"/>
        <w:adjustRightInd w:val="0"/>
        <w:spacing w:after="0" w:line="240" w:lineRule="auto"/>
        <w:rPr>
          <w:rFonts w:ascii="Times New Roman" w:hAnsi="Times New Roman" w:cs="Times New Roman"/>
          <w:b/>
          <w:sz w:val="24"/>
          <w:szCs w:val="24"/>
        </w:rPr>
      </w:pPr>
      <w:r w:rsidRPr="00DB5968">
        <w:rPr>
          <w:rFonts w:ascii="Times New Roman" w:hAnsi="Times New Roman" w:cs="Times New Roman"/>
          <w:b/>
          <w:sz w:val="24"/>
          <w:szCs w:val="24"/>
        </w:rPr>
        <w:t xml:space="preserve">At any visit if the infant is failing to thrive or is unwell, an infant HIV PCR </w:t>
      </w:r>
      <w:r w:rsidR="00DE1285">
        <w:rPr>
          <w:rFonts w:ascii="Times New Roman" w:hAnsi="Times New Roman" w:cs="Times New Roman"/>
          <w:b/>
          <w:sz w:val="24"/>
          <w:szCs w:val="24"/>
        </w:rPr>
        <w:t xml:space="preserve">test </w:t>
      </w:r>
      <w:r w:rsidRPr="00DB5968">
        <w:rPr>
          <w:rFonts w:ascii="Times New Roman" w:hAnsi="Times New Roman" w:cs="Times New Roman"/>
          <w:b/>
          <w:sz w:val="24"/>
          <w:szCs w:val="24"/>
        </w:rPr>
        <w:t>should be conducted immediately.</w:t>
      </w:r>
    </w:p>
    <w:p w:rsidR="00CE164C" w:rsidRPr="00DB5968" w:rsidRDefault="00CE164C" w:rsidP="00CE164C">
      <w:pPr>
        <w:autoSpaceDE w:val="0"/>
        <w:autoSpaceDN w:val="0"/>
        <w:adjustRightInd w:val="0"/>
        <w:spacing w:after="0" w:line="240" w:lineRule="auto"/>
        <w:rPr>
          <w:rFonts w:ascii="Times New Roman" w:hAnsi="Times New Roman" w:cs="Times New Roman"/>
          <w:sz w:val="24"/>
          <w:szCs w:val="24"/>
        </w:rPr>
      </w:pPr>
    </w:p>
    <w:p w:rsidR="00CE164C" w:rsidRPr="00DB5968" w:rsidRDefault="00CE164C" w:rsidP="00CD0CD9">
      <w:pPr>
        <w:autoSpaceDE w:val="0"/>
        <w:autoSpaceDN w:val="0"/>
        <w:adjustRightInd w:val="0"/>
        <w:spacing w:after="0" w:line="240" w:lineRule="auto"/>
        <w:rPr>
          <w:rFonts w:ascii="Times New Roman" w:hAnsi="Times New Roman" w:cs="Times New Roman"/>
          <w:b/>
          <w:sz w:val="24"/>
          <w:szCs w:val="24"/>
          <w:u w:val="single"/>
        </w:rPr>
      </w:pPr>
      <w:r w:rsidRPr="00DB5968">
        <w:rPr>
          <w:rFonts w:ascii="Times New Roman" w:hAnsi="Times New Roman" w:cs="Times New Roman"/>
          <w:b/>
          <w:sz w:val="24"/>
          <w:szCs w:val="24"/>
          <w:u w:val="single"/>
        </w:rPr>
        <w:t>Routine Infant Health Check</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Plot weight and height </w:t>
      </w:r>
      <w:r w:rsidR="00E361A0">
        <w:rPr>
          <w:rFonts w:ascii="Times New Roman" w:hAnsi="Times New Roman" w:cs="Times New Roman"/>
          <w:sz w:val="24"/>
          <w:szCs w:val="24"/>
        </w:rPr>
        <w:t>in RTHB</w:t>
      </w:r>
      <w:r w:rsidRPr="00DB5968">
        <w:rPr>
          <w:rFonts w:ascii="Times New Roman" w:hAnsi="Times New Roman" w:cs="Times New Roman"/>
          <w:sz w:val="24"/>
          <w:szCs w:val="24"/>
        </w:rPr>
        <w:t xml:space="preserve"> to screen for failure to thrive or obesity.</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History focussed on </w:t>
      </w:r>
      <w:r w:rsidRPr="00DB5968">
        <w:rPr>
          <w:rFonts w:ascii="Times New Roman" w:hAnsi="Times New Roman" w:cs="Times New Roman"/>
          <w:b/>
          <w:sz w:val="24"/>
          <w:szCs w:val="24"/>
        </w:rPr>
        <w:t>IMCI danger signs and main symptoms</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b/>
          <w:sz w:val="24"/>
          <w:szCs w:val="24"/>
        </w:rPr>
        <w:t>TB screen</w:t>
      </w:r>
      <w:r w:rsidR="00DE1285">
        <w:rPr>
          <w:rFonts w:ascii="Times New Roman" w:hAnsi="Times New Roman" w:cs="Times New Roman"/>
          <w:b/>
          <w:sz w:val="24"/>
          <w:szCs w:val="24"/>
        </w:rPr>
        <w:t>ing</w:t>
      </w:r>
      <w:r w:rsidRPr="00DB5968">
        <w:rPr>
          <w:rFonts w:ascii="Times New Roman" w:hAnsi="Times New Roman" w:cs="Times New Roman"/>
          <w:sz w:val="24"/>
          <w:szCs w:val="24"/>
        </w:rPr>
        <w:t>: persistent cough or wheeze &gt;2weeks, loss of weight or failure to thrive, reduced playfulness and fatigue, fever for 14 days, household TB contact.</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Monitor developmental milestones.</w:t>
      </w:r>
      <w:r w:rsidR="00E361A0">
        <w:rPr>
          <w:rFonts w:ascii="Times New Roman" w:hAnsi="Times New Roman" w:cs="Times New Roman"/>
          <w:sz w:val="24"/>
          <w:szCs w:val="24"/>
        </w:rPr>
        <w:t xml:space="preserve"> (See RTHB for a guide)</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Check history of intercurrent illnesses.</w:t>
      </w:r>
      <w:r w:rsidR="00E361A0">
        <w:rPr>
          <w:rFonts w:ascii="Times New Roman" w:hAnsi="Times New Roman" w:cs="Times New Roman"/>
          <w:sz w:val="24"/>
          <w:szCs w:val="24"/>
        </w:rPr>
        <w:t xml:space="preserve"> (RTHB)</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Check immunisation status.</w:t>
      </w:r>
      <w:r w:rsidR="00E361A0">
        <w:rPr>
          <w:rFonts w:ascii="Times New Roman" w:hAnsi="Times New Roman" w:cs="Times New Roman"/>
          <w:sz w:val="24"/>
          <w:szCs w:val="24"/>
        </w:rPr>
        <w:t xml:space="preserve"> (RTHB)</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Assess feeding pattern; assess feeding difficulties and discuss ways of overcoming them</w:t>
      </w:r>
    </w:p>
    <w:p w:rsidR="00CE164C" w:rsidRPr="00DB5968" w:rsidRDefault="00CE164C" w:rsidP="00B73ED3">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Conduct a clinical examination where indicated, and refer to a higher level of care if needed.</w:t>
      </w:r>
    </w:p>
    <w:p w:rsidR="00CE164C" w:rsidRPr="00DB5968" w:rsidRDefault="00CE164C" w:rsidP="00CE164C">
      <w:pPr>
        <w:autoSpaceDE w:val="0"/>
        <w:autoSpaceDN w:val="0"/>
        <w:adjustRightInd w:val="0"/>
        <w:spacing w:after="0" w:line="240" w:lineRule="auto"/>
        <w:rPr>
          <w:rFonts w:ascii="Times New Roman" w:hAnsi="Times New Roman" w:cs="Times New Roman"/>
          <w:sz w:val="24"/>
          <w:szCs w:val="24"/>
        </w:rPr>
      </w:pPr>
    </w:p>
    <w:p w:rsidR="00CE164C" w:rsidRPr="00DB5968" w:rsidRDefault="00CE164C" w:rsidP="00B73E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b/>
          <w:sz w:val="24"/>
          <w:szCs w:val="24"/>
        </w:rPr>
        <w:t>NOTE</w:t>
      </w:r>
      <w:r w:rsidRPr="00DB5968">
        <w:rPr>
          <w:rFonts w:ascii="Times New Roman" w:hAnsi="Times New Roman" w:cs="Times New Roman"/>
          <w:sz w:val="24"/>
          <w:szCs w:val="24"/>
        </w:rPr>
        <w:t xml:space="preserve">: In women </w:t>
      </w:r>
      <w:r w:rsidR="00CD0CD9" w:rsidRPr="00DB5968">
        <w:rPr>
          <w:rFonts w:ascii="Times New Roman" w:hAnsi="Times New Roman" w:cs="Times New Roman"/>
          <w:sz w:val="24"/>
          <w:szCs w:val="24"/>
        </w:rPr>
        <w:t xml:space="preserve">who are </w:t>
      </w:r>
      <w:r w:rsidRPr="00DB5968">
        <w:rPr>
          <w:rFonts w:ascii="Times New Roman" w:hAnsi="Times New Roman" w:cs="Times New Roman"/>
          <w:sz w:val="24"/>
          <w:szCs w:val="24"/>
        </w:rPr>
        <w:t xml:space="preserve">breastfeeding and not receiving </w:t>
      </w:r>
      <w:r w:rsidR="00CD0CD9" w:rsidRPr="00DB5968">
        <w:rPr>
          <w:rFonts w:ascii="Times New Roman" w:hAnsi="Times New Roman" w:cs="Times New Roman"/>
          <w:sz w:val="24"/>
          <w:szCs w:val="24"/>
        </w:rPr>
        <w:t>triple-drug prophylaxis or lifelong</w:t>
      </w:r>
      <w:r w:rsidRPr="00DB5968">
        <w:rPr>
          <w:rFonts w:ascii="Times New Roman" w:hAnsi="Times New Roman" w:cs="Times New Roman"/>
          <w:sz w:val="24"/>
          <w:szCs w:val="24"/>
        </w:rPr>
        <w:t xml:space="preserve"> therapy, the infant should receive on-going nevirapine syrup until 1 week after cessation of breast feeding. Infant care and testing continues as described above. </w:t>
      </w:r>
    </w:p>
    <w:p w:rsidR="000F147E" w:rsidRPr="00DB5968" w:rsidRDefault="000F147E" w:rsidP="00CE164C">
      <w:pPr>
        <w:spacing w:after="0" w:line="240" w:lineRule="auto"/>
        <w:rPr>
          <w:rFonts w:ascii="Times New Roman" w:hAnsi="Times New Roman" w:cs="Times New Roman"/>
          <w:b/>
          <w:bCs/>
          <w:sz w:val="24"/>
          <w:szCs w:val="24"/>
        </w:rPr>
      </w:pPr>
    </w:p>
    <w:p w:rsidR="00CD0CD9" w:rsidRPr="00DB5968" w:rsidRDefault="00CD0CD9" w:rsidP="00CE164C">
      <w:pPr>
        <w:spacing w:after="0" w:line="240" w:lineRule="auto"/>
        <w:rPr>
          <w:rFonts w:ascii="Times New Roman" w:hAnsi="Times New Roman" w:cs="Times New Roman"/>
          <w:b/>
          <w:bCs/>
          <w:sz w:val="24"/>
          <w:szCs w:val="24"/>
        </w:rPr>
      </w:pPr>
    </w:p>
    <w:p w:rsidR="00DB5968" w:rsidRDefault="00DB5968" w:rsidP="00CE164C">
      <w:pPr>
        <w:spacing w:after="0" w:line="240" w:lineRule="auto"/>
        <w:rPr>
          <w:rFonts w:ascii="Times New Roman" w:hAnsi="Times New Roman" w:cs="Times New Roman"/>
          <w:b/>
          <w:bCs/>
          <w:sz w:val="24"/>
          <w:szCs w:val="24"/>
        </w:rPr>
      </w:pPr>
    </w:p>
    <w:p w:rsidR="00DB5968" w:rsidRDefault="00DB5968" w:rsidP="00CE164C">
      <w:pPr>
        <w:spacing w:after="0" w:line="240" w:lineRule="auto"/>
        <w:rPr>
          <w:rFonts w:ascii="Times New Roman" w:hAnsi="Times New Roman" w:cs="Times New Roman"/>
          <w:b/>
          <w:bCs/>
          <w:sz w:val="24"/>
          <w:szCs w:val="24"/>
        </w:rPr>
      </w:pPr>
    </w:p>
    <w:p w:rsidR="00DB5968" w:rsidRDefault="00DB5968" w:rsidP="00CE164C">
      <w:pPr>
        <w:spacing w:after="0" w:line="240" w:lineRule="auto"/>
        <w:rPr>
          <w:rFonts w:ascii="Times New Roman" w:hAnsi="Times New Roman" w:cs="Times New Roman"/>
          <w:b/>
          <w:bCs/>
          <w:sz w:val="24"/>
          <w:szCs w:val="24"/>
        </w:rPr>
      </w:pPr>
    </w:p>
    <w:p w:rsidR="000F147E" w:rsidRPr="00DB5968" w:rsidRDefault="00CD0CD9" w:rsidP="00CE164C">
      <w:pPr>
        <w:spacing w:after="0" w:line="240" w:lineRule="auto"/>
        <w:rPr>
          <w:rFonts w:ascii="Times New Roman" w:hAnsi="Times New Roman" w:cs="Times New Roman"/>
          <w:b/>
          <w:bCs/>
          <w:sz w:val="24"/>
          <w:szCs w:val="24"/>
        </w:rPr>
      </w:pPr>
      <w:r w:rsidRPr="00DB5968">
        <w:rPr>
          <w:rFonts w:ascii="Times New Roman" w:hAnsi="Times New Roman" w:cs="Times New Roman"/>
          <w:b/>
          <w:bCs/>
          <w:sz w:val="24"/>
          <w:szCs w:val="24"/>
        </w:rPr>
        <w:t>CARE FOR THE MOTHER</w:t>
      </w:r>
    </w:p>
    <w:p w:rsidR="00CD0CD9" w:rsidRPr="00DB5968" w:rsidRDefault="00CD0CD9" w:rsidP="00CD0CD9">
      <w:pPr>
        <w:autoSpaceDE w:val="0"/>
        <w:autoSpaceDN w:val="0"/>
        <w:adjustRightInd w:val="0"/>
        <w:spacing w:after="0" w:line="240" w:lineRule="auto"/>
        <w:rPr>
          <w:rFonts w:ascii="Times New Roman" w:hAnsi="Times New Roman" w:cs="Times New Roman"/>
          <w:b/>
          <w:sz w:val="24"/>
          <w:szCs w:val="24"/>
        </w:rPr>
      </w:pPr>
    </w:p>
    <w:p w:rsidR="00CD0CD9" w:rsidRPr="00DB5968" w:rsidRDefault="00CD0CD9" w:rsidP="00CD0CD9">
      <w:pPr>
        <w:autoSpaceDE w:val="0"/>
        <w:autoSpaceDN w:val="0"/>
        <w:adjustRightInd w:val="0"/>
        <w:spacing w:after="0" w:line="240" w:lineRule="auto"/>
        <w:rPr>
          <w:rFonts w:ascii="Times New Roman" w:hAnsi="Times New Roman" w:cs="Times New Roman"/>
          <w:b/>
          <w:sz w:val="24"/>
          <w:szCs w:val="24"/>
        </w:rPr>
      </w:pPr>
      <w:r w:rsidRPr="00DB5968">
        <w:rPr>
          <w:rFonts w:ascii="Times New Roman" w:hAnsi="Times New Roman" w:cs="Times New Roman"/>
          <w:b/>
          <w:sz w:val="24"/>
          <w:szCs w:val="24"/>
        </w:rPr>
        <w:t>Women on life-long ART (On-going access to ART and monitoring)</w:t>
      </w:r>
    </w:p>
    <w:p w:rsidR="00CD0CD9" w:rsidRPr="00DB5968" w:rsidRDefault="00CD0CD9" w:rsidP="00205B88">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Women on </w:t>
      </w:r>
      <w:r w:rsidR="00205B88" w:rsidRPr="00DB5968">
        <w:rPr>
          <w:rFonts w:ascii="Times New Roman" w:hAnsi="Times New Roman" w:cs="Times New Roman"/>
          <w:sz w:val="24"/>
          <w:szCs w:val="24"/>
        </w:rPr>
        <w:t>triple-drug antiretroviral therapy</w:t>
      </w:r>
      <w:r w:rsidRPr="00DB5968">
        <w:rPr>
          <w:rFonts w:ascii="Times New Roman" w:hAnsi="Times New Roman" w:cs="Times New Roman"/>
          <w:sz w:val="24"/>
          <w:szCs w:val="24"/>
        </w:rPr>
        <w:t xml:space="preserve"> for their own health must continue </w:t>
      </w:r>
      <w:r w:rsidR="00205B88" w:rsidRPr="00DB5968">
        <w:rPr>
          <w:rFonts w:ascii="Times New Roman" w:hAnsi="Times New Roman" w:cs="Times New Roman"/>
          <w:sz w:val="24"/>
          <w:szCs w:val="24"/>
        </w:rPr>
        <w:t>this treatment</w:t>
      </w:r>
      <w:r w:rsidRPr="00DB5968">
        <w:rPr>
          <w:rFonts w:ascii="Times New Roman" w:hAnsi="Times New Roman" w:cs="Times New Roman"/>
          <w:sz w:val="24"/>
          <w:szCs w:val="24"/>
        </w:rPr>
        <w:t xml:space="preserve"> life-long. Adherence is critical for her own health and to reduce HIV-transmission to her infant. At each infant follow-up visit health care workers should ensure that the mother is accessing on-going ART </w:t>
      </w:r>
      <w:r w:rsidR="00205B88" w:rsidRPr="00DB5968">
        <w:rPr>
          <w:rFonts w:ascii="Times New Roman" w:hAnsi="Times New Roman" w:cs="Times New Roman"/>
          <w:sz w:val="24"/>
          <w:szCs w:val="24"/>
        </w:rPr>
        <w:t>with appropriate</w:t>
      </w:r>
      <w:r w:rsidRPr="00DB5968">
        <w:rPr>
          <w:rFonts w:ascii="Times New Roman" w:hAnsi="Times New Roman" w:cs="Times New Roman"/>
          <w:sz w:val="24"/>
          <w:szCs w:val="24"/>
        </w:rPr>
        <w:t xml:space="preserve"> monitoring. Women should be offered on-going infant feeding counselling, contraception and safe sex messaging, and cervical cancer screening services should integrated into their routine care.   </w:t>
      </w:r>
    </w:p>
    <w:p w:rsidR="00CD0CD9" w:rsidRPr="00205B88" w:rsidRDefault="00CD0CD9" w:rsidP="00CD0CD9">
      <w:pPr>
        <w:autoSpaceDE w:val="0"/>
        <w:autoSpaceDN w:val="0"/>
        <w:adjustRightInd w:val="0"/>
        <w:spacing w:after="0" w:line="240" w:lineRule="auto"/>
        <w:rPr>
          <w:rFonts w:ascii="Times New Roman" w:hAnsi="Times New Roman" w:cs="Times New Roman"/>
          <w:sz w:val="24"/>
          <w:szCs w:val="24"/>
          <w:highlight w:val="green"/>
        </w:rPr>
      </w:pPr>
    </w:p>
    <w:p w:rsidR="00CD0CD9" w:rsidRPr="00DB5968" w:rsidRDefault="00CD0CD9" w:rsidP="00CD0CD9">
      <w:pPr>
        <w:autoSpaceDE w:val="0"/>
        <w:autoSpaceDN w:val="0"/>
        <w:adjustRightInd w:val="0"/>
        <w:spacing w:after="0" w:line="240" w:lineRule="auto"/>
        <w:rPr>
          <w:rFonts w:ascii="Times New Roman" w:hAnsi="Times New Roman" w:cs="Times New Roman"/>
          <w:b/>
          <w:sz w:val="24"/>
          <w:szCs w:val="24"/>
        </w:rPr>
      </w:pPr>
      <w:r w:rsidRPr="00DB5968">
        <w:rPr>
          <w:rFonts w:ascii="Times New Roman" w:hAnsi="Times New Roman" w:cs="Times New Roman"/>
          <w:b/>
          <w:sz w:val="24"/>
          <w:szCs w:val="24"/>
        </w:rPr>
        <w:t>Women on ART for PMTCT prophylaxis</w:t>
      </w:r>
    </w:p>
    <w:p w:rsidR="00CD0CD9" w:rsidRPr="00DB5968" w:rsidRDefault="00CD0CD9" w:rsidP="00205B88">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Women on </w:t>
      </w:r>
      <w:r w:rsidR="00205B88" w:rsidRPr="00DB5968">
        <w:rPr>
          <w:rFonts w:ascii="Times New Roman" w:hAnsi="Times New Roman" w:cs="Times New Roman"/>
          <w:sz w:val="24"/>
          <w:szCs w:val="24"/>
        </w:rPr>
        <w:t>triple-drug prophylaxis to prevent MTCT (and who do not qualify for lifelong ART)</w:t>
      </w:r>
      <w:r w:rsidRPr="00DB5968">
        <w:rPr>
          <w:rFonts w:ascii="Times New Roman" w:hAnsi="Times New Roman" w:cs="Times New Roman"/>
          <w:sz w:val="24"/>
          <w:szCs w:val="24"/>
        </w:rPr>
        <w:t xml:space="preserve"> should continue the </w:t>
      </w:r>
      <w:r w:rsidR="00205B88" w:rsidRPr="00DB5968">
        <w:rPr>
          <w:rFonts w:ascii="Times New Roman" w:hAnsi="Times New Roman" w:cs="Times New Roman"/>
          <w:sz w:val="24"/>
          <w:szCs w:val="24"/>
        </w:rPr>
        <w:t xml:space="preserve">triple-drug prophylaxis </w:t>
      </w:r>
      <w:r w:rsidRPr="00DB5968">
        <w:rPr>
          <w:rFonts w:ascii="Times New Roman" w:hAnsi="Times New Roman" w:cs="Times New Roman"/>
          <w:sz w:val="24"/>
          <w:szCs w:val="24"/>
        </w:rPr>
        <w:t>until 1 week after cessation of breastfeeding. Adherence is critical to reduce HIV-transmission to her infant</w:t>
      </w:r>
      <w:r w:rsidR="00205B88" w:rsidRPr="00DB5968">
        <w:rPr>
          <w:rFonts w:ascii="Times New Roman" w:hAnsi="Times New Roman" w:cs="Times New Roman"/>
          <w:sz w:val="24"/>
          <w:szCs w:val="24"/>
        </w:rPr>
        <w:t>, as well as to prevent resistance in future ART regimens</w:t>
      </w:r>
      <w:r w:rsidRPr="00DB5968">
        <w:rPr>
          <w:rFonts w:ascii="Times New Roman" w:hAnsi="Times New Roman" w:cs="Times New Roman"/>
          <w:sz w:val="24"/>
          <w:szCs w:val="24"/>
        </w:rPr>
        <w:t xml:space="preserve">. On-going </w:t>
      </w:r>
      <w:r w:rsidR="00205B88" w:rsidRPr="00DB5968">
        <w:rPr>
          <w:rFonts w:ascii="Times New Roman" w:hAnsi="Times New Roman" w:cs="Times New Roman"/>
          <w:sz w:val="24"/>
          <w:szCs w:val="24"/>
        </w:rPr>
        <w:t>triple-drug prophylaxis and renal toxicity monitoring needs t</w:t>
      </w:r>
      <w:r w:rsidR="00DE1285">
        <w:rPr>
          <w:rFonts w:ascii="Times New Roman" w:hAnsi="Times New Roman" w:cs="Times New Roman"/>
          <w:sz w:val="24"/>
          <w:szCs w:val="24"/>
        </w:rPr>
        <w:t xml:space="preserve">o be routinely provided and </w:t>
      </w:r>
      <w:r w:rsidRPr="00DB5968">
        <w:rPr>
          <w:rFonts w:ascii="Times New Roman" w:hAnsi="Times New Roman" w:cs="Times New Roman"/>
          <w:sz w:val="24"/>
          <w:szCs w:val="24"/>
        </w:rPr>
        <w:t xml:space="preserve">continued as life-long therapy if the woman has any WHO stage 3 or 4 disease, or has hepatitis B infection. </w:t>
      </w:r>
      <w:r w:rsidR="00205B88" w:rsidRPr="00DB5968">
        <w:rPr>
          <w:rFonts w:ascii="Times New Roman" w:hAnsi="Times New Roman" w:cs="Times New Roman"/>
          <w:sz w:val="24"/>
          <w:szCs w:val="24"/>
        </w:rPr>
        <w:t xml:space="preserve"> </w:t>
      </w:r>
    </w:p>
    <w:p w:rsidR="00CD0CD9" w:rsidRPr="00DB5968" w:rsidRDefault="00CD0CD9" w:rsidP="00B73ED3">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Women who are not on </w:t>
      </w:r>
      <w:r w:rsidR="00205B88" w:rsidRPr="00DB5968">
        <w:rPr>
          <w:rFonts w:ascii="Times New Roman" w:hAnsi="Times New Roman" w:cs="Times New Roman"/>
          <w:sz w:val="24"/>
          <w:szCs w:val="24"/>
        </w:rPr>
        <w:t xml:space="preserve">triple-drug prophylaxis </w:t>
      </w:r>
      <w:r w:rsidRPr="00DB5968">
        <w:rPr>
          <w:rFonts w:ascii="Times New Roman" w:hAnsi="Times New Roman" w:cs="Times New Roman"/>
          <w:sz w:val="24"/>
          <w:szCs w:val="24"/>
        </w:rPr>
        <w:t xml:space="preserve">and who are breastfeeding should have received AZT </w:t>
      </w:r>
      <w:r w:rsidR="00205B88" w:rsidRPr="00DB5968">
        <w:rPr>
          <w:rFonts w:ascii="Times New Roman" w:hAnsi="Times New Roman" w:cs="Times New Roman"/>
          <w:sz w:val="24"/>
          <w:szCs w:val="24"/>
        </w:rPr>
        <w:t>during</w:t>
      </w:r>
      <w:r w:rsidRPr="00DB5968">
        <w:rPr>
          <w:rFonts w:ascii="Times New Roman" w:hAnsi="Times New Roman" w:cs="Times New Roman"/>
          <w:sz w:val="24"/>
          <w:szCs w:val="24"/>
        </w:rPr>
        <w:t xml:space="preserve"> pregnancy</w:t>
      </w:r>
      <w:r w:rsidR="00205B88" w:rsidRPr="00DB5968">
        <w:rPr>
          <w:rFonts w:ascii="Times New Roman" w:hAnsi="Times New Roman" w:cs="Times New Roman"/>
          <w:sz w:val="24"/>
          <w:szCs w:val="24"/>
        </w:rPr>
        <w:t>, a</w:t>
      </w:r>
      <w:r w:rsidR="00DE1285">
        <w:rPr>
          <w:rFonts w:ascii="Times New Roman" w:hAnsi="Times New Roman" w:cs="Times New Roman"/>
          <w:sz w:val="24"/>
          <w:szCs w:val="24"/>
        </w:rPr>
        <w:t xml:space="preserve"> single dose of NVP and TDF-FTC and AZT 3 hourly </w:t>
      </w:r>
      <w:r w:rsidR="00205B88" w:rsidRPr="00DB5968">
        <w:rPr>
          <w:rFonts w:ascii="Times New Roman" w:hAnsi="Times New Roman" w:cs="Times New Roman"/>
          <w:sz w:val="24"/>
          <w:szCs w:val="24"/>
        </w:rPr>
        <w:t>intrapartum,</w:t>
      </w:r>
      <w:r w:rsidRPr="00DB5968">
        <w:rPr>
          <w:rFonts w:ascii="Times New Roman" w:hAnsi="Times New Roman" w:cs="Times New Roman"/>
          <w:sz w:val="24"/>
          <w:szCs w:val="24"/>
        </w:rPr>
        <w:t xml:space="preserve"> and their infant</w:t>
      </w:r>
      <w:r w:rsidR="00DE1285">
        <w:rPr>
          <w:rFonts w:ascii="Times New Roman" w:hAnsi="Times New Roman" w:cs="Times New Roman"/>
          <w:sz w:val="24"/>
          <w:szCs w:val="24"/>
        </w:rPr>
        <w:t>s</w:t>
      </w:r>
      <w:r w:rsidRPr="00DB5968">
        <w:rPr>
          <w:rFonts w:ascii="Times New Roman" w:hAnsi="Times New Roman" w:cs="Times New Roman"/>
          <w:sz w:val="24"/>
          <w:szCs w:val="24"/>
        </w:rPr>
        <w:t xml:space="preserve"> should receive nevirapine syrup until 1 week </w:t>
      </w:r>
      <w:r w:rsidR="00DE1285">
        <w:rPr>
          <w:rFonts w:ascii="Times New Roman" w:hAnsi="Times New Roman" w:cs="Times New Roman"/>
          <w:sz w:val="24"/>
          <w:szCs w:val="24"/>
        </w:rPr>
        <w:t xml:space="preserve">after </w:t>
      </w:r>
      <w:r w:rsidRPr="00DB5968">
        <w:rPr>
          <w:rFonts w:ascii="Times New Roman" w:hAnsi="Times New Roman" w:cs="Times New Roman"/>
          <w:sz w:val="24"/>
          <w:szCs w:val="24"/>
        </w:rPr>
        <w:t xml:space="preserve">post breast feeding cessation.   </w:t>
      </w:r>
    </w:p>
    <w:p w:rsidR="00205B88" w:rsidRPr="00DB5968" w:rsidRDefault="00205B88" w:rsidP="00B73ED3">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All women should receive 6-monthly CD4 cell counts after the end of maternal prophylaxis.</w:t>
      </w:r>
    </w:p>
    <w:p w:rsidR="00CD0CD9" w:rsidRPr="00DB5968" w:rsidRDefault="00CD0CD9" w:rsidP="00B73ED3">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Women should be offered on-going infant feeding counselling contraception, safe sex messaging and cervical cancer screening services. </w:t>
      </w:r>
    </w:p>
    <w:p w:rsidR="00CD0CD9" w:rsidRPr="00DB5968" w:rsidRDefault="00CD0CD9" w:rsidP="00CD0CD9">
      <w:pPr>
        <w:autoSpaceDE w:val="0"/>
        <w:autoSpaceDN w:val="0"/>
        <w:adjustRightInd w:val="0"/>
        <w:spacing w:after="0" w:line="240" w:lineRule="auto"/>
        <w:ind w:left="720"/>
        <w:rPr>
          <w:rFonts w:ascii="Times New Roman" w:hAnsi="Times New Roman" w:cs="Times New Roman"/>
          <w:sz w:val="24"/>
          <w:szCs w:val="24"/>
        </w:rPr>
      </w:pPr>
      <w:r w:rsidRPr="00DB5968">
        <w:rPr>
          <w:rFonts w:ascii="Times New Roman" w:hAnsi="Times New Roman" w:cs="Times New Roman"/>
          <w:sz w:val="24"/>
          <w:szCs w:val="24"/>
        </w:rPr>
        <w:t xml:space="preserve">    </w:t>
      </w:r>
    </w:p>
    <w:p w:rsidR="00CD0CD9" w:rsidRPr="00DB5968" w:rsidRDefault="00CD0CD9" w:rsidP="00CD0CD9">
      <w:pPr>
        <w:autoSpaceDE w:val="0"/>
        <w:autoSpaceDN w:val="0"/>
        <w:adjustRightInd w:val="0"/>
        <w:spacing w:after="0" w:line="240" w:lineRule="auto"/>
        <w:rPr>
          <w:rFonts w:ascii="Times New Roman" w:hAnsi="Times New Roman" w:cs="Times New Roman"/>
          <w:b/>
          <w:sz w:val="24"/>
          <w:szCs w:val="24"/>
        </w:rPr>
      </w:pPr>
      <w:r w:rsidRPr="00DB5968">
        <w:rPr>
          <w:rFonts w:ascii="Times New Roman" w:hAnsi="Times New Roman" w:cs="Times New Roman"/>
          <w:b/>
          <w:sz w:val="24"/>
          <w:szCs w:val="24"/>
        </w:rPr>
        <w:t>Women not yet on ART (either diagnosed in or after labour or while breastfeeding)</w:t>
      </w:r>
    </w:p>
    <w:p w:rsidR="00CD0CD9" w:rsidRPr="00DB5968" w:rsidRDefault="00CD0CD9" w:rsidP="00DB5968">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If the woman intend</w:t>
      </w:r>
      <w:r w:rsidR="00DB5968" w:rsidRPr="00DB5968">
        <w:rPr>
          <w:rFonts w:ascii="Times New Roman" w:hAnsi="Times New Roman" w:cs="Times New Roman"/>
          <w:sz w:val="24"/>
          <w:szCs w:val="24"/>
        </w:rPr>
        <w:t xml:space="preserve">s </w:t>
      </w:r>
      <w:r w:rsidRPr="00DB5968">
        <w:rPr>
          <w:rFonts w:ascii="Times New Roman" w:hAnsi="Times New Roman" w:cs="Times New Roman"/>
          <w:sz w:val="24"/>
          <w:szCs w:val="24"/>
        </w:rPr>
        <w:t xml:space="preserve">to breastfeed, </w:t>
      </w:r>
      <w:r w:rsidR="00205B88" w:rsidRPr="00DB5968">
        <w:rPr>
          <w:rFonts w:ascii="Times New Roman" w:hAnsi="Times New Roman" w:cs="Times New Roman"/>
          <w:sz w:val="24"/>
          <w:szCs w:val="24"/>
        </w:rPr>
        <w:t xml:space="preserve">a triple-drug antiretroviral regimen (ideally as FDC) </w:t>
      </w:r>
      <w:r w:rsidRPr="00DB5968">
        <w:rPr>
          <w:rFonts w:ascii="Times New Roman" w:hAnsi="Times New Roman" w:cs="Times New Roman"/>
          <w:sz w:val="24"/>
          <w:szCs w:val="24"/>
        </w:rPr>
        <w:t xml:space="preserve">must be started immediately, with a CD4 cell count and </w:t>
      </w:r>
      <w:r w:rsidR="00205B88" w:rsidRPr="00DB5968">
        <w:rPr>
          <w:rFonts w:ascii="Times New Roman" w:hAnsi="Times New Roman" w:cs="Times New Roman"/>
          <w:sz w:val="24"/>
          <w:szCs w:val="24"/>
        </w:rPr>
        <w:t xml:space="preserve">serum </w:t>
      </w:r>
      <w:r w:rsidRPr="00DB5968">
        <w:rPr>
          <w:rFonts w:ascii="Times New Roman" w:hAnsi="Times New Roman" w:cs="Times New Roman"/>
          <w:sz w:val="24"/>
          <w:szCs w:val="24"/>
        </w:rPr>
        <w:t>creatinine taken. S</w:t>
      </w:r>
      <w:r w:rsidR="00205B88" w:rsidRPr="00DB5968">
        <w:rPr>
          <w:rFonts w:ascii="Times New Roman" w:hAnsi="Times New Roman" w:cs="Times New Roman"/>
          <w:sz w:val="24"/>
          <w:szCs w:val="24"/>
        </w:rPr>
        <w:t xml:space="preserve">he </w:t>
      </w:r>
      <w:r w:rsidRPr="00DB5968">
        <w:rPr>
          <w:rFonts w:ascii="Times New Roman" w:hAnsi="Times New Roman" w:cs="Times New Roman"/>
          <w:sz w:val="24"/>
          <w:szCs w:val="24"/>
        </w:rPr>
        <w:t>should return within a week for results.</w:t>
      </w:r>
    </w:p>
    <w:p w:rsidR="00CD0CD9" w:rsidRPr="00DB5968" w:rsidRDefault="00CD0CD9" w:rsidP="00B73ED3">
      <w:pPr>
        <w:pStyle w:val="ListParagraph"/>
        <w:numPr>
          <w:ilvl w:val="2"/>
          <w:numId w:val="23"/>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If CD4 ≤350cells/mm</w:t>
      </w:r>
      <w:r w:rsidRPr="00DB5968">
        <w:rPr>
          <w:rFonts w:ascii="Times New Roman" w:hAnsi="Times New Roman" w:cs="Times New Roman"/>
          <w:sz w:val="24"/>
          <w:szCs w:val="24"/>
          <w:vertAlign w:val="superscript"/>
        </w:rPr>
        <w:t>3</w:t>
      </w:r>
      <w:r w:rsidR="00BC5B69">
        <w:rPr>
          <w:rFonts w:ascii="Times New Roman" w:hAnsi="Times New Roman" w:cs="Times New Roman"/>
          <w:sz w:val="24"/>
          <w:szCs w:val="24"/>
        </w:rPr>
        <w:t xml:space="preserve">, Clinical stage III/IV </w:t>
      </w:r>
      <w:r w:rsidRPr="00DB5968">
        <w:rPr>
          <w:rFonts w:ascii="Times New Roman" w:hAnsi="Times New Roman" w:cs="Times New Roman"/>
          <w:sz w:val="24"/>
          <w:szCs w:val="24"/>
        </w:rPr>
        <w:t xml:space="preserve">she should continue ART life-long. </w:t>
      </w:r>
    </w:p>
    <w:p w:rsidR="00CD0CD9" w:rsidRPr="00DB5968" w:rsidRDefault="00CD0CD9" w:rsidP="00B73ED3">
      <w:pPr>
        <w:pStyle w:val="ListParagraph"/>
        <w:numPr>
          <w:ilvl w:val="2"/>
          <w:numId w:val="23"/>
        </w:num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If CD4 &gt;350cells/mm</w:t>
      </w:r>
      <w:r w:rsidRPr="00DB5968">
        <w:rPr>
          <w:rFonts w:ascii="Times New Roman" w:hAnsi="Times New Roman" w:cs="Times New Roman"/>
          <w:sz w:val="24"/>
          <w:szCs w:val="24"/>
          <w:vertAlign w:val="superscript"/>
        </w:rPr>
        <w:t>3</w:t>
      </w:r>
      <w:r w:rsidRPr="00DB5968">
        <w:rPr>
          <w:rFonts w:ascii="Times New Roman" w:hAnsi="Times New Roman" w:cs="Times New Roman"/>
          <w:sz w:val="24"/>
          <w:szCs w:val="24"/>
        </w:rPr>
        <w:t xml:space="preserve"> she should continue FDC until 1 week post breast feeding cessation.</w:t>
      </w:r>
    </w:p>
    <w:p w:rsidR="00CD0CD9" w:rsidRDefault="00CD0CD9" w:rsidP="00DB5968">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Women should be offered on-going infant feeding counselling, contraception and safe sex messaging, and cervical cancer screening services should be integrated into their routine care.</w:t>
      </w:r>
    </w:p>
    <w:p w:rsidR="00CD0CD9" w:rsidRPr="00205B88" w:rsidRDefault="00CD0CD9" w:rsidP="00CD0CD9">
      <w:pPr>
        <w:autoSpaceDE w:val="0"/>
        <w:autoSpaceDN w:val="0"/>
        <w:adjustRightInd w:val="0"/>
        <w:spacing w:after="0" w:line="240" w:lineRule="auto"/>
        <w:rPr>
          <w:rFonts w:ascii="Times New Roman" w:hAnsi="Times New Roman" w:cs="Times New Roman"/>
          <w:sz w:val="24"/>
          <w:szCs w:val="24"/>
          <w:highlight w:val="green"/>
        </w:rPr>
      </w:pPr>
    </w:p>
    <w:p w:rsidR="00CD0CD9" w:rsidRPr="00DB5968" w:rsidRDefault="00205B88" w:rsidP="00CD0CD9">
      <w:pPr>
        <w:autoSpaceDE w:val="0"/>
        <w:autoSpaceDN w:val="0"/>
        <w:adjustRightInd w:val="0"/>
        <w:spacing w:after="0" w:line="240" w:lineRule="auto"/>
        <w:rPr>
          <w:rFonts w:ascii="Times New Roman" w:hAnsi="Times New Roman" w:cs="Times New Roman"/>
          <w:b/>
          <w:iCs/>
          <w:sz w:val="24"/>
          <w:szCs w:val="24"/>
        </w:rPr>
      </w:pPr>
      <w:r w:rsidRPr="00DB5968">
        <w:rPr>
          <w:rFonts w:ascii="Times New Roman" w:hAnsi="Times New Roman" w:cs="Times New Roman"/>
          <w:b/>
          <w:iCs/>
          <w:sz w:val="24"/>
          <w:szCs w:val="24"/>
        </w:rPr>
        <w:t>HIV negative women</w:t>
      </w:r>
    </w:p>
    <w:p w:rsidR="00CD0CD9" w:rsidRPr="00DB5968" w:rsidRDefault="00CD0CD9" w:rsidP="00205B88">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All women who test negative during pregnancy should </w:t>
      </w:r>
      <w:r w:rsidR="00F36F54">
        <w:rPr>
          <w:rFonts w:ascii="Times New Roman" w:hAnsi="Times New Roman" w:cs="Times New Roman"/>
          <w:sz w:val="24"/>
          <w:szCs w:val="24"/>
        </w:rPr>
        <w:t>have an</w:t>
      </w:r>
      <w:r w:rsidR="00DE1285">
        <w:rPr>
          <w:rFonts w:ascii="Times New Roman" w:hAnsi="Times New Roman" w:cs="Times New Roman"/>
          <w:sz w:val="24"/>
          <w:szCs w:val="24"/>
        </w:rPr>
        <w:t xml:space="preserve"> </w:t>
      </w:r>
      <w:r w:rsidRPr="00DB5968">
        <w:rPr>
          <w:rFonts w:ascii="Times New Roman" w:hAnsi="Times New Roman" w:cs="Times New Roman"/>
          <w:sz w:val="24"/>
          <w:szCs w:val="24"/>
        </w:rPr>
        <w:t>HIV test 3 monthly after delivery while breastfeeding</w:t>
      </w:r>
      <w:r w:rsidR="00F36F54">
        <w:rPr>
          <w:rFonts w:ascii="Times New Roman" w:hAnsi="Times New Roman" w:cs="Times New Roman"/>
          <w:sz w:val="24"/>
          <w:szCs w:val="24"/>
        </w:rPr>
        <w:t xml:space="preserve"> as a strong recommendation</w:t>
      </w:r>
      <w:r w:rsidRPr="00DB5968">
        <w:rPr>
          <w:rFonts w:ascii="Times New Roman" w:hAnsi="Times New Roman" w:cs="Times New Roman"/>
          <w:sz w:val="24"/>
          <w:szCs w:val="24"/>
        </w:rPr>
        <w:t xml:space="preserve">. This should be linked to the infant </w:t>
      </w:r>
      <w:r w:rsidR="00205B88" w:rsidRPr="00DB5968">
        <w:rPr>
          <w:rFonts w:ascii="Times New Roman" w:hAnsi="Times New Roman" w:cs="Times New Roman"/>
          <w:sz w:val="24"/>
          <w:szCs w:val="24"/>
        </w:rPr>
        <w:t xml:space="preserve">EPI </w:t>
      </w:r>
      <w:r w:rsidRPr="00DB5968">
        <w:rPr>
          <w:rFonts w:ascii="Times New Roman" w:hAnsi="Times New Roman" w:cs="Times New Roman"/>
          <w:sz w:val="24"/>
          <w:szCs w:val="24"/>
        </w:rPr>
        <w:t>visit (10 week, 6 month, 9 month, 12 month and 18 month scheduled visits). Exclusive breast-feeding for the first 6 months should be encouraged. Women should be offered on-going infant feeding counselling, contraception and safe sex messaging, and cervical cancer screening services should be integrated into their routine care.</w:t>
      </w:r>
    </w:p>
    <w:p w:rsidR="00CD0CD9" w:rsidRPr="00205B88" w:rsidRDefault="00CD0CD9" w:rsidP="00CD0CD9">
      <w:pPr>
        <w:autoSpaceDE w:val="0"/>
        <w:autoSpaceDN w:val="0"/>
        <w:adjustRightInd w:val="0"/>
        <w:spacing w:after="0" w:line="240" w:lineRule="auto"/>
        <w:rPr>
          <w:rFonts w:ascii="Times New Roman" w:hAnsi="Times New Roman" w:cs="Times New Roman"/>
          <w:sz w:val="24"/>
          <w:szCs w:val="24"/>
          <w:highlight w:val="green"/>
        </w:rPr>
      </w:pPr>
    </w:p>
    <w:p w:rsidR="00CD0CD9" w:rsidRDefault="00CD0CD9" w:rsidP="00CD0CD9">
      <w:pPr>
        <w:autoSpaceDE w:val="0"/>
        <w:autoSpaceDN w:val="0"/>
        <w:adjustRightInd w:val="0"/>
        <w:spacing w:after="0" w:line="240" w:lineRule="auto"/>
        <w:rPr>
          <w:rFonts w:ascii="Times New Roman" w:hAnsi="Times New Roman" w:cs="Times New Roman"/>
          <w:sz w:val="24"/>
          <w:szCs w:val="24"/>
          <w:highlight w:val="green"/>
        </w:rPr>
      </w:pPr>
    </w:p>
    <w:p w:rsidR="00DE1285" w:rsidRDefault="00DE1285" w:rsidP="00CD0CD9">
      <w:pPr>
        <w:autoSpaceDE w:val="0"/>
        <w:autoSpaceDN w:val="0"/>
        <w:adjustRightInd w:val="0"/>
        <w:spacing w:after="0" w:line="240" w:lineRule="auto"/>
        <w:rPr>
          <w:rFonts w:ascii="Times New Roman" w:hAnsi="Times New Roman" w:cs="Times New Roman"/>
          <w:sz w:val="24"/>
          <w:szCs w:val="24"/>
          <w:highlight w:val="green"/>
        </w:rPr>
      </w:pPr>
    </w:p>
    <w:p w:rsidR="00DE1285" w:rsidRDefault="00DE1285" w:rsidP="00CD0CD9">
      <w:pPr>
        <w:autoSpaceDE w:val="0"/>
        <w:autoSpaceDN w:val="0"/>
        <w:adjustRightInd w:val="0"/>
        <w:spacing w:after="0" w:line="240" w:lineRule="auto"/>
        <w:rPr>
          <w:rFonts w:ascii="Times New Roman" w:hAnsi="Times New Roman" w:cs="Times New Roman"/>
          <w:sz w:val="24"/>
          <w:szCs w:val="24"/>
          <w:highlight w:val="green"/>
        </w:rPr>
      </w:pPr>
    </w:p>
    <w:p w:rsidR="00DE1285" w:rsidRPr="00205B88" w:rsidRDefault="00DE1285" w:rsidP="00CD0CD9">
      <w:pPr>
        <w:autoSpaceDE w:val="0"/>
        <w:autoSpaceDN w:val="0"/>
        <w:adjustRightInd w:val="0"/>
        <w:spacing w:after="0" w:line="240" w:lineRule="auto"/>
        <w:rPr>
          <w:rFonts w:ascii="Times New Roman" w:hAnsi="Times New Roman" w:cs="Times New Roman"/>
          <w:sz w:val="24"/>
          <w:szCs w:val="24"/>
          <w:highlight w:val="green"/>
        </w:rPr>
      </w:pPr>
    </w:p>
    <w:p w:rsidR="00CD0CD9" w:rsidRPr="00DB5968" w:rsidRDefault="00B83DF4" w:rsidP="00B83DF4">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b/>
          <w:sz w:val="24"/>
          <w:szCs w:val="24"/>
        </w:rPr>
        <w:lastRenderedPageBreak/>
        <w:t>CONTRACEPTION AND FAMILY PLANNING</w:t>
      </w:r>
    </w:p>
    <w:p w:rsidR="00CD0CD9" w:rsidRPr="00DB5968" w:rsidRDefault="00CD0CD9" w:rsidP="00CD0CD9">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All HIV positive mothers and HIV negative mothers should receive safe sex and family planning advice at each visit during pregnancy and in the post natal period. See Appendix for contraceptive options.</w:t>
      </w:r>
    </w:p>
    <w:p w:rsidR="00CD0CD9" w:rsidRPr="00BC5B69" w:rsidRDefault="00CD0CD9" w:rsidP="00CD0CD9">
      <w:pPr>
        <w:autoSpaceDE w:val="0"/>
        <w:autoSpaceDN w:val="0"/>
        <w:adjustRightInd w:val="0"/>
        <w:spacing w:after="0" w:line="240" w:lineRule="auto"/>
        <w:rPr>
          <w:rFonts w:ascii="Times New Roman" w:hAnsi="Times New Roman" w:cs="Times New Roman"/>
          <w:b/>
          <w:sz w:val="24"/>
          <w:szCs w:val="24"/>
        </w:rPr>
      </w:pPr>
    </w:p>
    <w:p w:rsidR="00551B83" w:rsidRPr="00BC5B69" w:rsidRDefault="00551B83" w:rsidP="00CD0CD9">
      <w:pPr>
        <w:autoSpaceDE w:val="0"/>
        <w:autoSpaceDN w:val="0"/>
        <w:adjustRightInd w:val="0"/>
        <w:spacing w:after="0" w:line="240" w:lineRule="auto"/>
        <w:rPr>
          <w:rFonts w:ascii="Times New Roman" w:hAnsi="Times New Roman" w:cs="Times New Roman"/>
          <w:b/>
          <w:sz w:val="24"/>
          <w:szCs w:val="24"/>
        </w:rPr>
      </w:pPr>
      <w:r w:rsidRPr="00BC5B69">
        <w:rPr>
          <w:rFonts w:ascii="Times New Roman" w:hAnsi="Times New Roman" w:cs="Times New Roman"/>
          <w:b/>
          <w:sz w:val="24"/>
          <w:szCs w:val="24"/>
        </w:rPr>
        <w:t>CERVICAL SCREENING</w:t>
      </w:r>
    </w:p>
    <w:p w:rsidR="00551B83" w:rsidRDefault="00DE1285" w:rsidP="00CD0C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Should be offered to all women </w:t>
      </w:r>
      <w:r w:rsidR="00551B83">
        <w:rPr>
          <w:rFonts w:ascii="Times New Roman" w:hAnsi="Times New Roman" w:cs="Times New Roman"/>
          <w:sz w:val="24"/>
          <w:szCs w:val="24"/>
        </w:rPr>
        <w:t>from 6 weeks post-delivery.</w:t>
      </w:r>
    </w:p>
    <w:p w:rsidR="00551B83" w:rsidRPr="00DB5968" w:rsidRDefault="00551B83" w:rsidP="00CD0CD9">
      <w:pPr>
        <w:autoSpaceDE w:val="0"/>
        <w:autoSpaceDN w:val="0"/>
        <w:adjustRightInd w:val="0"/>
        <w:spacing w:after="0" w:line="240" w:lineRule="auto"/>
        <w:rPr>
          <w:rFonts w:ascii="Times New Roman" w:hAnsi="Times New Roman" w:cs="Times New Roman"/>
          <w:sz w:val="24"/>
          <w:szCs w:val="24"/>
        </w:rPr>
      </w:pPr>
    </w:p>
    <w:p w:rsidR="00CD0CD9" w:rsidRPr="00DB5968" w:rsidRDefault="00B83DF4" w:rsidP="00B83DF4">
      <w:pPr>
        <w:autoSpaceDE w:val="0"/>
        <w:autoSpaceDN w:val="0"/>
        <w:adjustRightInd w:val="0"/>
        <w:spacing w:after="0" w:line="240" w:lineRule="auto"/>
        <w:rPr>
          <w:rFonts w:ascii="Times New Roman" w:hAnsi="Times New Roman" w:cs="Times New Roman"/>
          <w:b/>
          <w:sz w:val="24"/>
          <w:szCs w:val="24"/>
        </w:rPr>
      </w:pPr>
      <w:r w:rsidRPr="00DB5968">
        <w:rPr>
          <w:rFonts w:ascii="Times New Roman" w:hAnsi="Times New Roman" w:cs="Times New Roman"/>
          <w:b/>
          <w:sz w:val="24"/>
          <w:szCs w:val="24"/>
        </w:rPr>
        <w:t>HOME CARE</w:t>
      </w:r>
    </w:p>
    <w:p w:rsidR="00CD0CD9" w:rsidRPr="00CD0CD9" w:rsidRDefault="00CD0CD9" w:rsidP="00CD0CD9">
      <w:pPr>
        <w:autoSpaceDE w:val="0"/>
        <w:autoSpaceDN w:val="0"/>
        <w:adjustRightInd w:val="0"/>
        <w:spacing w:after="0" w:line="240" w:lineRule="auto"/>
        <w:rPr>
          <w:rFonts w:ascii="Times New Roman" w:hAnsi="Times New Roman" w:cs="Times New Roman"/>
          <w:sz w:val="24"/>
          <w:szCs w:val="24"/>
        </w:rPr>
      </w:pPr>
      <w:r w:rsidRPr="00DB5968">
        <w:rPr>
          <w:rFonts w:ascii="Times New Roman" w:hAnsi="Times New Roman" w:cs="Times New Roman"/>
          <w:sz w:val="24"/>
          <w:szCs w:val="24"/>
        </w:rPr>
        <w:t>Weekly home visits through the PHC ward based outreach teams with referral into care if infant not thriving.</w:t>
      </w:r>
    </w:p>
    <w:p w:rsidR="00CD0CD9" w:rsidRPr="00CD0CD9" w:rsidRDefault="00CD0CD9" w:rsidP="00CD0CD9">
      <w:pPr>
        <w:autoSpaceDE w:val="0"/>
        <w:autoSpaceDN w:val="0"/>
        <w:adjustRightInd w:val="0"/>
        <w:spacing w:after="0" w:line="240" w:lineRule="auto"/>
        <w:rPr>
          <w:rFonts w:ascii="Times New Roman" w:hAnsi="Times New Roman" w:cs="Times New Roman"/>
          <w:sz w:val="24"/>
          <w:szCs w:val="24"/>
        </w:rPr>
      </w:pPr>
    </w:p>
    <w:p w:rsidR="000F147E" w:rsidRPr="00CD0CD9" w:rsidRDefault="000F147E" w:rsidP="00CE164C">
      <w:pPr>
        <w:spacing w:after="0" w:line="240" w:lineRule="auto"/>
        <w:rPr>
          <w:rFonts w:ascii="Times New Roman" w:hAnsi="Times New Roman" w:cs="Times New Roman"/>
          <w:bCs/>
          <w:sz w:val="24"/>
          <w:szCs w:val="24"/>
        </w:rPr>
      </w:pPr>
    </w:p>
    <w:p w:rsidR="000F147E" w:rsidRPr="00CD0CD9" w:rsidRDefault="000F147E" w:rsidP="00CE164C">
      <w:pPr>
        <w:spacing w:after="0" w:line="240" w:lineRule="auto"/>
        <w:rPr>
          <w:rFonts w:ascii="Times New Roman" w:hAnsi="Times New Roman" w:cs="Times New Roman"/>
          <w:b/>
          <w:bCs/>
          <w:sz w:val="24"/>
          <w:szCs w:val="24"/>
        </w:rPr>
      </w:pPr>
    </w:p>
    <w:p w:rsidR="000F147E" w:rsidRPr="00CD0CD9" w:rsidRDefault="000F147E" w:rsidP="00CE164C">
      <w:pPr>
        <w:spacing w:after="0" w:line="240" w:lineRule="auto"/>
        <w:rPr>
          <w:rFonts w:ascii="Times New Roman" w:hAnsi="Times New Roman" w:cs="Times New Roman"/>
          <w:b/>
          <w:bCs/>
          <w:sz w:val="24"/>
          <w:szCs w:val="24"/>
        </w:rPr>
      </w:pPr>
    </w:p>
    <w:p w:rsidR="000F147E" w:rsidRPr="00CD0CD9" w:rsidRDefault="000F147E" w:rsidP="00CE164C">
      <w:pPr>
        <w:spacing w:after="0" w:line="240" w:lineRule="auto"/>
        <w:rPr>
          <w:rFonts w:ascii="Times New Roman" w:hAnsi="Times New Roman" w:cs="Times New Roman"/>
          <w:b/>
          <w:bCs/>
          <w:sz w:val="24"/>
          <w:szCs w:val="24"/>
        </w:rPr>
      </w:pPr>
    </w:p>
    <w:p w:rsidR="000F147E" w:rsidRPr="00CD0CD9" w:rsidRDefault="000F147E" w:rsidP="00CE164C">
      <w:pPr>
        <w:spacing w:after="0" w:line="240" w:lineRule="auto"/>
        <w:rPr>
          <w:rFonts w:ascii="Times New Roman" w:hAnsi="Times New Roman" w:cs="Times New Roman"/>
          <w:b/>
          <w:bCs/>
          <w:sz w:val="24"/>
          <w:szCs w:val="24"/>
        </w:rPr>
      </w:pPr>
    </w:p>
    <w:p w:rsidR="000F147E" w:rsidRPr="00CE164C" w:rsidRDefault="000F147E" w:rsidP="00CE164C">
      <w:pPr>
        <w:spacing w:after="0" w:line="240" w:lineRule="auto"/>
        <w:rPr>
          <w:rFonts w:ascii="Times New Roman" w:hAnsi="Times New Roman" w:cs="Times New Roman"/>
          <w:b/>
          <w:bCs/>
          <w:sz w:val="24"/>
          <w:szCs w:val="24"/>
        </w:rPr>
      </w:pPr>
    </w:p>
    <w:p w:rsidR="000F147E" w:rsidRPr="00CE164C" w:rsidRDefault="000F147E" w:rsidP="00CE164C">
      <w:pPr>
        <w:spacing w:after="0" w:line="240" w:lineRule="auto"/>
        <w:rPr>
          <w:rFonts w:ascii="Times New Roman" w:hAnsi="Times New Roman" w:cs="Times New Roman"/>
          <w:b/>
          <w:bCs/>
          <w:sz w:val="24"/>
          <w:szCs w:val="24"/>
        </w:rPr>
      </w:pPr>
    </w:p>
    <w:p w:rsidR="000F147E" w:rsidRPr="00CE164C" w:rsidRDefault="000F147E" w:rsidP="00CE164C">
      <w:pPr>
        <w:spacing w:after="0" w:line="240" w:lineRule="auto"/>
        <w:rPr>
          <w:rFonts w:ascii="Times New Roman" w:hAnsi="Times New Roman" w:cs="Times New Roman"/>
          <w:b/>
          <w:bCs/>
          <w:sz w:val="24"/>
          <w:szCs w:val="24"/>
        </w:rPr>
      </w:pPr>
    </w:p>
    <w:p w:rsidR="000F147E" w:rsidRDefault="000F147E" w:rsidP="000F147E">
      <w:pPr>
        <w:spacing w:after="0" w:line="240" w:lineRule="auto"/>
        <w:rPr>
          <w:rFonts w:cs="Times-Bold"/>
          <w:b/>
          <w:bCs/>
        </w:rPr>
      </w:pPr>
    </w:p>
    <w:p w:rsidR="000A72BB" w:rsidRDefault="000A72BB" w:rsidP="000F147E">
      <w:pPr>
        <w:spacing w:after="0" w:line="240" w:lineRule="auto"/>
        <w:rPr>
          <w:rFonts w:ascii="Times New Roman" w:hAnsi="Times New Roman" w:cs="Times New Roman"/>
          <w:bCs/>
          <w:sz w:val="24"/>
          <w:szCs w:val="24"/>
          <w:lang w:val="en-GB"/>
        </w:rPr>
      </w:pPr>
    </w:p>
    <w:p w:rsidR="000F147E" w:rsidRPr="00F3702A" w:rsidRDefault="000F147E" w:rsidP="000F147E">
      <w:pPr>
        <w:spacing w:after="0" w:line="240" w:lineRule="auto"/>
        <w:rPr>
          <w:rFonts w:ascii="Times New Roman" w:hAnsi="Times New Roman" w:cs="Times New Roman"/>
          <w:bCs/>
          <w:sz w:val="24"/>
          <w:szCs w:val="24"/>
          <w:lang w:val="en-GB"/>
        </w:rPr>
      </w:pPr>
    </w:p>
    <w:p w:rsidR="00C80E84" w:rsidRPr="00F3702A" w:rsidRDefault="00C80E84" w:rsidP="00DF49EC">
      <w:pPr>
        <w:spacing w:after="0" w:line="240" w:lineRule="auto"/>
        <w:rPr>
          <w:rFonts w:ascii="Times New Roman" w:hAnsi="Times New Roman" w:cs="Times New Roman"/>
          <w:sz w:val="24"/>
          <w:szCs w:val="24"/>
        </w:rPr>
      </w:pPr>
    </w:p>
    <w:p w:rsidR="00AD65AA" w:rsidRPr="00AD65AA" w:rsidRDefault="00AD65AA" w:rsidP="00AD65AA">
      <w:pPr>
        <w:spacing w:after="0" w:line="240" w:lineRule="auto"/>
        <w:rPr>
          <w:rFonts w:ascii="Times New Roman" w:hAnsi="Times New Roman" w:cs="Times New Roman"/>
          <w:sz w:val="24"/>
          <w:szCs w:val="24"/>
        </w:rPr>
      </w:pPr>
    </w:p>
    <w:p w:rsidR="009C12C0" w:rsidRPr="00DB5968" w:rsidRDefault="000F147E" w:rsidP="00AD65AA">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r w:rsidR="00AD65AA" w:rsidRPr="00DB5968">
        <w:rPr>
          <w:rFonts w:ascii="Times New Roman" w:hAnsi="Times New Roman" w:cs="Times New Roman"/>
          <w:b/>
          <w:sz w:val="24"/>
          <w:szCs w:val="24"/>
        </w:rPr>
        <w:lastRenderedPageBreak/>
        <w:t>Appendix: Postpartum contraceptive options for HIV-positive women</w:t>
      </w:r>
    </w:p>
    <w:p w:rsidR="00AD65AA" w:rsidRPr="00DB5968" w:rsidRDefault="00AD65AA" w:rsidP="00AD65AA">
      <w:pPr>
        <w:spacing w:after="0" w:line="240" w:lineRule="auto"/>
        <w:rPr>
          <w:rFonts w:ascii="Times New Roman" w:hAnsi="Times New Roman" w:cs="Times New Roman"/>
          <w:sz w:val="24"/>
          <w:szCs w:val="24"/>
        </w:rPr>
      </w:pPr>
    </w:p>
    <w:tbl>
      <w:tblPr>
        <w:tblW w:w="9374"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4"/>
      </w:tblGrid>
      <w:tr w:rsidR="00AD65AA" w:rsidRPr="00AD65AA" w:rsidTr="00DF49EC">
        <w:trPr>
          <w:trHeight w:val="10080"/>
        </w:trPr>
        <w:tc>
          <w:tcPr>
            <w:tcW w:w="9374" w:type="dxa"/>
          </w:tcPr>
          <w:p w:rsidR="00AD65AA" w:rsidRPr="00DE1285" w:rsidRDefault="00072005" w:rsidP="00AD65AA">
            <w:pPr>
              <w:spacing w:after="0" w:line="240" w:lineRule="auto"/>
              <w:ind w:left="125"/>
              <w:rPr>
                <w:rFonts w:ascii="Times New Roman" w:hAnsi="Times New Roman" w:cs="Times New Roman"/>
                <w:b/>
                <w:sz w:val="24"/>
                <w:szCs w:val="24"/>
              </w:rPr>
            </w:pPr>
            <w:r w:rsidRPr="00DE1285">
              <w:rPr>
                <w:rFonts w:ascii="Times New Roman" w:hAnsi="Times New Roman" w:cs="Times New Roman"/>
                <w:b/>
                <w:sz w:val="24"/>
                <w:szCs w:val="24"/>
              </w:rPr>
              <w:t xml:space="preserve">For </w:t>
            </w:r>
            <w:r w:rsidR="00AD65AA" w:rsidRPr="00DE1285">
              <w:rPr>
                <w:rFonts w:ascii="Times New Roman" w:hAnsi="Times New Roman" w:cs="Times New Roman"/>
                <w:b/>
                <w:sz w:val="24"/>
                <w:szCs w:val="24"/>
              </w:rPr>
              <w:t xml:space="preserve">Mothers </w:t>
            </w:r>
            <w:r w:rsidRPr="00DE1285">
              <w:rPr>
                <w:rFonts w:ascii="Times New Roman" w:hAnsi="Times New Roman" w:cs="Times New Roman"/>
                <w:b/>
                <w:sz w:val="24"/>
                <w:szCs w:val="24"/>
              </w:rPr>
              <w:t>who</w:t>
            </w:r>
            <w:r w:rsidR="00AD65AA" w:rsidRPr="00DE1285">
              <w:rPr>
                <w:rFonts w:ascii="Times New Roman" w:hAnsi="Times New Roman" w:cs="Times New Roman"/>
                <w:b/>
                <w:sz w:val="24"/>
                <w:szCs w:val="24"/>
              </w:rPr>
              <w:t xml:space="preserve"> are </w:t>
            </w:r>
            <w:r w:rsidR="00AD65AA" w:rsidRPr="00DE1285">
              <w:rPr>
                <w:rFonts w:ascii="Times New Roman" w:hAnsi="Times New Roman" w:cs="Times New Roman"/>
                <w:b/>
                <w:sz w:val="24"/>
                <w:szCs w:val="24"/>
                <w:u w:val="single"/>
              </w:rPr>
              <w:t>not</w:t>
            </w:r>
            <w:r w:rsidR="00AD65AA" w:rsidRPr="00DE1285">
              <w:rPr>
                <w:rFonts w:ascii="Times New Roman" w:hAnsi="Times New Roman" w:cs="Times New Roman"/>
                <w:b/>
                <w:sz w:val="24"/>
                <w:szCs w:val="24"/>
              </w:rPr>
              <w:t xml:space="preserve"> breastfeeding:</w:t>
            </w:r>
          </w:p>
          <w:p w:rsidR="004F60BB" w:rsidRPr="00DE1285" w:rsidRDefault="004F60BB" w:rsidP="00AD65AA">
            <w:pPr>
              <w:pStyle w:val="ListParagraph"/>
              <w:numPr>
                <w:ilvl w:val="0"/>
                <w:numId w:val="5"/>
              </w:numPr>
              <w:spacing w:after="0" w:line="240" w:lineRule="auto"/>
              <w:ind w:left="845"/>
              <w:rPr>
                <w:rFonts w:ascii="Times New Roman" w:hAnsi="Times New Roman" w:cs="Times New Roman"/>
                <w:sz w:val="24"/>
                <w:szCs w:val="24"/>
              </w:rPr>
            </w:pPr>
            <w:r w:rsidRPr="00DE1285">
              <w:rPr>
                <w:rFonts w:ascii="Times New Roman" w:hAnsi="Times New Roman" w:cs="Times New Roman"/>
                <w:sz w:val="24"/>
                <w:szCs w:val="24"/>
              </w:rPr>
              <w:t>The Intrauterine contraceptive devices (IUCD copper 380) can be inserted immediately post-partum after the delivery of the placenta, or within the 1</w:t>
            </w:r>
            <w:r w:rsidRPr="00DE1285">
              <w:rPr>
                <w:rFonts w:ascii="Times New Roman" w:hAnsi="Times New Roman" w:cs="Times New Roman"/>
                <w:sz w:val="24"/>
                <w:szCs w:val="24"/>
                <w:vertAlign w:val="superscript"/>
              </w:rPr>
              <w:t>st</w:t>
            </w:r>
            <w:r w:rsidRPr="00DE1285">
              <w:rPr>
                <w:rFonts w:ascii="Times New Roman" w:hAnsi="Times New Roman" w:cs="Times New Roman"/>
                <w:sz w:val="24"/>
                <w:szCs w:val="24"/>
              </w:rPr>
              <w:t xml:space="preserve"> 48 hours, by a provider trained in postpartum IUCD insertions. It should otherwise be delayed until 4-6 weeks post-partum when the uterus has contracted to its normal size.</w:t>
            </w:r>
          </w:p>
          <w:p w:rsidR="00AD65AA" w:rsidRPr="00DB5968" w:rsidRDefault="00072005" w:rsidP="00AD65AA">
            <w:pPr>
              <w:pStyle w:val="ListParagraph"/>
              <w:numPr>
                <w:ilvl w:val="0"/>
                <w:numId w:val="5"/>
              </w:numPr>
              <w:spacing w:after="0" w:line="240" w:lineRule="auto"/>
              <w:ind w:left="845"/>
              <w:rPr>
                <w:rFonts w:ascii="Times New Roman" w:hAnsi="Times New Roman" w:cs="Times New Roman"/>
                <w:sz w:val="24"/>
                <w:szCs w:val="24"/>
              </w:rPr>
            </w:pPr>
            <w:r w:rsidRPr="00DB5968">
              <w:rPr>
                <w:rFonts w:ascii="Times New Roman" w:hAnsi="Times New Roman" w:cs="Times New Roman"/>
                <w:sz w:val="24"/>
                <w:szCs w:val="24"/>
              </w:rPr>
              <w:t>A</w:t>
            </w:r>
            <w:r w:rsidR="00AD65AA" w:rsidRPr="00DB5968">
              <w:rPr>
                <w:rFonts w:ascii="Times New Roman" w:hAnsi="Times New Roman" w:cs="Times New Roman"/>
                <w:sz w:val="24"/>
                <w:szCs w:val="24"/>
              </w:rPr>
              <w:t xml:space="preserve"> progesterone–only method </w:t>
            </w:r>
            <w:r w:rsidRPr="00DB5968">
              <w:rPr>
                <w:rFonts w:ascii="Times New Roman" w:hAnsi="Times New Roman" w:cs="Times New Roman"/>
                <w:sz w:val="24"/>
                <w:szCs w:val="24"/>
              </w:rPr>
              <w:t xml:space="preserve">can be started </w:t>
            </w:r>
            <w:r w:rsidR="00AD65AA" w:rsidRPr="00DB5968">
              <w:rPr>
                <w:rFonts w:ascii="Times New Roman" w:hAnsi="Times New Roman" w:cs="Times New Roman"/>
                <w:sz w:val="24"/>
                <w:szCs w:val="24"/>
              </w:rPr>
              <w:t>immediately after delivery.</w:t>
            </w:r>
          </w:p>
          <w:p w:rsidR="00AD65AA" w:rsidRPr="004F60BB" w:rsidRDefault="00072005" w:rsidP="004F60BB">
            <w:pPr>
              <w:pStyle w:val="ListParagraph"/>
              <w:numPr>
                <w:ilvl w:val="0"/>
                <w:numId w:val="5"/>
              </w:numPr>
              <w:spacing w:after="0" w:line="240" w:lineRule="auto"/>
              <w:ind w:left="845"/>
              <w:rPr>
                <w:rFonts w:ascii="Times New Roman" w:hAnsi="Times New Roman" w:cs="Times New Roman"/>
                <w:sz w:val="24"/>
                <w:szCs w:val="24"/>
              </w:rPr>
            </w:pPr>
            <w:r w:rsidRPr="00DB5968">
              <w:rPr>
                <w:rFonts w:ascii="Times New Roman" w:hAnsi="Times New Roman" w:cs="Times New Roman"/>
                <w:sz w:val="24"/>
                <w:szCs w:val="24"/>
              </w:rPr>
              <w:t>C</w:t>
            </w:r>
            <w:r w:rsidR="00AD65AA" w:rsidRPr="00DB5968">
              <w:rPr>
                <w:rFonts w:ascii="Times New Roman" w:hAnsi="Times New Roman" w:cs="Times New Roman"/>
                <w:sz w:val="24"/>
                <w:szCs w:val="24"/>
              </w:rPr>
              <w:t>ombined hormonal contraception</w:t>
            </w:r>
            <w:r w:rsidRPr="00DB5968">
              <w:rPr>
                <w:rFonts w:ascii="Times New Roman" w:hAnsi="Times New Roman" w:cs="Times New Roman"/>
                <w:sz w:val="24"/>
                <w:szCs w:val="24"/>
              </w:rPr>
              <w:t xml:space="preserve"> should be delayed</w:t>
            </w:r>
            <w:r w:rsidR="00AD65AA" w:rsidRPr="00DB5968">
              <w:rPr>
                <w:rFonts w:ascii="Times New Roman" w:hAnsi="Times New Roman" w:cs="Times New Roman"/>
                <w:sz w:val="24"/>
                <w:szCs w:val="24"/>
              </w:rPr>
              <w:t xml:space="preserve"> until 3 weeks postpartum when risks of thrombo-emboli are reduced.</w:t>
            </w:r>
            <w:r w:rsidRPr="00DB5968">
              <w:rPr>
                <w:rFonts w:ascii="Times New Roman" w:hAnsi="Times New Roman" w:cs="Times New Roman"/>
                <w:sz w:val="24"/>
                <w:szCs w:val="24"/>
              </w:rPr>
              <w:t xml:space="preserve"> This delay should be extended for up to </w:t>
            </w:r>
            <w:r w:rsidR="00AD65AA" w:rsidRPr="00DB5968">
              <w:rPr>
                <w:rFonts w:ascii="Times New Roman" w:hAnsi="Times New Roman" w:cs="Times New Roman"/>
                <w:sz w:val="24"/>
                <w:szCs w:val="24"/>
              </w:rPr>
              <w:t>6 weeks if the woman has additional risk factors for thrombo</w:t>
            </w:r>
            <w:r w:rsidRPr="00DB5968">
              <w:rPr>
                <w:rFonts w:ascii="Times New Roman" w:hAnsi="Times New Roman" w:cs="Times New Roman"/>
                <w:sz w:val="24"/>
                <w:szCs w:val="24"/>
              </w:rPr>
              <w:t>-</w:t>
            </w:r>
            <w:r w:rsidR="00AD65AA" w:rsidRPr="00DB5968">
              <w:rPr>
                <w:rFonts w:ascii="Times New Roman" w:hAnsi="Times New Roman" w:cs="Times New Roman"/>
                <w:sz w:val="24"/>
                <w:szCs w:val="24"/>
              </w:rPr>
              <w:t>emboli such as smoking, immobility, transfusion at delivery, postpartum haemorrhage, or eclampsia.</w:t>
            </w:r>
          </w:p>
          <w:p w:rsidR="00AD65AA" w:rsidRPr="00DB5968" w:rsidRDefault="00AD65AA" w:rsidP="00AD65AA">
            <w:pPr>
              <w:pStyle w:val="ListParagraph"/>
              <w:numPr>
                <w:ilvl w:val="0"/>
                <w:numId w:val="7"/>
              </w:numPr>
              <w:spacing w:after="0" w:line="240" w:lineRule="auto"/>
              <w:ind w:left="845"/>
              <w:rPr>
                <w:rFonts w:ascii="Times New Roman" w:hAnsi="Times New Roman" w:cs="Times New Roman"/>
                <w:b/>
                <w:sz w:val="24"/>
                <w:szCs w:val="24"/>
              </w:rPr>
            </w:pPr>
            <w:r w:rsidRPr="00DB5968">
              <w:rPr>
                <w:rFonts w:ascii="Times New Roman" w:hAnsi="Times New Roman" w:cs="Times New Roman"/>
                <w:sz w:val="24"/>
                <w:szCs w:val="24"/>
              </w:rPr>
              <w:t xml:space="preserve">Female Sterilization </w:t>
            </w:r>
            <w:r w:rsidR="00072005" w:rsidRPr="00DB5968">
              <w:rPr>
                <w:rFonts w:ascii="Times New Roman" w:hAnsi="Times New Roman" w:cs="Times New Roman"/>
                <w:sz w:val="24"/>
                <w:szCs w:val="24"/>
              </w:rPr>
              <w:t>c</w:t>
            </w:r>
            <w:r w:rsidRPr="00DB5968">
              <w:rPr>
                <w:rFonts w:ascii="Times New Roman" w:hAnsi="Times New Roman" w:cs="Times New Roman"/>
                <w:sz w:val="24"/>
                <w:szCs w:val="24"/>
              </w:rPr>
              <w:t xml:space="preserve">an be done immediately when a woman is having a </w:t>
            </w:r>
            <w:r w:rsidR="00072005" w:rsidRPr="00DB5968">
              <w:rPr>
                <w:rFonts w:ascii="Times New Roman" w:hAnsi="Times New Roman" w:cs="Times New Roman"/>
                <w:sz w:val="24"/>
                <w:szCs w:val="24"/>
              </w:rPr>
              <w:t>caesarean section</w:t>
            </w:r>
            <w:r w:rsidRPr="00DB5968">
              <w:rPr>
                <w:rFonts w:ascii="Times New Roman" w:hAnsi="Times New Roman" w:cs="Times New Roman"/>
                <w:sz w:val="24"/>
                <w:szCs w:val="24"/>
              </w:rPr>
              <w:t xml:space="preserve"> or seven days thereafter. If </w:t>
            </w:r>
            <w:r w:rsidR="00072005" w:rsidRPr="00DB5968">
              <w:rPr>
                <w:rFonts w:ascii="Times New Roman" w:hAnsi="Times New Roman" w:cs="Times New Roman"/>
                <w:sz w:val="24"/>
                <w:szCs w:val="24"/>
              </w:rPr>
              <w:t>sterilization is not done in this time,</w:t>
            </w:r>
            <w:r w:rsidRPr="00DB5968">
              <w:rPr>
                <w:rFonts w:ascii="Times New Roman" w:hAnsi="Times New Roman" w:cs="Times New Roman"/>
                <w:sz w:val="24"/>
                <w:szCs w:val="24"/>
              </w:rPr>
              <w:t xml:space="preserve"> it should be done 6 weeks later and other methods should be used in the interim.</w:t>
            </w:r>
          </w:p>
          <w:p w:rsidR="00072005" w:rsidRPr="00DB5968" w:rsidRDefault="00072005" w:rsidP="00AD65AA">
            <w:pPr>
              <w:spacing w:after="0" w:line="240" w:lineRule="auto"/>
              <w:ind w:left="125"/>
              <w:rPr>
                <w:rFonts w:ascii="Times New Roman" w:hAnsi="Times New Roman" w:cs="Times New Roman"/>
                <w:b/>
                <w:sz w:val="24"/>
                <w:szCs w:val="24"/>
              </w:rPr>
            </w:pPr>
          </w:p>
          <w:p w:rsidR="00AD65AA" w:rsidRPr="00DB5968" w:rsidRDefault="00072005" w:rsidP="00AD65AA">
            <w:pPr>
              <w:spacing w:after="0" w:line="240" w:lineRule="auto"/>
              <w:ind w:left="125"/>
              <w:rPr>
                <w:rFonts w:ascii="Times New Roman" w:hAnsi="Times New Roman" w:cs="Times New Roman"/>
                <w:b/>
                <w:sz w:val="24"/>
                <w:szCs w:val="24"/>
              </w:rPr>
            </w:pPr>
            <w:r w:rsidRPr="00DB5968">
              <w:rPr>
                <w:rFonts w:ascii="Times New Roman" w:hAnsi="Times New Roman" w:cs="Times New Roman"/>
                <w:b/>
                <w:sz w:val="24"/>
                <w:szCs w:val="24"/>
              </w:rPr>
              <w:t xml:space="preserve">For </w:t>
            </w:r>
            <w:r w:rsidR="00AD65AA" w:rsidRPr="00DB5968">
              <w:rPr>
                <w:rFonts w:ascii="Times New Roman" w:hAnsi="Times New Roman" w:cs="Times New Roman"/>
                <w:b/>
                <w:sz w:val="24"/>
                <w:szCs w:val="24"/>
              </w:rPr>
              <w:t xml:space="preserve">Mothers </w:t>
            </w:r>
            <w:r w:rsidRPr="00DB5968">
              <w:rPr>
                <w:rFonts w:ascii="Times New Roman" w:hAnsi="Times New Roman" w:cs="Times New Roman"/>
                <w:b/>
                <w:sz w:val="24"/>
                <w:szCs w:val="24"/>
              </w:rPr>
              <w:t>who</w:t>
            </w:r>
            <w:r w:rsidR="00AD65AA" w:rsidRPr="00DB5968">
              <w:rPr>
                <w:rFonts w:ascii="Times New Roman" w:hAnsi="Times New Roman" w:cs="Times New Roman"/>
                <w:b/>
                <w:sz w:val="24"/>
                <w:szCs w:val="24"/>
              </w:rPr>
              <w:t xml:space="preserve"> are breastfeeding</w:t>
            </w:r>
            <w:r w:rsidRPr="00DB5968">
              <w:rPr>
                <w:rFonts w:ascii="Times New Roman" w:hAnsi="Times New Roman" w:cs="Times New Roman"/>
                <w:b/>
                <w:sz w:val="24"/>
                <w:szCs w:val="24"/>
              </w:rPr>
              <w:t>:</w:t>
            </w:r>
          </w:p>
          <w:p w:rsidR="00AD65AA" w:rsidRPr="00DB5968" w:rsidRDefault="00AD65AA" w:rsidP="00AD65AA">
            <w:pPr>
              <w:pStyle w:val="ListParagraph"/>
              <w:numPr>
                <w:ilvl w:val="0"/>
                <w:numId w:val="8"/>
              </w:numPr>
              <w:spacing w:after="0" w:line="240" w:lineRule="auto"/>
              <w:ind w:left="845"/>
              <w:rPr>
                <w:rFonts w:ascii="Times New Roman" w:hAnsi="Times New Roman" w:cs="Times New Roman"/>
                <w:sz w:val="24"/>
                <w:szCs w:val="24"/>
              </w:rPr>
            </w:pPr>
            <w:r w:rsidRPr="00DB5968">
              <w:rPr>
                <w:rFonts w:ascii="Times New Roman" w:hAnsi="Times New Roman" w:cs="Times New Roman"/>
                <w:sz w:val="24"/>
                <w:szCs w:val="24"/>
              </w:rPr>
              <w:t>IUCD can be inserted immediately post-partum after the delivery of the placenta or within the 1</w:t>
            </w:r>
            <w:r w:rsidRPr="00DB5968">
              <w:rPr>
                <w:rFonts w:ascii="Times New Roman" w:hAnsi="Times New Roman" w:cs="Times New Roman"/>
                <w:sz w:val="24"/>
                <w:szCs w:val="24"/>
                <w:vertAlign w:val="superscript"/>
              </w:rPr>
              <w:t>st</w:t>
            </w:r>
            <w:r w:rsidRPr="00DB5968">
              <w:rPr>
                <w:rFonts w:ascii="Times New Roman" w:hAnsi="Times New Roman" w:cs="Times New Roman"/>
                <w:sz w:val="24"/>
                <w:szCs w:val="24"/>
              </w:rPr>
              <w:t xml:space="preserve"> 48 hours, by a provider trained in postpartum IUCD insertions. It should otherwise be delayed until 4-6 weeks post-partum when the uterus has contracted to its normal size.</w:t>
            </w:r>
          </w:p>
          <w:p w:rsidR="00AD65AA" w:rsidRPr="00DB5968" w:rsidRDefault="00AD65AA" w:rsidP="00AD65AA">
            <w:pPr>
              <w:pStyle w:val="ListParagraph"/>
              <w:numPr>
                <w:ilvl w:val="0"/>
                <w:numId w:val="7"/>
              </w:numPr>
              <w:spacing w:after="0" w:line="240" w:lineRule="auto"/>
              <w:ind w:left="845"/>
              <w:rPr>
                <w:rFonts w:ascii="Times New Roman" w:hAnsi="Times New Roman" w:cs="Times New Roman"/>
                <w:b/>
                <w:sz w:val="24"/>
                <w:szCs w:val="24"/>
              </w:rPr>
            </w:pPr>
            <w:r w:rsidRPr="00DB5968">
              <w:rPr>
                <w:rFonts w:ascii="Times New Roman" w:hAnsi="Times New Roman" w:cs="Times New Roman"/>
                <w:sz w:val="24"/>
                <w:szCs w:val="24"/>
              </w:rPr>
              <w:t xml:space="preserve">Female Sterilization </w:t>
            </w:r>
            <w:r w:rsidR="00072005" w:rsidRPr="00DB5968">
              <w:rPr>
                <w:rFonts w:ascii="Times New Roman" w:hAnsi="Times New Roman" w:cs="Times New Roman"/>
                <w:sz w:val="24"/>
                <w:szCs w:val="24"/>
              </w:rPr>
              <w:t>c</w:t>
            </w:r>
            <w:r w:rsidRPr="00DB5968">
              <w:rPr>
                <w:rFonts w:ascii="Times New Roman" w:hAnsi="Times New Roman" w:cs="Times New Roman"/>
                <w:sz w:val="24"/>
                <w:szCs w:val="24"/>
              </w:rPr>
              <w:t>an be done immediately when a woman is having a C/S or seven days thereafter. If it</w:t>
            </w:r>
            <w:r w:rsidR="00072005" w:rsidRPr="00DB5968">
              <w:rPr>
                <w:rFonts w:ascii="Times New Roman" w:hAnsi="Times New Roman" w:cs="Times New Roman"/>
                <w:sz w:val="24"/>
                <w:szCs w:val="24"/>
              </w:rPr>
              <w:t xml:space="preserve"> i</w:t>
            </w:r>
            <w:r w:rsidRPr="00DB5968">
              <w:rPr>
                <w:rFonts w:ascii="Times New Roman" w:hAnsi="Times New Roman" w:cs="Times New Roman"/>
                <w:sz w:val="24"/>
                <w:szCs w:val="24"/>
              </w:rPr>
              <w:t xml:space="preserve">s not done </w:t>
            </w:r>
            <w:r w:rsidR="00072005" w:rsidRPr="00DB5968">
              <w:rPr>
                <w:rFonts w:ascii="Times New Roman" w:hAnsi="Times New Roman" w:cs="Times New Roman"/>
                <w:sz w:val="24"/>
                <w:szCs w:val="24"/>
              </w:rPr>
              <w:t>in this time</w:t>
            </w:r>
            <w:r w:rsidRPr="00DB5968">
              <w:rPr>
                <w:rFonts w:ascii="Times New Roman" w:hAnsi="Times New Roman" w:cs="Times New Roman"/>
                <w:sz w:val="24"/>
                <w:szCs w:val="24"/>
              </w:rPr>
              <w:t>, then it should be done 6 weeks later and other methods should be used in the interim.</w:t>
            </w:r>
          </w:p>
          <w:p w:rsidR="00AD65AA" w:rsidRPr="00DB5968" w:rsidRDefault="00072005" w:rsidP="00AD65AA">
            <w:pPr>
              <w:pStyle w:val="ListParagraph"/>
              <w:numPr>
                <w:ilvl w:val="0"/>
                <w:numId w:val="6"/>
              </w:numPr>
              <w:spacing w:after="0" w:line="240" w:lineRule="auto"/>
              <w:ind w:left="845"/>
              <w:rPr>
                <w:rFonts w:ascii="Times New Roman" w:hAnsi="Times New Roman" w:cs="Times New Roman"/>
                <w:b/>
                <w:sz w:val="24"/>
                <w:szCs w:val="24"/>
              </w:rPr>
            </w:pPr>
            <w:r w:rsidRPr="00DB5968">
              <w:rPr>
                <w:rFonts w:ascii="Times New Roman" w:hAnsi="Times New Roman" w:cs="Times New Roman"/>
                <w:b/>
                <w:sz w:val="24"/>
                <w:szCs w:val="24"/>
              </w:rPr>
              <w:t>NOTE</w:t>
            </w:r>
            <w:r w:rsidR="00C30013" w:rsidRPr="00DB5968">
              <w:rPr>
                <w:rFonts w:ascii="Times New Roman" w:hAnsi="Times New Roman" w:cs="Times New Roman"/>
                <w:b/>
                <w:sz w:val="24"/>
                <w:szCs w:val="24"/>
              </w:rPr>
              <w:t>:</w:t>
            </w:r>
            <w:r w:rsidRPr="00DB5968">
              <w:rPr>
                <w:rFonts w:ascii="Times New Roman" w:hAnsi="Times New Roman" w:cs="Times New Roman"/>
                <w:b/>
                <w:sz w:val="24"/>
                <w:szCs w:val="24"/>
              </w:rPr>
              <w:t xml:space="preserve"> </w:t>
            </w:r>
            <w:r w:rsidR="00C30013" w:rsidRPr="00DB5968">
              <w:rPr>
                <w:rFonts w:ascii="Times New Roman" w:hAnsi="Times New Roman" w:cs="Times New Roman"/>
                <w:sz w:val="24"/>
                <w:szCs w:val="24"/>
              </w:rPr>
              <w:t>Oe</w:t>
            </w:r>
            <w:r w:rsidR="00AD65AA" w:rsidRPr="00DB5968">
              <w:rPr>
                <w:rFonts w:ascii="Times New Roman" w:hAnsi="Times New Roman" w:cs="Times New Roman"/>
                <w:sz w:val="24"/>
                <w:szCs w:val="24"/>
              </w:rPr>
              <w:t>strogen</w:t>
            </w:r>
            <w:r w:rsidRPr="00DB5968">
              <w:rPr>
                <w:rFonts w:ascii="Times New Roman" w:hAnsi="Times New Roman" w:cs="Times New Roman"/>
                <w:sz w:val="24"/>
                <w:szCs w:val="24"/>
              </w:rPr>
              <w:t>-</w:t>
            </w:r>
            <w:r w:rsidR="00AD65AA" w:rsidRPr="00DB5968">
              <w:rPr>
                <w:rFonts w:ascii="Times New Roman" w:hAnsi="Times New Roman" w:cs="Times New Roman"/>
                <w:sz w:val="24"/>
                <w:szCs w:val="24"/>
              </w:rPr>
              <w:t xml:space="preserve">containing methods </w:t>
            </w:r>
            <w:r w:rsidRPr="00DB5968">
              <w:rPr>
                <w:rFonts w:ascii="Times New Roman" w:hAnsi="Times New Roman" w:cs="Times New Roman"/>
                <w:sz w:val="24"/>
                <w:szCs w:val="24"/>
              </w:rPr>
              <w:t xml:space="preserve">(such as the combined oral contraceptive pill) should be delayed </w:t>
            </w:r>
            <w:r w:rsidR="00AD65AA" w:rsidRPr="00DB5968">
              <w:rPr>
                <w:rFonts w:ascii="Times New Roman" w:hAnsi="Times New Roman" w:cs="Times New Roman"/>
                <w:sz w:val="24"/>
                <w:szCs w:val="24"/>
              </w:rPr>
              <w:t>until</w:t>
            </w:r>
            <w:r w:rsidRPr="00DB5968">
              <w:rPr>
                <w:rFonts w:ascii="Times New Roman" w:hAnsi="Times New Roman" w:cs="Times New Roman"/>
                <w:sz w:val="24"/>
                <w:szCs w:val="24"/>
              </w:rPr>
              <w:t xml:space="preserve"> either</w:t>
            </w:r>
            <w:r w:rsidR="00AD65AA" w:rsidRPr="00DB5968">
              <w:rPr>
                <w:rFonts w:ascii="Times New Roman" w:hAnsi="Times New Roman" w:cs="Times New Roman"/>
                <w:sz w:val="24"/>
                <w:szCs w:val="24"/>
              </w:rPr>
              <w:t xml:space="preserve"> </w:t>
            </w:r>
            <w:r w:rsidRPr="00DB5968">
              <w:rPr>
                <w:rFonts w:ascii="Times New Roman" w:hAnsi="Times New Roman" w:cs="Times New Roman"/>
                <w:sz w:val="24"/>
                <w:szCs w:val="24"/>
              </w:rPr>
              <w:t xml:space="preserve">the </w:t>
            </w:r>
            <w:r w:rsidR="00AD65AA" w:rsidRPr="00DB5968">
              <w:rPr>
                <w:rFonts w:ascii="Times New Roman" w:hAnsi="Times New Roman" w:cs="Times New Roman"/>
                <w:sz w:val="24"/>
                <w:szCs w:val="24"/>
              </w:rPr>
              <w:t xml:space="preserve">infant is </w:t>
            </w:r>
            <w:r w:rsidRPr="00DB5968">
              <w:rPr>
                <w:rFonts w:ascii="Times New Roman" w:hAnsi="Times New Roman" w:cs="Times New Roman"/>
                <w:sz w:val="24"/>
                <w:szCs w:val="24"/>
              </w:rPr>
              <w:t>w</w:t>
            </w:r>
            <w:r w:rsidR="00AD65AA" w:rsidRPr="00DB5968">
              <w:rPr>
                <w:rFonts w:ascii="Times New Roman" w:hAnsi="Times New Roman" w:cs="Times New Roman"/>
                <w:sz w:val="24"/>
                <w:szCs w:val="24"/>
              </w:rPr>
              <w:t xml:space="preserve">eaned, </w:t>
            </w:r>
            <w:r w:rsidRPr="00DB5968">
              <w:rPr>
                <w:rFonts w:ascii="Times New Roman" w:hAnsi="Times New Roman" w:cs="Times New Roman"/>
                <w:sz w:val="24"/>
                <w:szCs w:val="24"/>
              </w:rPr>
              <w:t xml:space="preserve">or after 6 months postpartum, </w:t>
            </w:r>
            <w:r w:rsidR="00AD65AA" w:rsidRPr="00DB5968">
              <w:rPr>
                <w:rFonts w:ascii="Times New Roman" w:hAnsi="Times New Roman" w:cs="Times New Roman"/>
                <w:sz w:val="24"/>
                <w:szCs w:val="24"/>
              </w:rPr>
              <w:t>whichever comes</w:t>
            </w:r>
            <w:r w:rsidRPr="00DB5968">
              <w:rPr>
                <w:rFonts w:ascii="Times New Roman" w:hAnsi="Times New Roman" w:cs="Times New Roman"/>
                <w:sz w:val="24"/>
                <w:szCs w:val="24"/>
              </w:rPr>
              <w:t xml:space="preserve"> first</w:t>
            </w:r>
            <w:r w:rsidR="00AD65AA" w:rsidRPr="00DB5968">
              <w:rPr>
                <w:rFonts w:ascii="Times New Roman" w:hAnsi="Times New Roman" w:cs="Times New Roman"/>
                <w:sz w:val="24"/>
                <w:szCs w:val="24"/>
              </w:rPr>
              <w:t>.</w:t>
            </w:r>
            <w:r w:rsidR="00AD65AA" w:rsidRPr="00DB5968">
              <w:rPr>
                <w:rFonts w:ascii="Times New Roman" w:hAnsi="Times New Roman" w:cs="Times New Roman"/>
                <w:b/>
                <w:sz w:val="24"/>
                <w:szCs w:val="24"/>
              </w:rPr>
              <w:t xml:space="preserve"> </w:t>
            </w:r>
          </w:p>
          <w:p w:rsidR="00072005" w:rsidRPr="00DB5968" w:rsidRDefault="00072005" w:rsidP="00072005">
            <w:pPr>
              <w:pStyle w:val="ListParagraph"/>
              <w:spacing w:after="0" w:line="240" w:lineRule="auto"/>
              <w:ind w:left="845"/>
              <w:rPr>
                <w:rFonts w:ascii="Times New Roman" w:hAnsi="Times New Roman" w:cs="Times New Roman"/>
                <w:b/>
                <w:sz w:val="24"/>
                <w:szCs w:val="24"/>
              </w:rPr>
            </w:pPr>
          </w:p>
          <w:p w:rsidR="00AD65AA" w:rsidRPr="00DB5968" w:rsidRDefault="00C30013" w:rsidP="00AD65AA">
            <w:pPr>
              <w:spacing w:after="0" w:line="240" w:lineRule="auto"/>
              <w:ind w:left="125"/>
              <w:rPr>
                <w:rFonts w:ascii="Times New Roman" w:hAnsi="Times New Roman" w:cs="Times New Roman"/>
                <w:b/>
                <w:sz w:val="24"/>
                <w:szCs w:val="24"/>
              </w:rPr>
            </w:pPr>
            <w:r w:rsidRPr="00DB5968">
              <w:rPr>
                <w:rFonts w:ascii="Times New Roman" w:hAnsi="Times New Roman" w:cs="Times New Roman"/>
                <w:b/>
                <w:sz w:val="24"/>
                <w:szCs w:val="24"/>
              </w:rPr>
              <w:t>NOTE:</w:t>
            </w:r>
            <w:r w:rsidR="00AD65AA" w:rsidRPr="00DB5968">
              <w:rPr>
                <w:rFonts w:ascii="Times New Roman" w:hAnsi="Times New Roman" w:cs="Times New Roman"/>
                <w:b/>
                <w:sz w:val="24"/>
                <w:szCs w:val="24"/>
              </w:rPr>
              <w:t xml:space="preserve"> </w:t>
            </w:r>
            <w:r w:rsidR="00DF49EC" w:rsidRPr="00DB5968">
              <w:rPr>
                <w:rFonts w:ascii="Times New Roman" w:hAnsi="Times New Roman" w:cs="Times New Roman"/>
                <w:b/>
                <w:sz w:val="24"/>
                <w:szCs w:val="24"/>
              </w:rPr>
              <w:t>For All HIV Positive Women</w:t>
            </w:r>
          </w:p>
          <w:p w:rsidR="004F60BB" w:rsidRDefault="004F60BB" w:rsidP="00C30013">
            <w:pPr>
              <w:pStyle w:val="ListParagraph"/>
              <w:numPr>
                <w:ilvl w:val="0"/>
                <w:numId w:val="6"/>
              </w:numPr>
              <w:spacing w:after="0" w:line="240" w:lineRule="auto"/>
              <w:rPr>
                <w:rFonts w:ascii="Times New Roman" w:hAnsi="Times New Roman" w:cs="Times New Roman"/>
                <w:sz w:val="24"/>
                <w:szCs w:val="24"/>
              </w:rPr>
            </w:pPr>
            <w:r w:rsidRPr="00BC5B69">
              <w:rPr>
                <w:rFonts w:ascii="Times New Roman" w:hAnsi="Times New Roman" w:cs="Times New Roman"/>
                <w:sz w:val="24"/>
                <w:szCs w:val="24"/>
              </w:rPr>
              <w:t xml:space="preserve">The IUCD is safe to use in HIV positive patients and may be the most suitable contraceptive for women on ART. </w:t>
            </w:r>
          </w:p>
          <w:p w:rsidR="00C30013" w:rsidRPr="00DB5968" w:rsidRDefault="00AD65AA" w:rsidP="00C30013">
            <w:pPr>
              <w:pStyle w:val="ListParagraph"/>
              <w:numPr>
                <w:ilvl w:val="0"/>
                <w:numId w:val="6"/>
              </w:numPr>
              <w:spacing w:after="0" w:line="240" w:lineRule="auto"/>
              <w:rPr>
                <w:rFonts w:ascii="Times New Roman" w:hAnsi="Times New Roman" w:cs="Times New Roman"/>
                <w:sz w:val="24"/>
                <w:szCs w:val="24"/>
              </w:rPr>
            </w:pPr>
            <w:r w:rsidRPr="00DB5968">
              <w:rPr>
                <w:rFonts w:ascii="Times New Roman" w:hAnsi="Times New Roman" w:cs="Times New Roman"/>
                <w:sz w:val="24"/>
                <w:szCs w:val="24"/>
              </w:rPr>
              <w:t>Progesterone</w:t>
            </w:r>
            <w:r w:rsidR="00C30013" w:rsidRPr="00DB5968">
              <w:rPr>
                <w:rFonts w:ascii="Times New Roman" w:hAnsi="Times New Roman" w:cs="Times New Roman"/>
                <w:sz w:val="24"/>
                <w:szCs w:val="24"/>
              </w:rPr>
              <w:t>-only</w:t>
            </w:r>
            <w:r w:rsidRPr="00DB5968">
              <w:rPr>
                <w:rFonts w:ascii="Times New Roman" w:hAnsi="Times New Roman" w:cs="Times New Roman"/>
                <w:sz w:val="24"/>
                <w:szCs w:val="24"/>
              </w:rPr>
              <w:t xml:space="preserve"> pills and combined hormonal contraceptive are safe to use in HIV positive </w:t>
            </w:r>
            <w:r w:rsidR="00C30013" w:rsidRPr="00DB5968">
              <w:rPr>
                <w:rFonts w:ascii="Times New Roman" w:hAnsi="Times New Roman" w:cs="Times New Roman"/>
                <w:sz w:val="24"/>
                <w:szCs w:val="24"/>
              </w:rPr>
              <w:t>women</w:t>
            </w:r>
            <w:r w:rsidRPr="00DB5968">
              <w:rPr>
                <w:rFonts w:ascii="Times New Roman" w:hAnsi="Times New Roman" w:cs="Times New Roman"/>
                <w:sz w:val="24"/>
                <w:szCs w:val="24"/>
              </w:rPr>
              <w:t xml:space="preserve"> except if they are on </w:t>
            </w:r>
            <w:r w:rsidR="00C30013" w:rsidRPr="00DB5968">
              <w:rPr>
                <w:rFonts w:ascii="Times New Roman" w:hAnsi="Times New Roman" w:cs="Times New Roman"/>
                <w:sz w:val="24"/>
                <w:szCs w:val="24"/>
              </w:rPr>
              <w:t xml:space="preserve">the antiretroviral </w:t>
            </w:r>
            <w:r w:rsidRPr="00DB5968">
              <w:rPr>
                <w:rFonts w:ascii="Times New Roman" w:hAnsi="Times New Roman" w:cs="Times New Roman"/>
                <w:sz w:val="24"/>
                <w:szCs w:val="24"/>
              </w:rPr>
              <w:t>ritonavir</w:t>
            </w:r>
            <w:r w:rsidR="00C30013" w:rsidRPr="00DB5968">
              <w:rPr>
                <w:rFonts w:ascii="Times New Roman" w:hAnsi="Times New Roman" w:cs="Times New Roman"/>
                <w:sz w:val="24"/>
                <w:szCs w:val="24"/>
              </w:rPr>
              <w:t xml:space="preserve"> </w:t>
            </w:r>
            <w:r w:rsidRPr="00DB5968">
              <w:rPr>
                <w:rFonts w:ascii="Times New Roman" w:hAnsi="Times New Roman" w:cs="Times New Roman"/>
                <w:sz w:val="24"/>
                <w:szCs w:val="24"/>
              </w:rPr>
              <w:t>(</w:t>
            </w:r>
            <w:r w:rsidR="00C30013" w:rsidRPr="00DB5968">
              <w:rPr>
                <w:rFonts w:ascii="Times New Roman" w:hAnsi="Times New Roman" w:cs="Times New Roman"/>
                <w:sz w:val="24"/>
                <w:szCs w:val="24"/>
              </w:rPr>
              <w:t>which</w:t>
            </w:r>
            <w:r w:rsidRPr="00DB5968">
              <w:rPr>
                <w:rFonts w:ascii="Times New Roman" w:hAnsi="Times New Roman" w:cs="Times New Roman"/>
                <w:sz w:val="24"/>
                <w:szCs w:val="24"/>
              </w:rPr>
              <w:t xml:space="preserve"> reduces the effectives of combined oral contraceptives and progesterone only pills. </w:t>
            </w:r>
          </w:p>
          <w:p w:rsidR="00AD65AA" w:rsidRPr="004F60BB" w:rsidRDefault="00AD65AA" w:rsidP="004F60BB">
            <w:pPr>
              <w:pStyle w:val="ListParagraph"/>
              <w:numPr>
                <w:ilvl w:val="0"/>
                <w:numId w:val="6"/>
              </w:numPr>
              <w:spacing w:after="0" w:line="240" w:lineRule="auto"/>
              <w:rPr>
                <w:rFonts w:ascii="Times New Roman" w:hAnsi="Times New Roman" w:cs="Times New Roman"/>
                <w:b/>
                <w:sz w:val="24"/>
                <w:szCs w:val="24"/>
              </w:rPr>
            </w:pPr>
            <w:r w:rsidRPr="00DB5968">
              <w:rPr>
                <w:rFonts w:ascii="Times New Roman" w:hAnsi="Times New Roman" w:cs="Times New Roman"/>
                <w:sz w:val="24"/>
                <w:szCs w:val="24"/>
              </w:rPr>
              <w:t xml:space="preserve">However, Progesterone only injectable can be </w:t>
            </w:r>
            <w:r w:rsidR="004F60BB">
              <w:rPr>
                <w:rFonts w:ascii="Times New Roman" w:hAnsi="Times New Roman" w:cs="Times New Roman"/>
                <w:sz w:val="24"/>
                <w:szCs w:val="24"/>
              </w:rPr>
              <w:t>used safely in these patients</w:t>
            </w:r>
            <w:r w:rsidR="00C30013" w:rsidRPr="004F60BB">
              <w:rPr>
                <w:rFonts w:ascii="Times New Roman" w:hAnsi="Times New Roman" w:cs="Times New Roman"/>
                <w:sz w:val="24"/>
                <w:szCs w:val="24"/>
              </w:rPr>
              <w:t xml:space="preserve"> (CD4&lt;200 or WHO Stage 3/4)</w:t>
            </w:r>
            <w:r w:rsidRPr="004F60BB">
              <w:rPr>
                <w:rFonts w:ascii="Times New Roman" w:hAnsi="Times New Roman" w:cs="Times New Roman"/>
                <w:sz w:val="24"/>
                <w:szCs w:val="24"/>
              </w:rPr>
              <w:t xml:space="preserve"> and is </w:t>
            </w:r>
            <w:r w:rsidRPr="004F60BB">
              <w:rPr>
                <w:rFonts w:ascii="Times New Roman" w:hAnsi="Times New Roman" w:cs="Times New Roman"/>
                <w:b/>
                <w:sz w:val="24"/>
                <w:szCs w:val="24"/>
              </w:rPr>
              <w:t>not</w:t>
            </w:r>
            <w:r w:rsidR="00C30013" w:rsidRPr="004F60BB">
              <w:rPr>
                <w:rFonts w:ascii="Times New Roman" w:hAnsi="Times New Roman" w:cs="Times New Roman"/>
                <w:sz w:val="24"/>
                <w:szCs w:val="24"/>
              </w:rPr>
              <w:t xml:space="preserve"> taking lifelong antiretroviral therapy</w:t>
            </w:r>
            <w:r w:rsidRPr="004F60BB">
              <w:rPr>
                <w:rFonts w:ascii="Times New Roman" w:hAnsi="Times New Roman" w:cs="Times New Roman"/>
                <w:sz w:val="24"/>
                <w:szCs w:val="24"/>
              </w:rPr>
              <w:t>.</w:t>
            </w:r>
          </w:p>
          <w:p w:rsidR="00AD65AA" w:rsidRPr="00DB5968" w:rsidRDefault="00AD65AA" w:rsidP="00C30013">
            <w:pPr>
              <w:pStyle w:val="ListParagraph"/>
              <w:numPr>
                <w:ilvl w:val="0"/>
                <w:numId w:val="6"/>
              </w:numPr>
              <w:spacing w:after="0" w:line="240" w:lineRule="auto"/>
              <w:rPr>
                <w:rFonts w:ascii="Times New Roman" w:hAnsi="Times New Roman" w:cs="Times New Roman"/>
                <w:sz w:val="24"/>
                <w:szCs w:val="24"/>
              </w:rPr>
            </w:pPr>
            <w:r w:rsidRPr="00DB5968">
              <w:rPr>
                <w:rFonts w:ascii="Times New Roman" w:hAnsi="Times New Roman" w:cs="Times New Roman"/>
                <w:sz w:val="24"/>
                <w:szCs w:val="24"/>
              </w:rPr>
              <w:t xml:space="preserve">Dual method </w:t>
            </w:r>
            <w:r w:rsidR="00C30013" w:rsidRPr="00DB5968">
              <w:rPr>
                <w:rFonts w:ascii="Times New Roman" w:hAnsi="Times New Roman" w:cs="Times New Roman"/>
                <w:sz w:val="24"/>
                <w:szCs w:val="24"/>
              </w:rPr>
              <w:t xml:space="preserve">use (condoms and a non-barrier form of contraception) is </w:t>
            </w:r>
            <w:r w:rsidRPr="00DB5968">
              <w:rPr>
                <w:rFonts w:ascii="Times New Roman" w:hAnsi="Times New Roman" w:cs="Times New Roman"/>
                <w:sz w:val="24"/>
                <w:szCs w:val="24"/>
              </w:rPr>
              <w:t xml:space="preserve">advised in </w:t>
            </w:r>
            <w:r w:rsidR="009A4A51">
              <w:rPr>
                <w:rFonts w:ascii="Times New Roman" w:hAnsi="Times New Roman" w:cs="Times New Roman"/>
                <w:sz w:val="24"/>
                <w:szCs w:val="24"/>
              </w:rPr>
              <w:t xml:space="preserve">all </w:t>
            </w:r>
            <w:r w:rsidRPr="00DB5968">
              <w:rPr>
                <w:rFonts w:ascii="Times New Roman" w:hAnsi="Times New Roman" w:cs="Times New Roman"/>
                <w:sz w:val="24"/>
                <w:szCs w:val="24"/>
              </w:rPr>
              <w:t>HIV</w:t>
            </w:r>
            <w:r w:rsidR="00C30013" w:rsidRPr="00DB5968">
              <w:rPr>
                <w:rFonts w:ascii="Times New Roman" w:hAnsi="Times New Roman" w:cs="Times New Roman"/>
                <w:sz w:val="24"/>
                <w:szCs w:val="24"/>
              </w:rPr>
              <w:t>-</w:t>
            </w:r>
            <w:r w:rsidRPr="00DB5968">
              <w:rPr>
                <w:rFonts w:ascii="Times New Roman" w:hAnsi="Times New Roman" w:cs="Times New Roman"/>
                <w:sz w:val="24"/>
                <w:szCs w:val="24"/>
              </w:rPr>
              <w:t>positive patients.</w:t>
            </w:r>
          </w:p>
          <w:p w:rsidR="00AD65AA" w:rsidRPr="00AD65AA" w:rsidRDefault="00AD65AA" w:rsidP="00AD65AA">
            <w:pPr>
              <w:spacing w:after="0" w:line="240" w:lineRule="auto"/>
              <w:ind w:left="125"/>
              <w:rPr>
                <w:rFonts w:ascii="Times New Roman" w:hAnsi="Times New Roman" w:cs="Times New Roman"/>
                <w:b/>
                <w:sz w:val="24"/>
                <w:szCs w:val="24"/>
              </w:rPr>
            </w:pPr>
          </w:p>
        </w:tc>
      </w:tr>
    </w:tbl>
    <w:p w:rsidR="00AD65AA" w:rsidRPr="00AD65AA" w:rsidRDefault="00AD65AA" w:rsidP="00AD65AA">
      <w:pPr>
        <w:rPr>
          <w:rFonts w:ascii="Times New Roman" w:hAnsi="Times New Roman" w:cs="Times New Roman"/>
          <w:b/>
          <w:sz w:val="24"/>
          <w:szCs w:val="24"/>
        </w:rPr>
      </w:pPr>
    </w:p>
    <w:p w:rsidR="00AD65AA" w:rsidRPr="00AD65AA" w:rsidRDefault="00AD65AA" w:rsidP="00AD65AA">
      <w:pPr>
        <w:rPr>
          <w:rFonts w:ascii="Times New Roman" w:hAnsi="Times New Roman" w:cs="Times New Roman"/>
          <w:sz w:val="24"/>
          <w:szCs w:val="24"/>
        </w:rPr>
      </w:pPr>
    </w:p>
    <w:p w:rsidR="00AD65AA" w:rsidRPr="00AD65AA" w:rsidRDefault="00AD65AA">
      <w:pPr>
        <w:rPr>
          <w:rFonts w:ascii="Times New Roman" w:hAnsi="Times New Roman" w:cs="Times New Roman"/>
          <w:sz w:val="24"/>
          <w:szCs w:val="24"/>
        </w:rPr>
      </w:pPr>
    </w:p>
    <w:sectPr w:rsidR="00AD65AA" w:rsidRPr="00AD6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C5E" w:rsidRDefault="009B4C5E" w:rsidP="00530C0E">
      <w:pPr>
        <w:spacing w:after="0" w:line="240" w:lineRule="auto"/>
      </w:pPr>
      <w:r>
        <w:separator/>
      </w:r>
    </w:p>
  </w:endnote>
  <w:endnote w:type="continuationSeparator" w:id="0">
    <w:p w:rsidR="009B4C5E" w:rsidRDefault="009B4C5E" w:rsidP="0053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662" w:rsidRDefault="002C0662" w:rsidP="002F0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0662" w:rsidRDefault="002C0662" w:rsidP="00C73D5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662" w:rsidRDefault="002C0662" w:rsidP="002F0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26F4">
      <w:rPr>
        <w:rStyle w:val="PageNumber"/>
        <w:noProof/>
      </w:rPr>
      <w:t>12</w:t>
    </w:r>
    <w:r>
      <w:rPr>
        <w:rStyle w:val="PageNumber"/>
      </w:rPr>
      <w:fldChar w:fldCharType="end"/>
    </w:r>
  </w:p>
  <w:p w:rsidR="002C0662" w:rsidRDefault="002C0662" w:rsidP="00C73D56">
    <w:pPr>
      <w:pStyle w:val="Footer"/>
      <w:ind w:right="360"/>
    </w:pPr>
    <w:r>
      <w:t>Version 0.2</w:t>
    </w:r>
    <w:r>
      <w:tab/>
      <w:t>13 March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C5E" w:rsidRDefault="009B4C5E" w:rsidP="00530C0E">
      <w:pPr>
        <w:spacing w:after="0" w:line="240" w:lineRule="auto"/>
      </w:pPr>
      <w:r>
        <w:separator/>
      </w:r>
    </w:p>
  </w:footnote>
  <w:footnote w:type="continuationSeparator" w:id="0">
    <w:p w:rsidR="009B4C5E" w:rsidRDefault="009B4C5E" w:rsidP="00530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86C"/>
    <w:multiLevelType w:val="hybridMultilevel"/>
    <w:tmpl w:val="71924E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29A7791"/>
    <w:multiLevelType w:val="hybridMultilevel"/>
    <w:tmpl w:val="8D162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4BFCE85"/>
    <w:multiLevelType w:val="hybridMultilevel"/>
    <w:tmpl w:val="63E8C0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856E84"/>
    <w:multiLevelType w:val="hybridMultilevel"/>
    <w:tmpl w:val="2BB4F0AC"/>
    <w:lvl w:ilvl="0" w:tplc="1C090001">
      <w:start w:val="1"/>
      <w:numFmt w:val="bullet"/>
      <w:lvlText w:val=""/>
      <w:lvlJc w:val="left"/>
      <w:pPr>
        <w:ind w:left="360" w:hanging="360"/>
      </w:pPr>
      <w:rPr>
        <w:rFonts w:ascii="Symbol" w:hAnsi="Symbol" w:hint="default"/>
      </w:rPr>
    </w:lvl>
    <w:lvl w:ilvl="1" w:tplc="1C090001">
      <w:start w:val="1"/>
      <w:numFmt w:val="bullet"/>
      <w:lvlText w:val=""/>
      <w:lvlJc w:val="left"/>
      <w:pPr>
        <w:ind w:left="360" w:hanging="360"/>
      </w:pPr>
      <w:rPr>
        <w:rFonts w:ascii="Symbol" w:hAnsi="Symbol" w:hint="default"/>
      </w:rPr>
    </w:lvl>
    <w:lvl w:ilvl="2" w:tplc="1C090005">
      <w:start w:val="1"/>
      <w:numFmt w:val="bullet"/>
      <w:lvlText w:val=""/>
      <w:lvlJc w:val="left"/>
      <w:pPr>
        <w:ind w:left="1080" w:hanging="360"/>
      </w:pPr>
      <w:rPr>
        <w:rFonts w:ascii="Wingdings" w:hAnsi="Wingdings" w:hint="default"/>
      </w:rPr>
    </w:lvl>
    <w:lvl w:ilvl="3" w:tplc="1C090001" w:tentative="1">
      <w:start w:val="1"/>
      <w:numFmt w:val="bullet"/>
      <w:lvlText w:val=""/>
      <w:lvlJc w:val="left"/>
      <w:pPr>
        <w:ind w:left="1800" w:hanging="360"/>
      </w:pPr>
      <w:rPr>
        <w:rFonts w:ascii="Symbol" w:hAnsi="Symbol" w:hint="default"/>
      </w:rPr>
    </w:lvl>
    <w:lvl w:ilvl="4" w:tplc="1C090003" w:tentative="1">
      <w:start w:val="1"/>
      <w:numFmt w:val="bullet"/>
      <w:lvlText w:val="o"/>
      <w:lvlJc w:val="left"/>
      <w:pPr>
        <w:ind w:left="2520" w:hanging="360"/>
      </w:pPr>
      <w:rPr>
        <w:rFonts w:ascii="Courier New" w:hAnsi="Courier New" w:cs="Courier New" w:hint="default"/>
      </w:rPr>
    </w:lvl>
    <w:lvl w:ilvl="5" w:tplc="1C090005" w:tentative="1">
      <w:start w:val="1"/>
      <w:numFmt w:val="bullet"/>
      <w:lvlText w:val=""/>
      <w:lvlJc w:val="left"/>
      <w:pPr>
        <w:ind w:left="3240" w:hanging="360"/>
      </w:pPr>
      <w:rPr>
        <w:rFonts w:ascii="Wingdings" w:hAnsi="Wingdings" w:hint="default"/>
      </w:rPr>
    </w:lvl>
    <w:lvl w:ilvl="6" w:tplc="1C090001" w:tentative="1">
      <w:start w:val="1"/>
      <w:numFmt w:val="bullet"/>
      <w:lvlText w:val=""/>
      <w:lvlJc w:val="left"/>
      <w:pPr>
        <w:ind w:left="3960" w:hanging="360"/>
      </w:pPr>
      <w:rPr>
        <w:rFonts w:ascii="Symbol" w:hAnsi="Symbol" w:hint="default"/>
      </w:rPr>
    </w:lvl>
    <w:lvl w:ilvl="7" w:tplc="1C090003" w:tentative="1">
      <w:start w:val="1"/>
      <w:numFmt w:val="bullet"/>
      <w:lvlText w:val="o"/>
      <w:lvlJc w:val="left"/>
      <w:pPr>
        <w:ind w:left="4680" w:hanging="360"/>
      </w:pPr>
      <w:rPr>
        <w:rFonts w:ascii="Courier New" w:hAnsi="Courier New" w:cs="Courier New" w:hint="default"/>
      </w:rPr>
    </w:lvl>
    <w:lvl w:ilvl="8" w:tplc="1C090005" w:tentative="1">
      <w:start w:val="1"/>
      <w:numFmt w:val="bullet"/>
      <w:lvlText w:val=""/>
      <w:lvlJc w:val="left"/>
      <w:pPr>
        <w:ind w:left="5400" w:hanging="360"/>
      </w:pPr>
      <w:rPr>
        <w:rFonts w:ascii="Wingdings" w:hAnsi="Wingdings" w:hint="default"/>
      </w:rPr>
    </w:lvl>
  </w:abstractNum>
  <w:abstractNum w:abstractNumId="4">
    <w:nsid w:val="0B707C51"/>
    <w:multiLevelType w:val="hybridMultilevel"/>
    <w:tmpl w:val="86B417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D221136"/>
    <w:multiLevelType w:val="hybridMultilevel"/>
    <w:tmpl w:val="057A8782"/>
    <w:lvl w:ilvl="0" w:tplc="047C5B4A">
      <w:start w:val="1"/>
      <w:numFmt w:val="bullet"/>
      <w:lvlText w:val=""/>
      <w:lvlJc w:val="left"/>
      <w:pPr>
        <w:tabs>
          <w:tab w:val="num" w:pos="720"/>
        </w:tabs>
        <w:ind w:left="720" w:hanging="360"/>
      </w:pPr>
      <w:rPr>
        <w:rFonts w:ascii="Symbol" w:hAnsi="Symbol"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4FB7A77"/>
    <w:multiLevelType w:val="hybridMultilevel"/>
    <w:tmpl w:val="FEEEA9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279D6297"/>
    <w:multiLevelType w:val="hybridMultilevel"/>
    <w:tmpl w:val="E862A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8F86940"/>
    <w:multiLevelType w:val="hybridMultilevel"/>
    <w:tmpl w:val="7CAE9290"/>
    <w:lvl w:ilvl="0" w:tplc="047C5B4A">
      <w:start w:val="1"/>
      <w:numFmt w:val="bullet"/>
      <w:lvlText w:val=""/>
      <w:lvlJc w:val="left"/>
      <w:pPr>
        <w:ind w:left="720" w:hanging="360"/>
      </w:pPr>
      <w:rPr>
        <w:rFonts w:ascii="Symbol" w:hAnsi="Symbol"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8132A4"/>
    <w:multiLevelType w:val="hybridMultilevel"/>
    <w:tmpl w:val="D9647A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23A2352"/>
    <w:multiLevelType w:val="hybridMultilevel"/>
    <w:tmpl w:val="6F5EE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4487607"/>
    <w:multiLevelType w:val="hybridMultilevel"/>
    <w:tmpl w:val="78049528"/>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Wingdings"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Wingdings" w:hint="default"/>
      </w:rPr>
    </w:lvl>
    <w:lvl w:ilvl="8" w:tplc="04090005">
      <w:start w:val="1"/>
      <w:numFmt w:val="bullet"/>
      <w:lvlText w:val=""/>
      <w:lvlJc w:val="left"/>
      <w:pPr>
        <w:ind w:left="6120" w:hanging="360"/>
      </w:pPr>
      <w:rPr>
        <w:rFonts w:ascii="Wingdings" w:hAnsi="Wingdings" w:cs="Times New Roman" w:hint="default"/>
      </w:rPr>
    </w:lvl>
  </w:abstractNum>
  <w:abstractNum w:abstractNumId="12">
    <w:nsid w:val="3A686623"/>
    <w:multiLevelType w:val="hybridMultilevel"/>
    <w:tmpl w:val="2FD0C7B4"/>
    <w:lvl w:ilvl="0" w:tplc="047C5B4A">
      <w:start w:val="1"/>
      <w:numFmt w:val="bullet"/>
      <w:lvlText w:val=""/>
      <w:lvlJc w:val="left"/>
      <w:pPr>
        <w:tabs>
          <w:tab w:val="num" w:pos="720"/>
        </w:tabs>
        <w:ind w:left="720" w:hanging="360"/>
      </w:pPr>
      <w:rPr>
        <w:rFonts w:ascii="Symbol" w:hAnsi="Symbol"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EB85AEF"/>
    <w:multiLevelType w:val="hybridMultilevel"/>
    <w:tmpl w:val="AF1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709752"/>
    <w:multiLevelType w:val="hybridMultilevel"/>
    <w:tmpl w:val="6DC9D7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163293B"/>
    <w:multiLevelType w:val="hybridMultilevel"/>
    <w:tmpl w:val="CEF64A08"/>
    <w:lvl w:ilvl="0" w:tplc="047C5B4A">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6CD6CEF"/>
    <w:multiLevelType w:val="hybridMultilevel"/>
    <w:tmpl w:val="968058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84F4885"/>
    <w:multiLevelType w:val="hybridMultilevel"/>
    <w:tmpl w:val="BD0888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9214DD2"/>
    <w:multiLevelType w:val="hybridMultilevel"/>
    <w:tmpl w:val="79D2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2853D0"/>
    <w:multiLevelType w:val="multilevel"/>
    <w:tmpl w:val="460A7F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A696F10"/>
    <w:multiLevelType w:val="hybridMultilevel"/>
    <w:tmpl w:val="0ACCAFEC"/>
    <w:lvl w:ilvl="0" w:tplc="047C5B4A">
      <w:start w:val="1"/>
      <w:numFmt w:val="bullet"/>
      <w:lvlText w:val=""/>
      <w:lvlJc w:val="left"/>
      <w:pPr>
        <w:ind w:left="720" w:hanging="360"/>
      </w:pPr>
      <w:rPr>
        <w:rFonts w:ascii="Symbol" w:hAnsi="Symbol"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4AFF6D92"/>
    <w:multiLevelType w:val="hybridMultilevel"/>
    <w:tmpl w:val="70FE5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509BF"/>
    <w:multiLevelType w:val="hybridMultilevel"/>
    <w:tmpl w:val="5D305D4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360" w:hanging="360"/>
      </w:pPr>
      <w:rPr>
        <w:rFonts w:ascii="Courier New" w:hAnsi="Courier New" w:cs="Courier New" w:hint="default"/>
      </w:rPr>
    </w:lvl>
    <w:lvl w:ilvl="2" w:tplc="1C090005">
      <w:start w:val="1"/>
      <w:numFmt w:val="bullet"/>
      <w:lvlText w:val=""/>
      <w:lvlJc w:val="left"/>
      <w:pPr>
        <w:ind w:left="1080" w:hanging="360"/>
      </w:pPr>
      <w:rPr>
        <w:rFonts w:ascii="Wingdings" w:hAnsi="Wingdings" w:hint="default"/>
      </w:rPr>
    </w:lvl>
    <w:lvl w:ilvl="3" w:tplc="88186148">
      <w:start w:val="6"/>
      <w:numFmt w:val="bullet"/>
      <w:lvlText w:val="-"/>
      <w:lvlJc w:val="left"/>
      <w:pPr>
        <w:ind w:left="1800" w:hanging="360"/>
      </w:pPr>
      <w:rPr>
        <w:rFonts w:ascii="Times New Roman" w:eastAsiaTheme="minorHAnsi" w:hAnsi="Times New Roman" w:cs="Times New Roman" w:hint="default"/>
      </w:rPr>
    </w:lvl>
    <w:lvl w:ilvl="4" w:tplc="1C090003" w:tentative="1">
      <w:start w:val="1"/>
      <w:numFmt w:val="bullet"/>
      <w:lvlText w:val="o"/>
      <w:lvlJc w:val="left"/>
      <w:pPr>
        <w:ind w:left="2520" w:hanging="360"/>
      </w:pPr>
      <w:rPr>
        <w:rFonts w:ascii="Courier New" w:hAnsi="Courier New" w:cs="Courier New" w:hint="default"/>
      </w:rPr>
    </w:lvl>
    <w:lvl w:ilvl="5" w:tplc="1C090005" w:tentative="1">
      <w:start w:val="1"/>
      <w:numFmt w:val="bullet"/>
      <w:lvlText w:val=""/>
      <w:lvlJc w:val="left"/>
      <w:pPr>
        <w:ind w:left="3240" w:hanging="360"/>
      </w:pPr>
      <w:rPr>
        <w:rFonts w:ascii="Wingdings" w:hAnsi="Wingdings" w:hint="default"/>
      </w:rPr>
    </w:lvl>
    <w:lvl w:ilvl="6" w:tplc="1C090001" w:tentative="1">
      <w:start w:val="1"/>
      <w:numFmt w:val="bullet"/>
      <w:lvlText w:val=""/>
      <w:lvlJc w:val="left"/>
      <w:pPr>
        <w:ind w:left="3960" w:hanging="360"/>
      </w:pPr>
      <w:rPr>
        <w:rFonts w:ascii="Symbol" w:hAnsi="Symbol" w:hint="default"/>
      </w:rPr>
    </w:lvl>
    <w:lvl w:ilvl="7" w:tplc="1C090003" w:tentative="1">
      <w:start w:val="1"/>
      <w:numFmt w:val="bullet"/>
      <w:lvlText w:val="o"/>
      <w:lvlJc w:val="left"/>
      <w:pPr>
        <w:ind w:left="4680" w:hanging="360"/>
      </w:pPr>
      <w:rPr>
        <w:rFonts w:ascii="Courier New" w:hAnsi="Courier New" w:cs="Courier New" w:hint="default"/>
      </w:rPr>
    </w:lvl>
    <w:lvl w:ilvl="8" w:tplc="1C090005" w:tentative="1">
      <w:start w:val="1"/>
      <w:numFmt w:val="bullet"/>
      <w:lvlText w:val=""/>
      <w:lvlJc w:val="left"/>
      <w:pPr>
        <w:ind w:left="5400" w:hanging="360"/>
      </w:pPr>
      <w:rPr>
        <w:rFonts w:ascii="Wingdings" w:hAnsi="Wingdings" w:hint="default"/>
      </w:rPr>
    </w:lvl>
  </w:abstractNum>
  <w:abstractNum w:abstractNumId="23">
    <w:nsid w:val="4D6A14FE"/>
    <w:multiLevelType w:val="multilevel"/>
    <w:tmpl w:val="B5C24D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DA74466"/>
    <w:multiLevelType w:val="hybridMultilevel"/>
    <w:tmpl w:val="AA32E9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50945B25"/>
    <w:multiLevelType w:val="hybridMultilevel"/>
    <w:tmpl w:val="2F36C6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52392DD0"/>
    <w:multiLevelType w:val="hybridMultilevel"/>
    <w:tmpl w:val="60840A5A"/>
    <w:lvl w:ilvl="0" w:tplc="047C5B4A">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51021B3"/>
    <w:multiLevelType w:val="hybridMultilevel"/>
    <w:tmpl w:val="36FCA8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57B32BB2"/>
    <w:multiLevelType w:val="hybridMultilevel"/>
    <w:tmpl w:val="C4A0B5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58811175"/>
    <w:multiLevelType w:val="hybridMultilevel"/>
    <w:tmpl w:val="08A0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BCF69AF"/>
    <w:multiLevelType w:val="hybridMultilevel"/>
    <w:tmpl w:val="674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82487"/>
    <w:multiLevelType w:val="hybridMultilevel"/>
    <w:tmpl w:val="212E2C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5CCD750B"/>
    <w:multiLevelType w:val="hybridMultilevel"/>
    <w:tmpl w:val="CA6297DA"/>
    <w:lvl w:ilvl="0" w:tplc="04090001">
      <w:start w:val="1"/>
      <w:numFmt w:val="bullet"/>
      <w:lvlText w:val=""/>
      <w:lvlJc w:val="left"/>
      <w:pPr>
        <w:tabs>
          <w:tab w:val="num" w:pos="720"/>
        </w:tabs>
        <w:ind w:left="720" w:hanging="360"/>
      </w:pPr>
      <w:rPr>
        <w:rFonts w:ascii="Symbol" w:hAnsi="Symbol" w:hint="default"/>
      </w:rPr>
    </w:lvl>
    <w:lvl w:ilvl="1" w:tplc="1C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0F31D97"/>
    <w:multiLevelType w:val="hybridMultilevel"/>
    <w:tmpl w:val="01546BDC"/>
    <w:lvl w:ilvl="0" w:tplc="08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360" w:hanging="360"/>
      </w:pPr>
      <w:rPr>
        <w:rFonts w:ascii="Courier New" w:hAnsi="Courier New" w:cs="Courier New" w:hint="default"/>
      </w:rPr>
    </w:lvl>
    <w:lvl w:ilvl="2" w:tplc="1C090005" w:tentative="1">
      <w:start w:val="1"/>
      <w:numFmt w:val="bullet"/>
      <w:lvlText w:val=""/>
      <w:lvlJc w:val="left"/>
      <w:pPr>
        <w:ind w:left="1080" w:hanging="360"/>
      </w:pPr>
      <w:rPr>
        <w:rFonts w:ascii="Wingdings" w:hAnsi="Wingdings" w:hint="default"/>
      </w:rPr>
    </w:lvl>
    <w:lvl w:ilvl="3" w:tplc="1C090001" w:tentative="1">
      <w:start w:val="1"/>
      <w:numFmt w:val="bullet"/>
      <w:lvlText w:val=""/>
      <w:lvlJc w:val="left"/>
      <w:pPr>
        <w:ind w:left="1800" w:hanging="360"/>
      </w:pPr>
      <w:rPr>
        <w:rFonts w:ascii="Symbol" w:hAnsi="Symbol" w:hint="default"/>
      </w:rPr>
    </w:lvl>
    <w:lvl w:ilvl="4" w:tplc="1C090003" w:tentative="1">
      <w:start w:val="1"/>
      <w:numFmt w:val="bullet"/>
      <w:lvlText w:val="o"/>
      <w:lvlJc w:val="left"/>
      <w:pPr>
        <w:ind w:left="2520" w:hanging="360"/>
      </w:pPr>
      <w:rPr>
        <w:rFonts w:ascii="Courier New" w:hAnsi="Courier New" w:cs="Courier New" w:hint="default"/>
      </w:rPr>
    </w:lvl>
    <w:lvl w:ilvl="5" w:tplc="1C090005" w:tentative="1">
      <w:start w:val="1"/>
      <w:numFmt w:val="bullet"/>
      <w:lvlText w:val=""/>
      <w:lvlJc w:val="left"/>
      <w:pPr>
        <w:ind w:left="3240" w:hanging="360"/>
      </w:pPr>
      <w:rPr>
        <w:rFonts w:ascii="Wingdings" w:hAnsi="Wingdings" w:hint="default"/>
      </w:rPr>
    </w:lvl>
    <w:lvl w:ilvl="6" w:tplc="1C090001" w:tentative="1">
      <w:start w:val="1"/>
      <w:numFmt w:val="bullet"/>
      <w:lvlText w:val=""/>
      <w:lvlJc w:val="left"/>
      <w:pPr>
        <w:ind w:left="3960" w:hanging="360"/>
      </w:pPr>
      <w:rPr>
        <w:rFonts w:ascii="Symbol" w:hAnsi="Symbol" w:hint="default"/>
      </w:rPr>
    </w:lvl>
    <w:lvl w:ilvl="7" w:tplc="1C090003" w:tentative="1">
      <w:start w:val="1"/>
      <w:numFmt w:val="bullet"/>
      <w:lvlText w:val="o"/>
      <w:lvlJc w:val="left"/>
      <w:pPr>
        <w:ind w:left="4680" w:hanging="360"/>
      </w:pPr>
      <w:rPr>
        <w:rFonts w:ascii="Courier New" w:hAnsi="Courier New" w:cs="Courier New" w:hint="default"/>
      </w:rPr>
    </w:lvl>
    <w:lvl w:ilvl="8" w:tplc="1C090005" w:tentative="1">
      <w:start w:val="1"/>
      <w:numFmt w:val="bullet"/>
      <w:lvlText w:val=""/>
      <w:lvlJc w:val="left"/>
      <w:pPr>
        <w:ind w:left="5400" w:hanging="360"/>
      </w:pPr>
      <w:rPr>
        <w:rFonts w:ascii="Wingdings" w:hAnsi="Wingdings" w:hint="default"/>
      </w:rPr>
    </w:lvl>
  </w:abstractNum>
  <w:abstractNum w:abstractNumId="34">
    <w:nsid w:val="61862C36"/>
    <w:multiLevelType w:val="hybridMultilevel"/>
    <w:tmpl w:val="83109B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66621332"/>
    <w:multiLevelType w:val="hybridMultilevel"/>
    <w:tmpl w:val="3EBAC9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nsid w:val="68D93190"/>
    <w:multiLevelType w:val="hybridMultilevel"/>
    <w:tmpl w:val="CED33B1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6E477660"/>
    <w:multiLevelType w:val="hybridMultilevel"/>
    <w:tmpl w:val="6BD8C354"/>
    <w:lvl w:ilvl="0" w:tplc="047C5B4A">
      <w:start w:val="1"/>
      <w:numFmt w:val="bullet"/>
      <w:lvlText w:val=""/>
      <w:lvlJc w:val="left"/>
      <w:pPr>
        <w:tabs>
          <w:tab w:val="num" w:pos="720"/>
        </w:tabs>
        <w:ind w:left="720" w:hanging="360"/>
      </w:pPr>
      <w:rPr>
        <w:rFonts w:ascii="Symbol" w:hAnsi="Symbol"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nsid w:val="71174E6D"/>
    <w:multiLevelType w:val="hybridMultilevel"/>
    <w:tmpl w:val="E54045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22E19E0"/>
    <w:multiLevelType w:val="hybridMultilevel"/>
    <w:tmpl w:val="45C858B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73E160C8"/>
    <w:multiLevelType w:val="hybridMultilevel"/>
    <w:tmpl w:val="286C16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7723571E"/>
    <w:multiLevelType w:val="hybridMultilevel"/>
    <w:tmpl w:val="D6B20CE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nsid w:val="77BD617B"/>
    <w:multiLevelType w:val="hybridMultilevel"/>
    <w:tmpl w:val="8F4CBF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nsid w:val="7C9A6D36"/>
    <w:multiLevelType w:val="hybridMultilevel"/>
    <w:tmpl w:val="211C92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nsid w:val="7FF64406"/>
    <w:multiLevelType w:val="hybridMultilevel"/>
    <w:tmpl w:val="80E8D61C"/>
    <w:lvl w:ilvl="0" w:tplc="AF2A8500">
      <w:start w:val="8"/>
      <w:numFmt w:val="bullet"/>
      <w:lvlText w:val="-"/>
      <w:lvlJc w:val="left"/>
      <w:pPr>
        <w:ind w:left="720" w:hanging="360"/>
      </w:pPr>
      <w:rPr>
        <w:rFonts w:ascii="Times-Roman" w:eastAsiaTheme="minorHAnsi" w:hAnsi="Times-Roman" w:cs="Times-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1"/>
  </w:num>
  <w:num w:numId="4">
    <w:abstractNumId w:val="34"/>
  </w:num>
  <w:num w:numId="5">
    <w:abstractNumId w:val="17"/>
  </w:num>
  <w:num w:numId="6">
    <w:abstractNumId w:val="42"/>
  </w:num>
  <w:num w:numId="7">
    <w:abstractNumId w:val="35"/>
  </w:num>
  <w:num w:numId="8">
    <w:abstractNumId w:val="16"/>
  </w:num>
  <w:num w:numId="9">
    <w:abstractNumId w:val="14"/>
  </w:num>
  <w:num w:numId="10">
    <w:abstractNumId w:val="25"/>
  </w:num>
  <w:num w:numId="11">
    <w:abstractNumId w:val="36"/>
  </w:num>
  <w:num w:numId="12">
    <w:abstractNumId w:val="2"/>
  </w:num>
  <w:num w:numId="13">
    <w:abstractNumId w:val="43"/>
  </w:num>
  <w:num w:numId="14">
    <w:abstractNumId w:val="41"/>
  </w:num>
  <w:num w:numId="15">
    <w:abstractNumId w:val="9"/>
  </w:num>
  <w:num w:numId="16">
    <w:abstractNumId w:val="31"/>
  </w:num>
  <w:num w:numId="17">
    <w:abstractNumId w:val="26"/>
  </w:num>
  <w:num w:numId="18">
    <w:abstractNumId w:val="29"/>
  </w:num>
  <w:num w:numId="19">
    <w:abstractNumId w:val="23"/>
  </w:num>
  <w:num w:numId="20">
    <w:abstractNumId w:val="8"/>
  </w:num>
  <w:num w:numId="21">
    <w:abstractNumId w:val="32"/>
  </w:num>
  <w:num w:numId="22">
    <w:abstractNumId w:val="33"/>
  </w:num>
  <w:num w:numId="23">
    <w:abstractNumId w:val="44"/>
  </w:num>
  <w:num w:numId="24">
    <w:abstractNumId w:val="22"/>
  </w:num>
  <w:num w:numId="25">
    <w:abstractNumId w:val="3"/>
  </w:num>
  <w:num w:numId="26">
    <w:abstractNumId w:val="0"/>
  </w:num>
  <w:num w:numId="27">
    <w:abstractNumId w:val="10"/>
  </w:num>
  <w:num w:numId="28">
    <w:abstractNumId w:val="40"/>
  </w:num>
  <w:num w:numId="29">
    <w:abstractNumId w:val="28"/>
  </w:num>
  <w:num w:numId="30">
    <w:abstractNumId w:val="15"/>
  </w:num>
  <w:num w:numId="31">
    <w:abstractNumId w:val="5"/>
  </w:num>
  <w:num w:numId="32">
    <w:abstractNumId w:val="6"/>
  </w:num>
  <w:num w:numId="33">
    <w:abstractNumId w:val="4"/>
  </w:num>
  <w:num w:numId="34">
    <w:abstractNumId w:val="38"/>
  </w:num>
  <w:num w:numId="35">
    <w:abstractNumId w:val="39"/>
  </w:num>
  <w:num w:numId="36">
    <w:abstractNumId w:val="12"/>
  </w:num>
  <w:num w:numId="37">
    <w:abstractNumId w:val="37"/>
  </w:num>
  <w:num w:numId="38">
    <w:abstractNumId w:val="20"/>
  </w:num>
  <w:num w:numId="39">
    <w:abstractNumId w:val="11"/>
  </w:num>
  <w:num w:numId="40">
    <w:abstractNumId w:val="13"/>
  </w:num>
  <w:num w:numId="41">
    <w:abstractNumId w:val="19"/>
  </w:num>
  <w:num w:numId="42">
    <w:abstractNumId w:val="18"/>
  </w:num>
  <w:num w:numId="43">
    <w:abstractNumId w:val="7"/>
  </w:num>
  <w:num w:numId="44">
    <w:abstractNumId w:val="30"/>
  </w:num>
  <w:num w:numId="45">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5B"/>
    <w:rsid w:val="00000C94"/>
    <w:rsid w:val="00010C65"/>
    <w:rsid w:val="000112F0"/>
    <w:rsid w:val="0001269D"/>
    <w:rsid w:val="000157C4"/>
    <w:rsid w:val="00017E19"/>
    <w:rsid w:val="00023F9A"/>
    <w:rsid w:val="0003218A"/>
    <w:rsid w:val="00032B09"/>
    <w:rsid w:val="0005100B"/>
    <w:rsid w:val="00056F60"/>
    <w:rsid w:val="000606E0"/>
    <w:rsid w:val="00063BC1"/>
    <w:rsid w:val="000653B8"/>
    <w:rsid w:val="00072005"/>
    <w:rsid w:val="00075FD9"/>
    <w:rsid w:val="000975DB"/>
    <w:rsid w:val="000A297F"/>
    <w:rsid w:val="000A51B2"/>
    <w:rsid w:val="000A64AB"/>
    <w:rsid w:val="000A72BB"/>
    <w:rsid w:val="000B0278"/>
    <w:rsid w:val="000B3D61"/>
    <w:rsid w:val="000B443B"/>
    <w:rsid w:val="000B7470"/>
    <w:rsid w:val="000C0A75"/>
    <w:rsid w:val="000C506B"/>
    <w:rsid w:val="000D1647"/>
    <w:rsid w:val="000E428F"/>
    <w:rsid w:val="000E78D1"/>
    <w:rsid w:val="000F147E"/>
    <w:rsid w:val="0010044A"/>
    <w:rsid w:val="0010367F"/>
    <w:rsid w:val="00105357"/>
    <w:rsid w:val="00106C8A"/>
    <w:rsid w:val="00111C11"/>
    <w:rsid w:val="00116FD0"/>
    <w:rsid w:val="0011723A"/>
    <w:rsid w:val="00121236"/>
    <w:rsid w:val="00123BC9"/>
    <w:rsid w:val="00132016"/>
    <w:rsid w:val="00145C22"/>
    <w:rsid w:val="00146CF3"/>
    <w:rsid w:val="00155ECE"/>
    <w:rsid w:val="00156408"/>
    <w:rsid w:val="00176C5D"/>
    <w:rsid w:val="00180A19"/>
    <w:rsid w:val="00185285"/>
    <w:rsid w:val="0019004B"/>
    <w:rsid w:val="00192855"/>
    <w:rsid w:val="00195817"/>
    <w:rsid w:val="0019697B"/>
    <w:rsid w:val="00197B59"/>
    <w:rsid w:val="00197BE5"/>
    <w:rsid w:val="001B3772"/>
    <w:rsid w:val="001B4718"/>
    <w:rsid w:val="001D1AFB"/>
    <w:rsid w:val="001D1DCC"/>
    <w:rsid w:val="001F0780"/>
    <w:rsid w:val="001F6075"/>
    <w:rsid w:val="00205B88"/>
    <w:rsid w:val="00215366"/>
    <w:rsid w:val="00221015"/>
    <w:rsid w:val="002226D9"/>
    <w:rsid w:val="00222DE9"/>
    <w:rsid w:val="00226D7C"/>
    <w:rsid w:val="002356D7"/>
    <w:rsid w:val="0025062F"/>
    <w:rsid w:val="00254487"/>
    <w:rsid w:val="002549AA"/>
    <w:rsid w:val="00256788"/>
    <w:rsid w:val="00272F94"/>
    <w:rsid w:val="00275D93"/>
    <w:rsid w:val="002850B3"/>
    <w:rsid w:val="002925F7"/>
    <w:rsid w:val="002A60F9"/>
    <w:rsid w:val="002B11C4"/>
    <w:rsid w:val="002B2C45"/>
    <w:rsid w:val="002B4DC6"/>
    <w:rsid w:val="002B6186"/>
    <w:rsid w:val="002B6E06"/>
    <w:rsid w:val="002C017D"/>
    <w:rsid w:val="002C0662"/>
    <w:rsid w:val="002D5AB8"/>
    <w:rsid w:val="002E2E29"/>
    <w:rsid w:val="002E48D8"/>
    <w:rsid w:val="002E6C88"/>
    <w:rsid w:val="002F05D7"/>
    <w:rsid w:val="002F07F1"/>
    <w:rsid w:val="002F29C8"/>
    <w:rsid w:val="002F57A7"/>
    <w:rsid w:val="00300DC9"/>
    <w:rsid w:val="003033B0"/>
    <w:rsid w:val="00314A84"/>
    <w:rsid w:val="00314B10"/>
    <w:rsid w:val="003168A6"/>
    <w:rsid w:val="00322A9D"/>
    <w:rsid w:val="00333201"/>
    <w:rsid w:val="0033586B"/>
    <w:rsid w:val="003374CF"/>
    <w:rsid w:val="003411D8"/>
    <w:rsid w:val="003505B3"/>
    <w:rsid w:val="003616F7"/>
    <w:rsid w:val="003674D6"/>
    <w:rsid w:val="0038127A"/>
    <w:rsid w:val="003813FB"/>
    <w:rsid w:val="00390B49"/>
    <w:rsid w:val="003926C4"/>
    <w:rsid w:val="00393FD7"/>
    <w:rsid w:val="003D1469"/>
    <w:rsid w:val="003D1F68"/>
    <w:rsid w:val="003D3DB8"/>
    <w:rsid w:val="003D59E8"/>
    <w:rsid w:val="003E3FD1"/>
    <w:rsid w:val="003E679C"/>
    <w:rsid w:val="003E78AD"/>
    <w:rsid w:val="003F5E4C"/>
    <w:rsid w:val="00401DF9"/>
    <w:rsid w:val="004069D2"/>
    <w:rsid w:val="00407D6B"/>
    <w:rsid w:val="00434DB3"/>
    <w:rsid w:val="0044026D"/>
    <w:rsid w:val="00441177"/>
    <w:rsid w:val="004502D3"/>
    <w:rsid w:val="00452B80"/>
    <w:rsid w:val="00462031"/>
    <w:rsid w:val="00464013"/>
    <w:rsid w:val="00466F18"/>
    <w:rsid w:val="0046711B"/>
    <w:rsid w:val="00472345"/>
    <w:rsid w:val="00473091"/>
    <w:rsid w:val="004920A8"/>
    <w:rsid w:val="00497500"/>
    <w:rsid w:val="004A16AF"/>
    <w:rsid w:val="004A1F57"/>
    <w:rsid w:val="004A61F2"/>
    <w:rsid w:val="004A73C3"/>
    <w:rsid w:val="004B050C"/>
    <w:rsid w:val="004B0B03"/>
    <w:rsid w:val="004B135C"/>
    <w:rsid w:val="004B2E0E"/>
    <w:rsid w:val="004B445E"/>
    <w:rsid w:val="004C5E75"/>
    <w:rsid w:val="004D1C0B"/>
    <w:rsid w:val="004D5CC4"/>
    <w:rsid w:val="004D7E9E"/>
    <w:rsid w:val="004E3550"/>
    <w:rsid w:val="004F4421"/>
    <w:rsid w:val="004F60BB"/>
    <w:rsid w:val="00504BB2"/>
    <w:rsid w:val="00512C74"/>
    <w:rsid w:val="00514C4F"/>
    <w:rsid w:val="00530C0E"/>
    <w:rsid w:val="00540D3E"/>
    <w:rsid w:val="00541218"/>
    <w:rsid w:val="005467F3"/>
    <w:rsid w:val="00551B83"/>
    <w:rsid w:val="00563273"/>
    <w:rsid w:val="00590EEE"/>
    <w:rsid w:val="00590F73"/>
    <w:rsid w:val="005A4A78"/>
    <w:rsid w:val="005A5311"/>
    <w:rsid w:val="005B7DE5"/>
    <w:rsid w:val="005B7E26"/>
    <w:rsid w:val="005C5BB2"/>
    <w:rsid w:val="005E5900"/>
    <w:rsid w:val="0060379A"/>
    <w:rsid w:val="00603AE9"/>
    <w:rsid w:val="006120A6"/>
    <w:rsid w:val="0061302E"/>
    <w:rsid w:val="006132F8"/>
    <w:rsid w:val="00616885"/>
    <w:rsid w:val="00622EE5"/>
    <w:rsid w:val="00630DEB"/>
    <w:rsid w:val="0063711F"/>
    <w:rsid w:val="0064689A"/>
    <w:rsid w:val="00646B04"/>
    <w:rsid w:val="00663B36"/>
    <w:rsid w:val="0067091F"/>
    <w:rsid w:val="00671F90"/>
    <w:rsid w:val="0067327D"/>
    <w:rsid w:val="00682E20"/>
    <w:rsid w:val="00690370"/>
    <w:rsid w:val="006A03A5"/>
    <w:rsid w:val="006A440D"/>
    <w:rsid w:val="006A4587"/>
    <w:rsid w:val="006B0C69"/>
    <w:rsid w:val="006B7E39"/>
    <w:rsid w:val="006C16C9"/>
    <w:rsid w:val="006C2139"/>
    <w:rsid w:val="006C404B"/>
    <w:rsid w:val="006D30B4"/>
    <w:rsid w:val="006D7656"/>
    <w:rsid w:val="006D7A35"/>
    <w:rsid w:val="006E178A"/>
    <w:rsid w:val="006F232E"/>
    <w:rsid w:val="006F52CF"/>
    <w:rsid w:val="006F739F"/>
    <w:rsid w:val="00702548"/>
    <w:rsid w:val="0070552E"/>
    <w:rsid w:val="00705FAE"/>
    <w:rsid w:val="0071436D"/>
    <w:rsid w:val="00722948"/>
    <w:rsid w:val="00723475"/>
    <w:rsid w:val="00725853"/>
    <w:rsid w:val="007418F1"/>
    <w:rsid w:val="00743DC1"/>
    <w:rsid w:val="0078320A"/>
    <w:rsid w:val="00787AC9"/>
    <w:rsid w:val="00790A71"/>
    <w:rsid w:val="007A14AD"/>
    <w:rsid w:val="007A182D"/>
    <w:rsid w:val="007A32FA"/>
    <w:rsid w:val="007B18F4"/>
    <w:rsid w:val="007B3D25"/>
    <w:rsid w:val="007B487C"/>
    <w:rsid w:val="007B556B"/>
    <w:rsid w:val="007B5652"/>
    <w:rsid w:val="007C2213"/>
    <w:rsid w:val="007C7B40"/>
    <w:rsid w:val="007D051B"/>
    <w:rsid w:val="007D38C6"/>
    <w:rsid w:val="007D4C48"/>
    <w:rsid w:val="007E3032"/>
    <w:rsid w:val="007E7F47"/>
    <w:rsid w:val="007F20BC"/>
    <w:rsid w:val="007F4B09"/>
    <w:rsid w:val="008072CD"/>
    <w:rsid w:val="0080730B"/>
    <w:rsid w:val="0081284D"/>
    <w:rsid w:val="008154E2"/>
    <w:rsid w:val="00821C94"/>
    <w:rsid w:val="00821F70"/>
    <w:rsid w:val="0084556D"/>
    <w:rsid w:val="0084648E"/>
    <w:rsid w:val="008543A0"/>
    <w:rsid w:val="00854AA2"/>
    <w:rsid w:val="00862B5B"/>
    <w:rsid w:val="00863ECD"/>
    <w:rsid w:val="00866A80"/>
    <w:rsid w:val="008741F2"/>
    <w:rsid w:val="00874B20"/>
    <w:rsid w:val="008814BE"/>
    <w:rsid w:val="0088546A"/>
    <w:rsid w:val="00886806"/>
    <w:rsid w:val="008902C2"/>
    <w:rsid w:val="008A02CD"/>
    <w:rsid w:val="008A47EF"/>
    <w:rsid w:val="008A65D0"/>
    <w:rsid w:val="008A6FE1"/>
    <w:rsid w:val="008A79BB"/>
    <w:rsid w:val="008B0F75"/>
    <w:rsid w:val="008B2BEF"/>
    <w:rsid w:val="008C6A3E"/>
    <w:rsid w:val="008C7045"/>
    <w:rsid w:val="008D1771"/>
    <w:rsid w:val="008D233C"/>
    <w:rsid w:val="008D653C"/>
    <w:rsid w:val="009050FB"/>
    <w:rsid w:val="00914D5B"/>
    <w:rsid w:val="00920709"/>
    <w:rsid w:val="009229CD"/>
    <w:rsid w:val="00934713"/>
    <w:rsid w:val="00935688"/>
    <w:rsid w:val="00937306"/>
    <w:rsid w:val="00940462"/>
    <w:rsid w:val="00950D5F"/>
    <w:rsid w:val="0095227F"/>
    <w:rsid w:val="009558AD"/>
    <w:rsid w:val="009575FA"/>
    <w:rsid w:val="009651A4"/>
    <w:rsid w:val="00970183"/>
    <w:rsid w:val="009720BD"/>
    <w:rsid w:val="00982478"/>
    <w:rsid w:val="0099491B"/>
    <w:rsid w:val="009A3FCD"/>
    <w:rsid w:val="009A4A51"/>
    <w:rsid w:val="009A66DE"/>
    <w:rsid w:val="009A7077"/>
    <w:rsid w:val="009B13A5"/>
    <w:rsid w:val="009B4C5E"/>
    <w:rsid w:val="009C12C0"/>
    <w:rsid w:val="009F5221"/>
    <w:rsid w:val="009F6E5E"/>
    <w:rsid w:val="00A04383"/>
    <w:rsid w:val="00A04771"/>
    <w:rsid w:val="00A130DB"/>
    <w:rsid w:val="00A23F99"/>
    <w:rsid w:val="00A26EA1"/>
    <w:rsid w:val="00A358F0"/>
    <w:rsid w:val="00A40743"/>
    <w:rsid w:val="00A83EDD"/>
    <w:rsid w:val="00A84FFD"/>
    <w:rsid w:val="00AA0DC2"/>
    <w:rsid w:val="00AA3949"/>
    <w:rsid w:val="00AA4AB2"/>
    <w:rsid w:val="00AB05F4"/>
    <w:rsid w:val="00AB46EC"/>
    <w:rsid w:val="00AD65AA"/>
    <w:rsid w:val="00AE7149"/>
    <w:rsid w:val="00AF57E7"/>
    <w:rsid w:val="00B00973"/>
    <w:rsid w:val="00B01B88"/>
    <w:rsid w:val="00B27394"/>
    <w:rsid w:val="00B30D99"/>
    <w:rsid w:val="00B36A07"/>
    <w:rsid w:val="00B4727B"/>
    <w:rsid w:val="00B60B77"/>
    <w:rsid w:val="00B620CD"/>
    <w:rsid w:val="00B70BE2"/>
    <w:rsid w:val="00B7176F"/>
    <w:rsid w:val="00B71E6D"/>
    <w:rsid w:val="00B731D9"/>
    <w:rsid w:val="00B73ED3"/>
    <w:rsid w:val="00B768DE"/>
    <w:rsid w:val="00B81F1F"/>
    <w:rsid w:val="00B83DF4"/>
    <w:rsid w:val="00B84DEE"/>
    <w:rsid w:val="00B86E0D"/>
    <w:rsid w:val="00B90C62"/>
    <w:rsid w:val="00BA3E3E"/>
    <w:rsid w:val="00BA60EF"/>
    <w:rsid w:val="00BB0859"/>
    <w:rsid w:val="00BB27C9"/>
    <w:rsid w:val="00BB718D"/>
    <w:rsid w:val="00BC1766"/>
    <w:rsid w:val="00BC5B69"/>
    <w:rsid w:val="00BD0ED8"/>
    <w:rsid w:val="00BD527F"/>
    <w:rsid w:val="00BE39BE"/>
    <w:rsid w:val="00BE6751"/>
    <w:rsid w:val="00BE7316"/>
    <w:rsid w:val="00BF2AA5"/>
    <w:rsid w:val="00C00709"/>
    <w:rsid w:val="00C11518"/>
    <w:rsid w:val="00C13BA6"/>
    <w:rsid w:val="00C30013"/>
    <w:rsid w:val="00C34052"/>
    <w:rsid w:val="00C34ACC"/>
    <w:rsid w:val="00C37505"/>
    <w:rsid w:val="00C464A0"/>
    <w:rsid w:val="00C5011A"/>
    <w:rsid w:val="00C52AF9"/>
    <w:rsid w:val="00C6322A"/>
    <w:rsid w:val="00C63C36"/>
    <w:rsid w:val="00C648DA"/>
    <w:rsid w:val="00C655CE"/>
    <w:rsid w:val="00C667C9"/>
    <w:rsid w:val="00C70BE1"/>
    <w:rsid w:val="00C71E24"/>
    <w:rsid w:val="00C73D56"/>
    <w:rsid w:val="00C80E84"/>
    <w:rsid w:val="00C85245"/>
    <w:rsid w:val="00C93ACB"/>
    <w:rsid w:val="00CA265C"/>
    <w:rsid w:val="00CA3027"/>
    <w:rsid w:val="00CA60AE"/>
    <w:rsid w:val="00CB1CBB"/>
    <w:rsid w:val="00CB46C6"/>
    <w:rsid w:val="00CB55B3"/>
    <w:rsid w:val="00CC4A09"/>
    <w:rsid w:val="00CC4F93"/>
    <w:rsid w:val="00CD0CD9"/>
    <w:rsid w:val="00CD2586"/>
    <w:rsid w:val="00CD3D4B"/>
    <w:rsid w:val="00CE0285"/>
    <w:rsid w:val="00CE1408"/>
    <w:rsid w:val="00CE164C"/>
    <w:rsid w:val="00CE1F3D"/>
    <w:rsid w:val="00CF5804"/>
    <w:rsid w:val="00D04C68"/>
    <w:rsid w:val="00D11431"/>
    <w:rsid w:val="00D1431F"/>
    <w:rsid w:val="00D2206D"/>
    <w:rsid w:val="00D227A6"/>
    <w:rsid w:val="00D27335"/>
    <w:rsid w:val="00D32D4A"/>
    <w:rsid w:val="00D44B8A"/>
    <w:rsid w:val="00D46B5B"/>
    <w:rsid w:val="00D51287"/>
    <w:rsid w:val="00D56EB8"/>
    <w:rsid w:val="00D6455C"/>
    <w:rsid w:val="00D676A4"/>
    <w:rsid w:val="00D7092F"/>
    <w:rsid w:val="00D73D55"/>
    <w:rsid w:val="00D83CFF"/>
    <w:rsid w:val="00D861EC"/>
    <w:rsid w:val="00D971EC"/>
    <w:rsid w:val="00DA5014"/>
    <w:rsid w:val="00DB5968"/>
    <w:rsid w:val="00DB62BB"/>
    <w:rsid w:val="00DB6341"/>
    <w:rsid w:val="00DC0E93"/>
    <w:rsid w:val="00DC15C2"/>
    <w:rsid w:val="00DC7FB2"/>
    <w:rsid w:val="00DD7623"/>
    <w:rsid w:val="00DD767D"/>
    <w:rsid w:val="00DE1285"/>
    <w:rsid w:val="00DE42F0"/>
    <w:rsid w:val="00DE4BB1"/>
    <w:rsid w:val="00DE520C"/>
    <w:rsid w:val="00DF3B79"/>
    <w:rsid w:val="00DF49EC"/>
    <w:rsid w:val="00E01E9D"/>
    <w:rsid w:val="00E04EDC"/>
    <w:rsid w:val="00E07155"/>
    <w:rsid w:val="00E0743A"/>
    <w:rsid w:val="00E12C3F"/>
    <w:rsid w:val="00E130B5"/>
    <w:rsid w:val="00E14349"/>
    <w:rsid w:val="00E17CC2"/>
    <w:rsid w:val="00E2294E"/>
    <w:rsid w:val="00E361A0"/>
    <w:rsid w:val="00E363C0"/>
    <w:rsid w:val="00E369A0"/>
    <w:rsid w:val="00E47208"/>
    <w:rsid w:val="00E526F4"/>
    <w:rsid w:val="00E53158"/>
    <w:rsid w:val="00E602EC"/>
    <w:rsid w:val="00E624B6"/>
    <w:rsid w:val="00E63A38"/>
    <w:rsid w:val="00E64530"/>
    <w:rsid w:val="00E64E7E"/>
    <w:rsid w:val="00E654B5"/>
    <w:rsid w:val="00E70D93"/>
    <w:rsid w:val="00E71B70"/>
    <w:rsid w:val="00E735BF"/>
    <w:rsid w:val="00E75933"/>
    <w:rsid w:val="00E8000F"/>
    <w:rsid w:val="00E833DE"/>
    <w:rsid w:val="00E84447"/>
    <w:rsid w:val="00E86AC9"/>
    <w:rsid w:val="00E86F39"/>
    <w:rsid w:val="00E913EE"/>
    <w:rsid w:val="00EA1BFC"/>
    <w:rsid w:val="00EC5C3C"/>
    <w:rsid w:val="00EC65C0"/>
    <w:rsid w:val="00EC6F79"/>
    <w:rsid w:val="00EE269A"/>
    <w:rsid w:val="00EE63A5"/>
    <w:rsid w:val="00EF1067"/>
    <w:rsid w:val="00EF15BD"/>
    <w:rsid w:val="00F007F7"/>
    <w:rsid w:val="00F10F7A"/>
    <w:rsid w:val="00F14CE4"/>
    <w:rsid w:val="00F175A2"/>
    <w:rsid w:val="00F24033"/>
    <w:rsid w:val="00F24AFB"/>
    <w:rsid w:val="00F25627"/>
    <w:rsid w:val="00F33C00"/>
    <w:rsid w:val="00F36F54"/>
    <w:rsid w:val="00F3702A"/>
    <w:rsid w:val="00F426BC"/>
    <w:rsid w:val="00F42FDA"/>
    <w:rsid w:val="00F43713"/>
    <w:rsid w:val="00F6346A"/>
    <w:rsid w:val="00F6475B"/>
    <w:rsid w:val="00F67E35"/>
    <w:rsid w:val="00F702BB"/>
    <w:rsid w:val="00F72377"/>
    <w:rsid w:val="00F806BD"/>
    <w:rsid w:val="00F812AB"/>
    <w:rsid w:val="00F83399"/>
    <w:rsid w:val="00F977FD"/>
    <w:rsid w:val="00F979EC"/>
    <w:rsid w:val="00FB115A"/>
    <w:rsid w:val="00FB3FAC"/>
    <w:rsid w:val="00FB66BC"/>
    <w:rsid w:val="00FC0C49"/>
    <w:rsid w:val="00FC3DF0"/>
    <w:rsid w:val="00FD20BA"/>
    <w:rsid w:val="00FD5A16"/>
    <w:rsid w:val="00FE387A"/>
    <w:rsid w:val="00FE4A3C"/>
    <w:rsid w:val="00FE7279"/>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s1050">
          <o:proxy start="" idref="#_s1070" connectloc="1"/>
          <o:proxy end="" idref="#_s1069" connectloc="2"/>
        </o:r>
        <o:r id="V:Rule2" type="connector" idref="#_s1055">
          <o:proxy start="" idref="#_s1065" connectloc="0"/>
          <o:proxy end="" idref="#_s1064" connectloc="2"/>
        </o:r>
        <o:r id="V:Rule3" type="connector" idref="#_s1054">
          <o:proxy start="" idref="#_s1066" connectloc="0"/>
          <o:proxy end="" idref="#_s1064" connectloc="2"/>
        </o:r>
        <o:r id="V:Rule4" type="connector" idref="#_s1053">
          <o:proxy start="" idref="#_s1067" connectloc="0"/>
          <o:proxy end="" idref="#_s1066" connectloc="2"/>
        </o:r>
        <o:r id="V:Rule5" type="connector" idref="#_s1051">
          <o:proxy start="" idref="#_s1069" connectloc="0"/>
          <o:proxy end="" idref="#_s1067" connectloc="2"/>
        </o:r>
        <o:r id="V:Rule6" type="connector" idref="#_s1059">
          <o:proxy start="" idref="#_s1061" connectloc="0"/>
          <o:proxy end="" idref="#_s1060" connectloc="2"/>
        </o:r>
        <o:r id="V:Rule7" type="connector" idref="#_s1056">
          <o:proxy start="" idref="#_s1064" connectloc="0"/>
          <o:proxy end="" idref="#_s1061" connectloc="2"/>
        </o:r>
        <o:r id="V:Rule8" type="connector" idref="#_s1058">
          <o:proxy start="" idref="#_s1062" connectloc="0"/>
          <o:proxy end="" idref="#_s1060" connectloc="2"/>
        </o:r>
        <o:r id="V:Rule9" type="connector" idref="#_s1057">
          <o:proxy start="" idref="#_s1063" connectloc="0"/>
          <o:proxy end="" idref="#_s1062" connectloc="2"/>
        </o:r>
        <o:r id="V:Rule10" type="connector" idref="#_s1052">
          <o:proxy start="" idref="#_s1068" connectloc="0"/>
          <o:proxy end="" idref="#_s1065"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B5B"/>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9"/>
    <w:qFormat/>
    <w:rsid w:val="00116FD0"/>
    <w:pPr>
      <w:keepNext/>
      <w:widowControl w:val="0"/>
      <w:autoSpaceDE w:val="0"/>
      <w:autoSpaceDN w:val="0"/>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9"/>
    <w:qFormat/>
    <w:rsid w:val="00116FD0"/>
    <w:pPr>
      <w:keepNext/>
      <w:widowControl w:val="0"/>
      <w:autoSpaceDE w:val="0"/>
      <w:autoSpaceDN w:val="0"/>
      <w:spacing w:before="240" w:after="60" w:line="240" w:lineRule="auto"/>
      <w:outlineLvl w:val="1"/>
    </w:pPr>
    <w:rPr>
      <w:rFonts w:ascii="Arial" w:eastAsia="Times New Roman" w:hAnsi="Arial" w:cs="Arial"/>
      <w:b/>
      <w:bCs/>
      <w:i/>
      <w:iCs/>
      <w:sz w:val="28"/>
      <w:szCs w:val="28"/>
      <w:lang w:val="en-US"/>
    </w:rPr>
  </w:style>
  <w:style w:type="paragraph" w:styleId="Heading4">
    <w:name w:val="heading 4"/>
    <w:basedOn w:val="Normal"/>
    <w:next w:val="Normal"/>
    <w:link w:val="Heading4Char"/>
    <w:uiPriority w:val="9"/>
    <w:semiHidden/>
    <w:unhideWhenUsed/>
    <w:qFormat/>
    <w:rsid w:val="006B0C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B0C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5B"/>
    <w:pPr>
      <w:ind w:left="720"/>
      <w:contextualSpacing/>
    </w:pPr>
  </w:style>
  <w:style w:type="paragraph" w:customStyle="1" w:styleId="Default">
    <w:name w:val="Default"/>
    <w:rsid w:val="00C30013"/>
    <w:pPr>
      <w:widowControl w:val="0"/>
      <w:autoSpaceDE w:val="0"/>
      <w:autoSpaceDN w:val="0"/>
      <w:adjustRightInd w:val="0"/>
    </w:pPr>
    <w:rPr>
      <w:rFonts w:ascii="Times" w:eastAsiaTheme="minorEastAsia" w:hAnsi="Times" w:cs="Times"/>
      <w:color w:val="000000"/>
      <w:sz w:val="24"/>
      <w:szCs w:val="24"/>
    </w:rPr>
  </w:style>
  <w:style w:type="paragraph" w:customStyle="1" w:styleId="CM57">
    <w:name w:val="CM57"/>
    <w:basedOn w:val="Default"/>
    <w:next w:val="Default"/>
    <w:uiPriority w:val="99"/>
    <w:rsid w:val="00C30013"/>
    <w:rPr>
      <w:color w:val="auto"/>
    </w:rPr>
  </w:style>
  <w:style w:type="paragraph" w:customStyle="1" w:styleId="CM2">
    <w:name w:val="CM2"/>
    <w:basedOn w:val="Default"/>
    <w:next w:val="Default"/>
    <w:uiPriority w:val="99"/>
    <w:rsid w:val="00C30013"/>
    <w:rPr>
      <w:color w:val="auto"/>
    </w:rPr>
  </w:style>
  <w:style w:type="paragraph" w:customStyle="1" w:styleId="CM58">
    <w:name w:val="CM58"/>
    <w:basedOn w:val="Default"/>
    <w:next w:val="Default"/>
    <w:uiPriority w:val="99"/>
    <w:rsid w:val="00C30013"/>
    <w:rPr>
      <w:color w:val="auto"/>
    </w:rPr>
  </w:style>
  <w:style w:type="paragraph" w:customStyle="1" w:styleId="CM4">
    <w:name w:val="CM4"/>
    <w:basedOn w:val="Default"/>
    <w:next w:val="Default"/>
    <w:uiPriority w:val="99"/>
    <w:rsid w:val="00C30013"/>
    <w:pPr>
      <w:spacing w:line="338" w:lineRule="atLeast"/>
    </w:pPr>
    <w:rPr>
      <w:color w:val="auto"/>
    </w:rPr>
  </w:style>
  <w:style w:type="paragraph" w:customStyle="1" w:styleId="CM5">
    <w:name w:val="CM5"/>
    <w:basedOn w:val="Default"/>
    <w:next w:val="Default"/>
    <w:uiPriority w:val="99"/>
    <w:rsid w:val="00C30013"/>
    <w:pPr>
      <w:spacing w:line="338" w:lineRule="atLeast"/>
    </w:pPr>
    <w:rPr>
      <w:color w:val="auto"/>
    </w:rPr>
  </w:style>
  <w:style w:type="paragraph" w:customStyle="1" w:styleId="CM8">
    <w:name w:val="CM8"/>
    <w:basedOn w:val="Default"/>
    <w:next w:val="Default"/>
    <w:uiPriority w:val="99"/>
    <w:rsid w:val="00C30013"/>
    <w:pPr>
      <w:spacing w:line="338" w:lineRule="atLeast"/>
    </w:pPr>
    <w:rPr>
      <w:color w:val="auto"/>
    </w:rPr>
  </w:style>
  <w:style w:type="paragraph" w:customStyle="1" w:styleId="CM60">
    <w:name w:val="CM60"/>
    <w:basedOn w:val="Default"/>
    <w:next w:val="Default"/>
    <w:uiPriority w:val="99"/>
    <w:rsid w:val="00C30013"/>
    <w:rPr>
      <w:color w:val="auto"/>
    </w:rPr>
  </w:style>
  <w:style w:type="character" w:styleId="CommentReference">
    <w:name w:val="annotation reference"/>
    <w:basedOn w:val="DefaultParagraphFont"/>
    <w:uiPriority w:val="99"/>
    <w:semiHidden/>
    <w:unhideWhenUsed/>
    <w:rsid w:val="00C30013"/>
    <w:rPr>
      <w:sz w:val="16"/>
      <w:szCs w:val="16"/>
    </w:rPr>
  </w:style>
  <w:style w:type="paragraph" w:styleId="CommentText">
    <w:name w:val="annotation text"/>
    <w:basedOn w:val="Normal"/>
    <w:link w:val="CommentTextChar"/>
    <w:uiPriority w:val="99"/>
    <w:semiHidden/>
    <w:unhideWhenUsed/>
    <w:rsid w:val="00C30013"/>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C30013"/>
    <w:rPr>
      <w:lang w:val="en-US" w:eastAsia="en-US"/>
    </w:rPr>
  </w:style>
  <w:style w:type="table" w:styleId="TableGrid">
    <w:name w:val="Table Grid"/>
    <w:basedOn w:val="TableNormal"/>
    <w:uiPriority w:val="59"/>
    <w:rsid w:val="00C30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13"/>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9"/>
    <w:rsid w:val="00116FD0"/>
    <w:rPr>
      <w:b/>
      <w:bCs/>
      <w:sz w:val="24"/>
      <w:szCs w:val="24"/>
      <w:lang w:val="en-US" w:eastAsia="en-US"/>
    </w:rPr>
  </w:style>
  <w:style w:type="character" w:customStyle="1" w:styleId="Heading2Char">
    <w:name w:val="Heading 2 Char"/>
    <w:basedOn w:val="DefaultParagraphFont"/>
    <w:link w:val="Heading2"/>
    <w:uiPriority w:val="99"/>
    <w:rsid w:val="00116FD0"/>
    <w:rPr>
      <w:rFonts w:ascii="Arial" w:hAnsi="Arial" w:cs="Arial"/>
      <w:b/>
      <w:bCs/>
      <w:i/>
      <w:iCs/>
      <w:sz w:val="28"/>
      <w:szCs w:val="28"/>
      <w:lang w:val="en-US" w:eastAsia="en-US"/>
    </w:rPr>
  </w:style>
  <w:style w:type="character" w:customStyle="1" w:styleId="CommentTextChar1">
    <w:name w:val="Comment Text Char1"/>
    <w:uiPriority w:val="99"/>
    <w:locked/>
    <w:rsid w:val="00116FD0"/>
    <w:rPr>
      <w:rFonts w:cs="Times New Roman"/>
      <w:lang w:val="en-US" w:eastAsia="en-US"/>
    </w:rPr>
  </w:style>
  <w:style w:type="paragraph" w:customStyle="1" w:styleId="CM61">
    <w:name w:val="CM61"/>
    <w:basedOn w:val="Default"/>
    <w:next w:val="Default"/>
    <w:uiPriority w:val="99"/>
    <w:rsid w:val="00821C94"/>
    <w:rPr>
      <w:color w:val="auto"/>
    </w:rPr>
  </w:style>
  <w:style w:type="paragraph" w:customStyle="1" w:styleId="CM20">
    <w:name w:val="CM20"/>
    <w:basedOn w:val="Default"/>
    <w:next w:val="Default"/>
    <w:uiPriority w:val="99"/>
    <w:rsid w:val="007A182D"/>
    <w:pPr>
      <w:spacing w:line="338" w:lineRule="atLeast"/>
    </w:pPr>
    <w:rPr>
      <w:color w:val="auto"/>
    </w:rPr>
  </w:style>
  <w:style w:type="paragraph" w:customStyle="1" w:styleId="CM62">
    <w:name w:val="CM62"/>
    <w:basedOn w:val="Default"/>
    <w:next w:val="Default"/>
    <w:uiPriority w:val="99"/>
    <w:rsid w:val="007A182D"/>
    <w:rPr>
      <w:color w:val="auto"/>
    </w:rPr>
  </w:style>
  <w:style w:type="paragraph" w:customStyle="1" w:styleId="CM33">
    <w:name w:val="CM33"/>
    <w:basedOn w:val="Default"/>
    <w:next w:val="Default"/>
    <w:uiPriority w:val="99"/>
    <w:rsid w:val="007A182D"/>
    <w:rPr>
      <w:color w:val="auto"/>
    </w:rPr>
  </w:style>
  <w:style w:type="paragraph" w:styleId="Header">
    <w:name w:val="header"/>
    <w:basedOn w:val="Normal"/>
    <w:link w:val="HeaderChar"/>
    <w:uiPriority w:val="99"/>
    <w:unhideWhenUsed/>
    <w:rsid w:val="00530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C0E"/>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530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0E"/>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950D5F"/>
    <w:pPr>
      <w:spacing w:after="200"/>
    </w:pPr>
    <w:rPr>
      <w:rFonts w:asciiTheme="minorHAnsi" w:eastAsiaTheme="minorHAnsi" w:hAnsiTheme="minorHAnsi" w:cstheme="minorBidi"/>
      <w:b/>
      <w:bCs/>
      <w:lang w:val="en-ZA"/>
    </w:rPr>
  </w:style>
  <w:style w:type="character" w:customStyle="1" w:styleId="CommentSubjectChar">
    <w:name w:val="Comment Subject Char"/>
    <w:basedOn w:val="CommentTextChar"/>
    <w:link w:val="CommentSubject"/>
    <w:uiPriority w:val="99"/>
    <w:semiHidden/>
    <w:rsid w:val="00950D5F"/>
    <w:rPr>
      <w:rFonts w:asciiTheme="minorHAnsi" w:eastAsiaTheme="minorHAnsi" w:hAnsiTheme="minorHAnsi" w:cstheme="minorBidi"/>
      <w:b/>
      <w:bCs/>
      <w:lang w:val="en-US" w:eastAsia="en-US"/>
    </w:rPr>
  </w:style>
  <w:style w:type="paragraph" w:styleId="Caption">
    <w:name w:val="caption"/>
    <w:basedOn w:val="Normal"/>
    <w:next w:val="Normal"/>
    <w:uiPriority w:val="35"/>
    <w:semiHidden/>
    <w:unhideWhenUsed/>
    <w:qFormat/>
    <w:rsid w:val="00920709"/>
    <w:pPr>
      <w:widowControl w:val="0"/>
      <w:autoSpaceDE w:val="0"/>
      <w:autoSpaceDN w:val="0"/>
      <w:spacing w:after="0" w:line="240" w:lineRule="auto"/>
    </w:pPr>
    <w:rPr>
      <w:rFonts w:ascii="Times New Roman" w:eastAsia="Times New Roman" w:hAnsi="Times New Roman" w:cs="Times New Roman"/>
      <w:b/>
      <w:bCs/>
      <w:sz w:val="20"/>
      <w:szCs w:val="20"/>
      <w:lang w:val="en-US"/>
    </w:rPr>
  </w:style>
  <w:style w:type="paragraph" w:styleId="BodyText">
    <w:name w:val="Body Text"/>
    <w:basedOn w:val="Normal"/>
    <w:link w:val="BodyTextChar"/>
    <w:uiPriority w:val="99"/>
    <w:semiHidden/>
    <w:unhideWhenUsed/>
    <w:rsid w:val="00920709"/>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99"/>
    <w:semiHidden/>
    <w:rsid w:val="00920709"/>
    <w:rPr>
      <w:b/>
      <w:bCs/>
      <w:sz w:val="24"/>
      <w:szCs w:val="24"/>
      <w:lang w:val="en-US" w:eastAsia="en-US"/>
    </w:rPr>
  </w:style>
  <w:style w:type="character" w:customStyle="1" w:styleId="Heading4Char">
    <w:name w:val="Heading 4 Char"/>
    <w:basedOn w:val="DefaultParagraphFont"/>
    <w:link w:val="Heading4"/>
    <w:uiPriority w:val="9"/>
    <w:semiHidden/>
    <w:rsid w:val="006B0C69"/>
    <w:rPr>
      <w:rFonts w:asciiTheme="majorHAnsi" w:eastAsiaTheme="majorEastAsia" w:hAnsiTheme="majorHAnsi" w:cstheme="majorBidi"/>
      <w:b/>
      <w:bCs/>
      <w:i/>
      <w:iCs/>
      <w:color w:val="4F81BD" w:themeColor="accent1"/>
      <w:sz w:val="22"/>
      <w:szCs w:val="22"/>
      <w:lang w:eastAsia="en-US"/>
    </w:rPr>
  </w:style>
  <w:style w:type="character" w:customStyle="1" w:styleId="Heading6Char">
    <w:name w:val="Heading 6 Char"/>
    <w:basedOn w:val="DefaultParagraphFont"/>
    <w:link w:val="Heading6"/>
    <w:uiPriority w:val="9"/>
    <w:semiHidden/>
    <w:rsid w:val="006B0C69"/>
    <w:rPr>
      <w:rFonts w:asciiTheme="majorHAnsi" w:eastAsiaTheme="majorEastAsia" w:hAnsiTheme="majorHAnsi" w:cstheme="majorBidi"/>
      <w:i/>
      <w:iCs/>
      <w:color w:val="243F60" w:themeColor="accent1" w:themeShade="7F"/>
      <w:sz w:val="22"/>
      <w:szCs w:val="22"/>
      <w:lang w:eastAsia="en-US"/>
    </w:rPr>
  </w:style>
  <w:style w:type="character" w:styleId="PageNumber">
    <w:name w:val="page number"/>
    <w:basedOn w:val="DefaultParagraphFont"/>
    <w:uiPriority w:val="99"/>
    <w:semiHidden/>
    <w:unhideWhenUsed/>
    <w:rsid w:val="00C73D56"/>
  </w:style>
  <w:style w:type="paragraph" w:styleId="PlainText">
    <w:name w:val="Plain Text"/>
    <w:basedOn w:val="Normal"/>
    <w:link w:val="PlainTextChar1"/>
    <w:rsid w:val="00F6475B"/>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uiPriority w:val="99"/>
    <w:semiHidden/>
    <w:rsid w:val="00F6475B"/>
    <w:rPr>
      <w:rFonts w:ascii="Courier" w:eastAsiaTheme="minorHAnsi" w:hAnsi="Courier" w:cstheme="minorBidi"/>
      <w:sz w:val="21"/>
      <w:szCs w:val="21"/>
      <w:lang w:eastAsia="en-US"/>
    </w:rPr>
  </w:style>
  <w:style w:type="character" w:customStyle="1" w:styleId="PlainTextChar1">
    <w:name w:val="Plain Text Char1"/>
    <w:basedOn w:val="DefaultParagraphFont"/>
    <w:link w:val="PlainText"/>
    <w:locked/>
    <w:rsid w:val="00F6475B"/>
    <w:rPr>
      <w:rFonts w:ascii="Consolas" w:hAnsi="Consolas"/>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B5B"/>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9"/>
    <w:qFormat/>
    <w:rsid w:val="00116FD0"/>
    <w:pPr>
      <w:keepNext/>
      <w:widowControl w:val="0"/>
      <w:autoSpaceDE w:val="0"/>
      <w:autoSpaceDN w:val="0"/>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9"/>
    <w:qFormat/>
    <w:rsid w:val="00116FD0"/>
    <w:pPr>
      <w:keepNext/>
      <w:widowControl w:val="0"/>
      <w:autoSpaceDE w:val="0"/>
      <w:autoSpaceDN w:val="0"/>
      <w:spacing w:before="240" w:after="60" w:line="240" w:lineRule="auto"/>
      <w:outlineLvl w:val="1"/>
    </w:pPr>
    <w:rPr>
      <w:rFonts w:ascii="Arial" w:eastAsia="Times New Roman" w:hAnsi="Arial" w:cs="Arial"/>
      <w:b/>
      <w:bCs/>
      <w:i/>
      <w:iCs/>
      <w:sz w:val="28"/>
      <w:szCs w:val="28"/>
      <w:lang w:val="en-US"/>
    </w:rPr>
  </w:style>
  <w:style w:type="paragraph" w:styleId="Heading4">
    <w:name w:val="heading 4"/>
    <w:basedOn w:val="Normal"/>
    <w:next w:val="Normal"/>
    <w:link w:val="Heading4Char"/>
    <w:uiPriority w:val="9"/>
    <w:semiHidden/>
    <w:unhideWhenUsed/>
    <w:qFormat/>
    <w:rsid w:val="006B0C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B0C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5B"/>
    <w:pPr>
      <w:ind w:left="720"/>
      <w:contextualSpacing/>
    </w:pPr>
  </w:style>
  <w:style w:type="paragraph" w:customStyle="1" w:styleId="Default">
    <w:name w:val="Default"/>
    <w:rsid w:val="00C30013"/>
    <w:pPr>
      <w:widowControl w:val="0"/>
      <w:autoSpaceDE w:val="0"/>
      <w:autoSpaceDN w:val="0"/>
      <w:adjustRightInd w:val="0"/>
    </w:pPr>
    <w:rPr>
      <w:rFonts w:ascii="Times" w:eastAsiaTheme="minorEastAsia" w:hAnsi="Times" w:cs="Times"/>
      <w:color w:val="000000"/>
      <w:sz w:val="24"/>
      <w:szCs w:val="24"/>
    </w:rPr>
  </w:style>
  <w:style w:type="paragraph" w:customStyle="1" w:styleId="CM57">
    <w:name w:val="CM57"/>
    <w:basedOn w:val="Default"/>
    <w:next w:val="Default"/>
    <w:uiPriority w:val="99"/>
    <w:rsid w:val="00C30013"/>
    <w:rPr>
      <w:color w:val="auto"/>
    </w:rPr>
  </w:style>
  <w:style w:type="paragraph" w:customStyle="1" w:styleId="CM2">
    <w:name w:val="CM2"/>
    <w:basedOn w:val="Default"/>
    <w:next w:val="Default"/>
    <w:uiPriority w:val="99"/>
    <w:rsid w:val="00C30013"/>
    <w:rPr>
      <w:color w:val="auto"/>
    </w:rPr>
  </w:style>
  <w:style w:type="paragraph" w:customStyle="1" w:styleId="CM58">
    <w:name w:val="CM58"/>
    <w:basedOn w:val="Default"/>
    <w:next w:val="Default"/>
    <w:uiPriority w:val="99"/>
    <w:rsid w:val="00C30013"/>
    <w:rPr>
      <w:color w:val="auto"/>
    </w:rPr>
  </w:style>
  <w:style w:type="paragraph" w:customStyle="1" w:styleId="CM4">
    <w:name w:val="CM4"/>
    <w:basedOn w:val="Default"/>
    <w:next w:val="Default"/>
    <w:uiPriority w:val="99"/>
    <w:rsid w:val="00C30013"/>
    <w:pPr>
      <w:spacing w:line="338" w:lineRule="atLeast"/>
    </w:pPr>
    <w:rPr>
      <w:color w:val="auto"/>
    </w:rPr>
  </w:style>
  <w:style w:type="paragraph" w:customStyle="1" w:styleId="CM5">
    <w:name w:val="CM5"/>
    <w:basedOn w:val="Default"/>
    <w:next w:val="Default"/>
    <w:uiPriority w:val="99"/>
    <w:rsid w:val="00C30013"/>
    <w:pPr>
      <w:spacing w:line="338" w:lineRule="atLeast"/>
    </w:pPr>
    <w:rPr>
      <w:color w:val="auto"/>
    </w:rPr>
  </w:style>
  <w:style w:type="paragraph" w:customStyle="1" w:styleId="CM8">
    <w:name w:val="CM8"/>
    <w:basedOn w:val="Default"/>
    <w:next w:val="Default"/>
    <w:uiPriority w:val="99"/>
    <w:rsid w:val="00C30013"/>
    <w:pPr>
      <w:spacing w:line="338" w:lineRule="atLeast"/>
    </w:pPr>
    <w:rPr>
      <w:color w:val="auto"/>
    </w:rPr>
  </w:style>
  <w:style w:type="paragraph" w:customStyle="1" w:styleId="CM60">
    <w:name w:val="CM60"/>
    <w:basedOn w:val="Default"/>
    <w:next w:val="Default"/>
    <w:uiPriority w:val="99"/>
    <w:rsid w:val="00C30013"/>
    <w:rPr>
      <w:color w:val="auto"/>
    </w:rPr>
  </w:style>
  <w:style w:type="character" w:styleId="CommentReference">
    <w:name w:val="annotation reference"/>
    <w:basedOn w:val="DefaultParagraphFont"/>
    <w:uiPriority w:val="99"/>
    <w:semiHidden/>
    <w:unhideWhenUsed/>
    <w:rsid w:val="00C30013"/>
    <w:rPr>
      <w:sz w:val="16"/>
      <w:szCs w:val="16"/>
    </w:rPr>
  </w:style>
  <w:style w:type="paragraph" w:styleId="CommentText">
    <w:name w:val="annotation text"/>
    <w:basedOn w:val="Normal"/>
    <w:link w:val="CommentTextChar"/>
    <w:uiPriority w:val="99"/>
    <w:semiHidden/>
    <w:unhideWhenUsed/>
    <w:rsid w:val="00C30013"/>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C30013"/>
    <w:rPr>
      <w:lang w:val="en-US" w:eastAsia="en-US"/>
    </w:rPr>
  </w:style>
  <w:style w:type="table" w:styleId="TableGrid">
    <w:name w:val="Table Grid"/>
    <w:basedOn w:val="TableNormal"/>
    <w:uiPriority w:val="59"/>
    <w:rsid w:val="00C30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13"/>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9"/>
    <w:rsid w:val="00116FD0"/>
    <w:rPr>
      <w:b/>
      <w:bCs/>
      <w:sz w:val="24"/>
      <w:szCs w:val="24"/>
      <w:lang w:val="en-US" w:eastAsia="en-US"/>
    </w:rPr>
  </w:style>
  <w:style w:type="character" w:customStyle="1" w:styleId="Heading2Char">
    <w:name w:val="Heading 2 Char"/>
    <w:basedOn w:val="DefaultParagraphFont"/>
    <w:link w:val="Heading2"/>
    <w:uiPriority w:val="99"/>
    <w:rsid w:val="00116FD0"/>
    <w:rPr>
      <w:rFonts w:ascii="Arial" w:hAnsi="Arial" w:cs="Arial"/>
      <w:b/>
      <w:bCs/>
      <w:i/>
      <w:iCs/>
      <w:sz w:val="28"/>
      <w:szCs w:val="28"/>
      <w:lang w:val="en-US" w:eastAsia="en-US"/>
    </w:rPr>
  </w:style>
  <w:style w:type="character" w:customStyle="1" w:styleId="CommentTextChar1">
    <w:name w:val="Comment Text Char1"/>
    <w:uiPriority w:val="99"/>
    <w:locked/>
    <w:rsid w:val="00116FD0"/>
    <w:rPr>
      <w:rFonts w:cs="Times New Roman"/>
      <w:lang w:val="en-US" w:eastAsia="en-US"/>
    </w:rPr>
  </w:style>
  <w:style w:type="paragraph" w:customStyle="1" w:styleId="CM61">
    <w:name w:val="CM61"/>
    <w:basedOn w:val="Default"/>
    <w:next w:val="Default"/>
    <w:uiPriority w:val="99"/>
    <w:rsid w:val="00821C94"/>
    <w:rPr>
      <w:color w:val="auto"/>
    </w:rPr>
  </w:style>
  <w:style w:type="paragraph" w:customStyle="1" w:styleId="CM20">
    <w:name w:val="CM20"/>
    <w:basedOn w:val="Default"/>
    <w:next w:val="Default"/>
    <w:uiPriority w:val="99"/>
    <w:rsid w:val="007A182D"/>
    <w:pPr>
      <w:spacing w:line="338" w:lineRule="atLeast"/>
    </w:pPr>
    <w:rPr>
      <w:color w:val="auto"/>
    </w:rPr>
  </w:style>
  <w:style w:type="paragraph" w:customStyle="1" w:styleId="CM62">
    <w:name w:val="CM62"/>
    <w:basedOn w:val="Default"/>
    <w:next w:val="Default"/>
    <w:uiPriority w:val="99"/>
    <w:rsid w:val="007A182D"/>
    <w:rPr>
      <w:color w:val="auto"/>
    </w:rPr>
  </w:style>
  <w:style w:type="paragraph" w:customStyle="1" w:styleId="CM33">
    <w:name w:val="CM33"/>
    <w:basedOn w:val="Default"/>
    <w:next w:val="Default"/>
    <w:uiPriority w:val="99"/>
    <w:rsid w:val="007A182D"/>
    <w:rPr>
      <w:color w:val="auto"/>
    </w:rPr>
  </w:style>
  <w:style w:type="paragraph" w:styleId="Header">
    <w:name w:val="header"/>
    <w:basedOn w:val="Normal"/>
    <w:link w:val="HeaderChar"/>
    <w:uiPriority w:val="99"/>
    <w:unhideWhenUsed/>
    <w:rsid w:val="00530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C0E"/>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530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0E"/>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950D5F"/>
    <w:pPr>
      <w:spacing w:after="200"/>
    </w:pPr>
    <w:rPr>
      <w:rFonts w:asciiTheme="minorHAnsi" w:eastAsiaTheme="minorHAnsi" w:hAnsiTheme="minorHAnsi" w:cstheme="minorBidi"/>
      <w:b/>
      <w:bCs/>
      <w:lang w:val="en-ZA"/>
    </w:rPr>
  </w:style>
  <w:style w:type="character" w:customStyle="1" w:styleId="CommentSubjectChar">
    <w:name w:val="Comment Subject Char"/>
    <w:basedOn w:val="CommentTextChar"/>
    <w:link w:val="CommentSubject"/>
    <w:uiPriority w:val="99"/>
    <w:semiHidden/>
    <w:rsid w:val="00950D5F"/>
    <w:rPr>
      <w:rFonts w:asciiTheme="minorHAnsi" w:eastAsiaTheme="minorHAnsi" w:hAnsiTheme="minorHAnsi" w:cstheme="minorBidi"/>
      <w:b/>
      <w:bCs/>
      <w:lang w:val="en-US" w:eastAsia="en-US"/>
    </w:rPr>
  </w:style>
  <w:style w:type="paragraph" w:styleId="Caption">
    <w:name w:val="caption"/>
    <w:basedOn w:val="Normal"/>
    <w:next w:val="Normal"/>
    <w:uiPriority w:val="35"/>
    <w:semiHidden/>
    <w:unhideWhenUsed/>
    <w:qFormat/>
    <w:rsid w:val="00920709"/>
    <w:pPr>
      <w:widowControl w:val="0"/>
      <w:autoSpaceDE w:val="0"/>
      <w:autoSpaceDN w:val="0"/>
      <w:spacing w:after="0" w:line="240" w:lineRule="auto"/>
    </w:pPr>
    <w:rPr>
      <w:rFonts w:ascii="Times New Roman" w:eastAsia="Times New Roman" w:hAnsi="Times New Roman" w:cs="Times New Roman"/>
      <w:b/>
      <w:bCs/>
      <w:sz w:val="20"/>
      <w:szCs w:val="20"/>
      <w:lang w:val="en-US"/>
    </w:rPr>
  </w:style>
  <w:style w:type="paragraph" w:styleId="BodyText">
    <w:name w:val="Body Text"/>
    <w:basedOn w:val="Normal"/>
    <w:link w:val="BodyTextChar"/>
    <w:uiPriority w:val="99"/>
    <w:semiHidden/>
    <w:unhideWhenUsed/>
    <w:rsid w:val="00920709"/>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99"/>
    <w:semiHidden/>
    <w:rsid w:val="00920709"/>
    <w:rPr>
      <w:b/>
      <w:bCs/>
      <w:sz w:val="24"/>
      <w:szCs w:val="24"/>
      <w:lang w:val="en-US" w:eastAsia="en-US"/>
    </w:rPr>
  </w:style>
  <w:style w:type="character" w:customStyle="1" w:styleId="Heading4Char">
    <w:name w:val="Heading 4 Char"/>
    <w:basedOn w:val="DefaultParagraphFont"/>
    <w:link w:val="Heading4"/>
    <w:uiPriority w:val="9"/>
    <w:semiHidden/>
    <w:rsid w:val="006B0C69"/>
    <w:rPr>
      <w:rFonts w:asciiTheme="majorHAnsi" w:eastAsiaTheme="majorEastAsia" w:hAnsiTheme="majorHAnsi" w:cstheme="majorBidi"/>
      <w:b/>
      <w:bCs/>
      <w:i/>
      <w:iCs/>
      <w:color w:val="4F81BD" w:themeColor="accent1"/>
      <w:sz w:val="22"/>
      <w:szCs w:val="22"/>
      <w:lang w:eastAsia="en-US"/>
    </w:rPr>
  </w:style>
  <w:style w:type="character" w:customStyle="1" w:styleId="Heading6Char">
    <w:name w:val="Heading 6 Char"/>
    <w:basedOn w:val="DefaultParagraphFont"/>
    <w:link w:val="Heading6"/>
    <w:uiPriority w:val="9"/>
    <w:semiHidden/>
    <w:rsid w:val="006B0C69"/>
    <w:rPr>
      <w:rFonts w:asciiTheme="majorHAnsi" w:eastAsiaTheme="majorEastAsia" w:hAnsiTheme="majorHAnsi" w:cstheme="majorBidi"/>
      <w:i/>
      <w:iCs/>
      <w:color w:val="243F60" w:themeColor="accent1" w:themeShade="7F"/>
      <w:sz w:val="22"/>
      <w:szCs w:val="22"/>
      <w:lang w:eastAsia="en-US"/>
    </w:rPr>
  </w:style>
  <w:style w:type="character" w:styleId="PageNumber">
    <w:name w:val="page number"/>
    <w:basedOn w:val="DefaultParagraphFont"/>
    <w:uiPriority w:val="99"/>
    <w:semiHidden/>
    <w:unhideWhenUsed/>
    <w:rsid w:val="00C73D56"/>
  </w:style>
  <w:style w:type="paragraph" w:styleId="PlainText">
    <w:name w:val="Plain Text"/>
    <w:basedOn w:val="Normal"/>
    <w:link w:val="PlainTextChar1"/>
    <w:rsid w:val="00F6475B"/>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uiPriority w:val="99"/>
    <w:semiHidden/>
    <w:rsid w:val="00F6475B"/>
    <w:rPr>
      <w:rFonts w:ascii="Courier" w:eastAsiaTheme="minorHAnsi" w:hAnsi="Courier" w:cstheme="minorBidi"/>
      <w:sz w:val="21"/>
      <w:szCs w:val="21"/>
      <w:lang w:eastAsia="en-US"/>
    </w:rPr>
  </w:style>
  <w:style w:type="character" w:customStyle="1" w:styleId="PlainTextChar1">
    <w:name w:val="Plain Text Char1"/>
    <w:basedOn w:val="DefaultParagraphFont"/>
    <w:link w:val="PlainText"/>
    <w:locked/>
    <w:rsid w:val="00F6475B"/>
    <w:rPr>
      <w:rFonts w:ascii="Consolas"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7189">
      <w:bodyDiv w:val="1"/>
      <w:marLeft w:val="0"/>
      <w:marRight w:val="0"/>
      <w:marTop w:val="0"/>
      <w:marBottom w:val="0"/>
      <w:divBdr>
        <w:top w:val="none" w:sz="0" w:space="0" w:color="auto"/>
        <w:left w:val="none" w:sz="0" w:space="0" w:color="auto"/>
        <w:bottom w:val="none" w:sz="0" w:space="0" w:color="auto"/>
        <w:right w:val="none" w:sz="0" w:space="0" w:color="auto"/>
      </w:divBdr>
    </w:div>
    <w:div w:id="1508596263">
      <w:bodyDiv w:val="1"/>
      <w:marLeft w:val="0"/>
      <w:marRight w:val="0"/>
      <w:marTop w:val="0"/>
      <w:marBottom w:val="0"/>
      <w:divBdr>
        <w:top w:val="none" w:sz="0" w:space="0" w:color="auto"/>
        <w:left w:val="none" w:sz="0" w:space="0" w:color="auto"/>
        <w:bottom w:val="none" w:sz="0" w:space="0" w:color="auto"/>
        <w:right w:val="none" w:sz="0" w:space="0" w:color="auto"/>
      </w:divBdr>
    </w:div>
    <w:div w:id="1525903422">
      <w:bodyDiv w:val="1"/>
      <w:marLeft w:val="0"/>
      <w:marRight w:val="0"/>
      <w:marTop w:val="0"/>
      <w:marBottom w:val="0"/>
      <w:divBdr>
        <w:top w:val="none" w:sz="0" w:space="0" w:color="auto"/>
        <w:left w:val="none" w:sz="0" w:space="0" w:color="auto"/>
        <w:bottom w:val="none" w:sz="0" w:space="0" w:color="auto"/>
        <w:right w:val="none" w:sz="0" w:space="0" w:color="auto"/>
      </w:divBdr>
    </w:div>
    <w:div w:id="1526365400">
      <w:bodyDiv w:val="1"/>
      <w:marLeft w:val="0"/>
      <w:marRight w:val="0"/>
      <w:marTop w:val="0"/>
      <w:marBottom w:val="0"/>
      <w:divBdr>
        <w:top w:val="none" w:sz="0" w:space="0" w:color="auto"/>
        <w:left w:val="none" w:sz="0" w:space="0" w:color="auto"/>
        <w:bottom w:val="none" w:sz="0" w:space="0" w:color="auto"/>
        <w:right w:val="none" w:sz="0" w:space="0" w:color="auto"/>
      </w:divBdr>
    </w:div>
    <w:div w:id="1606156736">
      <w:bodyDiv w:val="1"/>
      <w:marLeft w:val="0"/>
      <w:marRight w:val="0"/>
      <w:marTop w:val="0"/>
      <w:marBottom w:val="0"/>
      <w:divBdr>
        <w:top w:val="none" w:sz="0" w:space="0" w:color="auto"/>
        <w:left w:val="none" w:sz="0" w:space="0" w:color="auto"/>
        <w:bottom w:val="none" w:sz="0" w:space="0" w:color="auto"/>
        <w:right w:val="none" w:sz="0" w:space="0" w:color="auto"/>
      </w:divBdr>
    </w:div>
    <w:div w:id="1899197020">
      <w:bodyDiv w:val="1"/>
      <w:marLeft w:val="0"/>
      <w:marRight w:val="0"/>
      <w:marTop w:val="0"/>
      <w:marBottom w:val="0"/>
      <w:divBdr>
        <w:top w:val="none" w:sz="0" w:space="0" w:color="auto"/>
        <w:left w:val="none" w:sz="0" w:space="0" w:color="auto"/>
        <w:bottom w:val="none" w:sz="0" w:space="0" w:color="auto"/>
        <w:right w:val="none" w:sz="0" w:space="0" w:color="auto"/>
      </w:divBdr>
    </w:div>
    <w:div w:id="19085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11520</Words>
  <Characters>65668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77034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Myer</dc:creator>
  <cp:lastModifiedBy>Hasina</cp:lastModifiedBy>
  <cp:revision>2</cp:revision>
  <dcterms:created xsi:type="dcterms:W3CDTF">2013-03-15T08:19:00Z</dcterms:created>
  <dcterms:modified xsi:type="dcterms:W3CDTF">2013-03-15T08:19:00Z</dcterms:modified>
</cp:coreProperties>
</file>